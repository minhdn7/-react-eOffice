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62D50" w14:textId="77777777" w:rsidR="00AE04BD" w:rsidRPr="001A1B84" w:rsidRDefault="00AE04BD" w:rsidP="00AE04BD">
      <w:pPr>
        <w:pStyle w:val="Heading1"/>
        <w:rPr>
          <w:sz w:val="40"/>
        </w:rPr>
      </w:pPr>
      <w:bookmarkStart w:id="0" w:name="_GoBack"/>
      <w:bookmarkEnd w:id="0"/>
      <w:r w:rsidRPr="001A1B84">
        <w:rPr>
          <w:sz w:val="40"/>
        </w:rPr>
        <w:t xml:space="preserve">TÀI LIỆU MÔ TẢ API WEBSERVICE DỰ ÁN </w:t>
      </w:r>
      <w:r>
        <w:rPr>
          <w:sz w:val="40"/>
        </w:rPr>
        <w:t>QUẢN LÝ VĂN BẢN</w:t>
      </w:r>
    </w:p>
    <w:p w14:paraId="56550797" w14:textId="77777777" w:rsidR="00AE04BD" w:rsidRDefault="00AE04BD" w:rsidP="00AE04BD">
      <w:r>
        <w:br w:type="page"/>
      </w:r>
    </w:p>
    <w:p w14:paraId="1711082C" w14:textId="77777777" w:rsidR="00AE04BD" w:rsidRPr="001C580E" w:rsidRDefault="00AE04BD" w:rsidP="00AE04BD">
      <w:pPr>
        <w:pStyle w:val="Heading2"/>
        <w:numPr>
          <w:ilvl w:val="0"/>
          <w:numId w:val="11"/>
        </w:numPr>
        <w:ind w:left="180" w:hanging="90"/>
      </w:pPr>
      <w:r>
        <w:lastRenderedPageBreak/>
        <w:t>Hướng dẫn các request API không cần authentication</w:t>
      </w:r>
    </w:p>
    <w:p w14:paraId="03734213" w14:textId="77777777" w:rsidR="00AE04BD" w:rsidRDefault="00AE04BD" w:rsidP="00AE04BD">
      <w:pPr>
        <w:pStyle w:val="Heading3"/>
        <w:numPr>
          <w:ilvl w:val="1"/>
          <w:numId w:val="8"/>
        </w:numPr>
      </w:pPr>
      <w:r>
        <w:t>Login</w:t>
      </w:r>
    </w:p>
    <w:p w14:paraId="77BA8E51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4AF2BB34" w14:textId="77777777" w:rsidR="00AE04BD" w:rsidRPr="00EB11B4" w:rsidRDefault="00AE04BD" w:rsidP="00AE04BD">
      <w:pPr>
        <w:pStyle w:val="ListParagraph"/>
        <w:numPr>
          <w:ilvl w:val="0"/>
          <w:numId w:val="13"/>
        </w:numPr>
      </w:pPr>
      <w:r>
        <w:t>Mô tả:: dùng cho người dùng đăng nhập vào hệ thống.Khi đănng nhập thành công thì server trả về token dùng để xác thực người dùng sau này</w:t>
      </w:r>
    </w:p>
    <w:p w14:paraId="5D048471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 xml:space="preserve">URL: </w:t>
      </w:r>
      <w:hyperlink r:id="rId8" w:history="1">
        <w:r>
          <w:rPr>
            <w:rStyle w:val="Hyperlink"/>
          </w:rPr>
          <w:t>https://dev-qlvbdh.vnptsoftware.vn</w:t>
        </w:r>
        <w:r w:rsidRPr="007249C9">
          <w:rPr>
            <w:rStyle w:val="Hyperlink"/>
          </w:rPr>
          <w:t>/qlvb/api/login/</w:t>
        </w:r>
      </w:hyperlink>
    </w:p>
    <w:p w14:paraId="1159D8FE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3EE63801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 xml:space="preserve">Data request: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28EB4626" w14:textId="77777777" w:rsidTr="00580BEE">
        <w:tc>
          <w:tcPr>
            <w:tcW w:w="8640" w:type="dxa"/>
          </w:tcPr>
          <w:p w14:paraId="20FF4CE4" w14:textId="6D5615D4" w:rsidR="00AE04BD" w:rsidRDefault="00AE04BD" w:rsidP="00580BEE">
            <w:pPr>
              <w:ind w:left="720"/>
            </w:pPr>
          </w:p>
          <w:p w14:paraId="3AE7E557" w14:textId="77777777" w:rsidR="001B5D16" w:rsidRDefault="00AE04BD" w:rsidP="00580BEE">
            <w:pPr>
              <w:ind w:left="720"/>
            </w:pPr>
            <w:r w:rsidRPr="00BF7581">
              <w:t>{"username":"vanthutttt","password":"test"</w:t>
            </w:r>
            <w:r w:rsidR="001B5D16">
              <w:t>,</w:t>
            </w:r>
          </w:p>
          <w:p w14:paraId="7D358816" w14:textId="2EA5FB93" w:rsidR="00AE04BD" w:rsidRPr="00EB11B4" w:rsidRDefault="001B5D16" w:rsidP="00580BEE">
            <w:pPr>
              <w:ind w:left="720"/>
            </w:pPr>
            <w:r w:rsidRPr="001B5D16">
              <w:t>"tokenFireBase":"c1e9et0agNI:APA91bGQRL_jTyyD46qH7MdiUpqztSTXQxvee77MxfXZHwyZZweW1CtCyZ6rM0EXf1cFCBH3pTno2-Id5rGgAoNybE_dWnkdmHKHENijVMMR17xXnigWUNnj6QvZYRdmOYu8JVFJ4LXO"</w:t>
            </w:r>
            <w:r w:rsidR="00AE04BD" w:rsidRPr="00BF7581">
              <w:t>}</w:t>
            </w:r>
          </w:p>
          <w:p w14:paraId="09B2BC37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64EEF42C" w14:textId="77777777" w:rsidR="00AE04BD" w:rsidRDefault="00AE04BD" w:rsidP="00AE04BD">
      <w:pPr>
        <w:pStyle w:val="ListParagraph"/>
        <w:ind w:left="1080"/>
      </w:pPr>
    </w:p>
    <w:p w14:paraId="3E1A2A0E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0CCC2E69" w14:textId="77777777" w:rsidR="00AE04BD" w:rsidRDefault="00AE04BD" w:rsidP="00AE04BD">
      <w:pPr>
        <w:pStyle w:val="ListParagraph"/>
        <w:numPr>
          <w:ilvl w:val="0"/>
          <w:numId w:val="9"/>
        </w:numPr>
      </w:pPr>
      <w:r>
        <w:t xml:space="preserve">Response trả về là 1 JSON </w:t>
      </w:r>
    </w:p>
    <w:p w14:paraId="101D2506" w14:textId="77777777" w:rsidR="00AE04BD" w:rsidRDefault="00AE04BD" w:rsidP="00AE04BD">
      <w:pPr>
        <w:pStyle w:val="ListParagraph"/>
        <w:numPr>
          <w:ilvl w:val="0"/>
          <w:numId w:val="9"/>
        </w:numPr>
      </w:pPr>
      <w:r>
        <w:t xml:space="preserve">Thông tin của JSON: </w:t>
      </w:r>
    </w:p>
    <w:p w14:paraId="49221778" w14:textId="77777777" w:rsidR="00AE04BD" w:rsidRDefault="00AE04BD" w:rsidP="00AE04BD">
      <w:pPr>
        <w:pStyle w:val="ListParagraph"/>
        <w:numPr>
          <w:ilvl w:val="0"/>
          <w:numId w:val="37"/>
        </w:numPr>
      </w:pPr>
      <w:r>
        <w:t>Nếu đăng nhập thành công: Response status 200 OK</w:t>
      </w:r>
    </w:p>
    <w:tbl>
      <w:tblPr>
        <w:tblStyle w:val="TableGrid"/>
        <w:tblW w:w="8673" w:type="dxa"/>
        <w:tblInd w:w="705" w:type="dxa"/>
        <w:tblLook w:val="04A0" w:firstRow="1" w:lastRow="0" w:firstColumn="1" w:lastColumn="0" w:noHBand="0" w:noVBand="1"/>
      </w:tblPr>
      <w:tblGrid>
        <w:gridCol w:w="8673"/>
      </w:tblGrid>
      <w:tr w:rsidR="00AE04BD" w14:paraId="23B752CA" w14:textId="77777777" w:rsidTr="00580BEE">
        <w:tc>
          <w:tcPr>
            <w:tcW w:w="8673" w:type="dxa"/>
          </w:tcPr>
          <w:p w14:paraId="3BEB2A97" w14:textId="77777777" w:rsidR="00AE04BD" w:rsidRDefault="00AE04BD" w:rsidP="00580BE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7CDAE15" w14:textId="77777777" w:rsidR="00AE04BD" w:rsidRPr="00D404F2" w:rsidRDefault="00AE04BD" w:rsidP="00580BE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89C438E" w14:textId="77777777" w:rsidR="00AE04BD" w:rsidRPr="00D404F2" w:rsidRDefault="00AE04BD" w:rsidP="00580BE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D404F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5DD875F3" w14:textId="77777777" w:rsidR="00AE04BD" w:rsidRPr="00D404F2" w:rsidRDefault="00AE04BD" w:rsidP="00580BE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5431E389" w14:textId="77777777" w:rsidR="00AE04BD" w:rsidRPr="00D404F2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D404F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D404F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8F2ED11" w14:textId="77777777" w:rsidR="00AE04BD" w:rsidRPr="00D404F2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D404F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3A7D670A" w14:textId="77777777" w:rsidR="00AE04BD" w:rsidRPr="00D404F2" w:rsidRDefault="00AE04BD" w:rsidP="00580BE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7E6B782" w14:textId="77777777" w:rsidR="00AE04BD" w:rsidRPr="00D404F2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91ADE00" w14:textId="77777777" w:rsidR="00AE04BD" w:rsidRPr="00D404F2" w:rsidRDefault="00AE04BD" w:rsidP="00580BE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D404F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46C395DE" w14:textId="77777777" w:rsidR="00AE04BD" w:rsidRPr="00D404F2" w:rsidRDefault="00AE04BD" w:rsidP="00580BE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585946C1" w14:textId="77777777" w:rsidR="00AE04BD" w:rsidRPr="00D404F2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D404F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username</w:t>
            </w: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D404F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vanthuqh@vnpt.vn</w:t>
            </w: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3FC4389" w14:textId="77777777" w:rsidR="00AE04BD" w:rsidRPr="00D404F2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D404F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password</w:t>
            </w: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D404F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dm5wdEAxMjM=</w:t>
            </w: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FB7CE6A" w14:textId="77777777" w:rsidR="00AE04BD" w:rsidRPr="00D404F2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D404F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agent</w:t>
            </w: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D404F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QLVB_EGOV.</w:t>
            </w: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97684DC" w14:textId="77777777" w:rsidR="00AE04BD" w:rsidRPr="00D404F2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D404F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agentInfo</w:t>
            </w: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D404F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264</w:t>
            </w: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2D3C949" w14:textId="77777777" w:rsidR="00AE04BD" w:rsidRPr="00D404F2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D404F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fullName</w:t>
            </w: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D404F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Văn thư QH</w:t>
            </w: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1DDB56E" w14:textId="77777777" w:rsidR="00AE04BD" w:rsidRPr="00D404F2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D404F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avatar</w:t>
            </w: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D404F2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1863AD8" w14:textId="77777777" w:rsidR="00AE04BD" w:rsidRPr="00D404F2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D404F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unitName</w:t>
            </w: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D404F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UBND Thành phố Đồng Hới - Quảng Bình</w:t>
            </w: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58C29F0" w14:textId="77777777" w:rsidR="00AE04BD" w:rsidRPr="00D404F2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D404F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token</w:t>
            </w: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D404F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791ee767eb987edaea08eb558435114c</w:t>
            </w: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4D31C23D" w14:textId="77777777" w:rsidR="00AE04BD" w:rsidRPr="00D404F2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08F58723" w14:textId="77777777" w:rsidR="00AE04BD" w:rsidRPr="00D404F2" w:rsidRDefault="00AE04BD" w:rsidP="00580BE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4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4E4E0F8C" w14:textId="77777777" w:rsidR="00AE04BD" w:rsidRDefault="00AE04BD" w:rsidP="00580BEE"/>
        </w:tc>
      </w:tr>
    </w:tbl>
    <w:p w14:paraId="4AEFDC8F" w14:textId="77777777" w:rsidR="00AE04BD" w:rsidRDefault="00AE04BD" w:rsidP="00AE04BD">
      <w:pPr>
        <w:tabs>
          <w:tab w:val="left" w:pos="3495"/>
        </w:tabs>
        <w:ind w:left="720"/>
      </w:pPr>
    </w:p>
    <w:p w14:paraId="6EED373B" w14:textId="77777777" w:rsidR="00AE04BD" w:rsidRDefault="00AE04BD" w:rsidP="00AE04BD">
      <w:pPr>
        <w:pStyle w:val="ListParagraph"/>
        <w:numPr>
          <w:ilvl w:val="0"/>
          <w:numId w:val="36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1645"/>
        <w:gridCol w:w="5640"/>
        <w:gridCol w:w="1345"/>
      </w:tblGrid>
      <w:tr w:rsidR="00AE04BD" w14:paraId="1EF88FBD" w14:textId="77777777" w:rsidTr="00580BEE">
        <w:tc>
          <w:tcPr>
            <w:tcW w:w="1645" w:type="dxa"/>
            <w:shd w:val="clear" w:color="auto" w:fill="E7E6E6" w:themeFill="background2"/>
          </w:tcPr>
          <w:p w14:paraId="1D6CD81C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lastRenderedPageBreak/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73AB5F71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345" w:type="dxa"/>
            <w:shd w:val="clear" w:color="auto" w:fill="E7E6E6" w:themeFill="background2"/>
          </w:tcPr>
          <w:p w14:paraId="107977E0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3A17BFE7" w14:textId="77777777" w:rsidTr="00580BEE">
        <w:tc>
          <w:tcPr>
            <w:tcW w:w="1645" w:type="dxa"/>
          </w:tcPr>
          <w:p w14:paraId="40AF0473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154A91DD" w14:textId="77777777" w:rsidR="00AE04BD" w:rsidRDefault="00AE04BD" w:rsidP="00580BEE">
            <w:pPr>
              <w:tabs>
                <w:tab w:val="left" w:pos="3495"/>
              </w:tabs>
            </w:pPr>
            <w:r w:rsidRPr="00FC4167">
              <w:t>ignore</w:t>
            </w:r>
          </w:p>
        </w:tc>
        <w:tc>
          <w:tcPr>
            <w:tcW w:w="1345" w:type="dxa"/>
          </w:tcPr>
          <w:p w14:paraId="68CA75D8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9EB69AB" w14:textId="77777777" w:rsidTr="00580BEE">
        <w:tc>
          <w:tcPr>
            <w:tcW w:w="1645" w:type="dxa"/>
          </w:tcPr>
          <w:p w14:paraId="3C29D1FE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2B69C548" w14:textId="77777777" w:rsidR="00AE04BD" w:rsidRDefault="00AE04BD" w:rsidP="00580BEE">
            <w:pPr>
              <w:tabs>
                <w:tab w:val="left" w:pos="3495"/>
              </w:tabs>
            </w:pPr>
            <w:r>
              <w:t>Nếu giá trị bằng 0 là request thành công</w:t>
            </w:r>
          </w:p>
        </w:tc>
        <w:tc>
          <w:tcPr>
            <w:tcW w:w="1345" w:type="dxa"/>
          </w:tcPr>
          <w:p w14:paraId="13C223FD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8B9D530" w14:textId="77777777" w:rsidTr="00580BEE">
        <w:tc>
          <w:tcPr>
            <w:tcW w:w="1645" w:type="dxa"/>
          </w:tcPr>
          <w:p w14:paraId="774186E8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640" w:type="dxa"/>
          </w:tcPr>
          <w:p w14:paraId="27E15E8E" w14:textId="77777777" w:rsidR="00AE04BD" w:rsidRPr="00FC4167" w:rsidRDefault="00AE04BD" w:rsidP="00580BEE">
            <w:pPr>
              <w:tabs>
                <w:tab w:val="left" w:pos="3495"/>
              </w:tabs>
            </w:pPr>
            <w:r w:rsidRPr="00FC4167">
              <w:t>ignore</w:t>
            </w:r>
          </w:p>
        </w:tc>
        <w:tc>
          <w:tcPr>
            <w:tcW w:w="1345" w:type="dxa"/>
          </w:tcPr>
          <w:p w14:paraId="0BF53333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6D244FEA" w14:textId="77777777" w:rsidTr="00580BEE">
        <w:tc>
          <w:tcPr>
            <w:tcW w:w="1645" w:type="dxa"/>
          </w:tcPr>
          <w:p w14:paraId="6C346BF9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321F31FC" w14:textId="77777777" w:rsidR="00AE04BD" w:rsidRDefault="00AE04BD" w:rsidP="00580BEE">
            <w:pPr>
              <w:tabs>
                <w:tab w:val="left" w:pos="3495"/>
              </w:tabs>
            </w:pPr>
            <w:r>
              <w:t>Thông tin của nguwofi dùng</w:t>
            </w:r>
          </w:p>
        </w:tc>
        <w:tc>
          <w:tcPr>
            <w:tcW w:w="1345" w:type="dxa"/>
          </w:tcPr>
          <w:p w14:paraId="71CD5434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251ABC1F" w14:textId="77777777" w:rsidR="00AE04BD" w:rsidRDefault="00AE04BD" w:rsidP="00AE04BD">
      <w:pPr>
        <w:tabs>
          <w:tab w:val="left" w:pos="3495"/>
        </w:tabs>
      </w:pPr>
    </w:p>
    <w:p w14:paraId="0DAFAB56" w14:textId="77777777" w:rsidR="00AE04BD" w:rsidRDefault="00AE04BD" w:rsidP="00AE04BD">
      <w:pPr>
        <w:pStyle w:val="ListParagraph"/>
        <w:numPr>
          <w:ilvl w:val="0"/>
          <w:numId w:val="37"/>
        </w:numPr>
        <w:tabs>
          <w:tab w:val="left" w:pos="3495"/>
        </w:tabs>
      </w:pPr>
      <w:r>
        <w:t>Nếu đăng  nhập thất bại: Response status 400 Bad request hoặc 401 Unauthorized</w:t>
      </w:r>
    </w:p>
    <w:tbl>
      <w:tblPr>
        <w:tblStyle w:val="TableGrid"/>
        <w:tblW w:w="8688" w:type="dxa"/>
        <w:tblInd w:w="690" w:type="dxa"/>
        <w:tblLook w:val="04A0" w:firstRow="1" w:lastRow="0" w:firstColumn="1" w:lastColumn="0" w:noHBand="0" w:noVBand="1"/>
      </w:tblPr>
      <w:tblGrid>
        <w:gridCol w:w="8688"/>
      </w:tblGrid>
      <w:tr w:rsidR="00AE04BD" w14:paraId="252D8AA3" w14:textId="77777777" w:rsidTr="00580BEE">
        <w:tc>
          <w:tcPr>
            <w:tcW w:w="8688" w:type="dxa"/>
          </w:tcPr>
          <w:p w14:paraId="274CACF4" w14:textId="77777777" w:rsidR="00AE04BD" w:rsidRPr="003C12BB" w:rsidRDefault="00AE04BD" w:rsidP="00580BE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4393D4A6" w14:textId="77777777" w:rsidR="00AE04BD" w:rsidRPr="003C12BB" w:rsidRDefault="00AE04BD" w:rsidP="00580BE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C12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1951AD23" w14:textId="77777777" w:rsidR="00AE04BD" w:rsidRPr="003C12BB" w:rsidRDefault="00AE04BD" w:rsidP="00580BE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D6BE078" w14:textId="77777777" w:rsidR="00AE04BD" w:rsidRPr="003C12BB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C12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3C12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error_authentication_required</w:t>
            </w: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E8F43BE" w14:textId="77777777" w:rsidR="00AE04BD" w:rsidRPr="003C12BB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C12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3C12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Authentication required. </w:t>
            </w: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3926BC72" w14:textId="77777777" w:rsidR="00AE04BD" w:rsidRPr="003C12BB" w:rsidRDefault="00AE04BD" w:rsidP="00580BE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E1834E3" w14:textId="77777777" w:rsidR="00AE04BD" w:rsidRPr="003C12BB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21B1A948" w14:textId="77777777" w:rsidR="00AE04BD" w:rsidRDefault="00AE04BD" w:rsidP="00580BE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C12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{}</w:t>
            </w:r>
          </w:p>
          <w:p w14:paraId="37B7E734" w14:textId="77777777" w:rsidR="00AE04BD" w:rsidRDefault="00AE04BD" w:rsidP="00580BEE"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5F2C5366" w14:textId="77777777" w:rsidR="00AE04BD" w:rsidRDefault="00AE04BD" w:rsidP="00AE04BD">
      <w:pPr>
        <w:pStyle w:val="ListParagraph"/>
        <w:numPr>
          <w:ilvl w:val="0"/>
          <w:numId w:val="36"/>
        </w:numPr>
        <w:tabs>
          <w:tab w:val="left" w:pos="3495"/>
        </w:tabs>
      </w:pPr>
      <w:r>
        <w:t>Mô tả response 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1345"/>
        <w:gridCol w:w="5513"/>
        <w:gridCol w:w="1772"/>
      </w:tblGrid>
      <w:tr w:rsidR="00AE04BD" w14:paraId="2F07937E" w14:textId="77777777" w:rsidTr="00580BEE">
        <w:tc>
          <w:tcPr>
            <w:tcW w:w="1345" w:type="dxa"/>
            <w:shd w:val="clear" w:color="auto" w:fill="E7E6E6" w:themeFill="background2"/>
          </w:tcPr>
          <w:p w14:paraId="42885522" w14:textId="77777777" w:rsidR="00AE04BD" w:rsidRPr="00587247" w:rsidRDefault="00AE04BD" w:rsidP="00580BEE">
            <w:pPr>
              <w:tabs>
                <w:tab w:val="left" w:pos="3495"/>
              </w:tabs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5513" w:type="dxa"/>
            <w:shd w:val="clear" w:color="auto" w:fill="E7E6E6" w:themeFill="background2"/>
          </w:tcPr>
          <w:p w14:paraId="0336D478" w14:textId="77777777" w:rsidR="00AE04BD" w:rsidRPr="00587247" w:rsidRDefault="00AE04BD" w:rsidP="00580BEE">
            <w:pPr>
              <w:tabs>
                <w:tab w:val="left" w:pos="3495"/>
              </w:tabs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1772" w:type="dxa"/>
            <w:shd w:val="clear" w:color="auto" w:fill="E7E6E6" w:themeFill="background2"/>
          </w:tcPr>
          <w:p w14:paraId="6981AE46" w14:textId="77777777" w:rsidR="00AE04BD" w:rsidRPr="00587247" w:rsidRDefault="00AE04BD" w:rsidP="00580BEE">
            <w:pPr>
              <w:tabs>
                <w:tab w:val="left" w:pos="3495"/>
              </w:tabs>
              <w:rPr>
                <w:b/>
              </w:rPr>
            </w:pPr>
            <w:r>
              <w:rPr>
                <w:b/>
              </w:rPr>
              <w:t>Bắt buộc</w:t>
            </w:r>
          </w:p>
        </w:tc>
      </w:tr>
      <w:tr w:rsidR="00AE04BD" w14:paraId="6D1F68E7" w14:textId="77777777" w:rsidTr="00580BEE">
        <w:tc>
          <w:tcPr>
            <w:tcW w:w="1345" w:type="dxa"/>
          </w:tcPr>
          <w:p w14:paraId="50B20E02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513" w:type="dxa"/>
          </w:tcPr>
          <w:p w14:paraId="59D03645" w14:textId="77777777" w:rsidR="00AE04BD" w:rsidRDefault="00AE04BD" w:rsidP="00580BEE">
            <w:pPr>
              <w:tabs>
                <w:tab w:val="left" w:pos="3495"/>
              </w:tabs>
            </w:pPr>
            <w:r w:rsidRPr="00FC4167">
              <w:t>ignore</w:t>
            </w:r>
          </w:p>
        </w:tc>
        <w:tc>
          <w:tcPr>
            <w:tcW w:w="1772" w:type="dxa"/>
          </w:tcPr>
          <w:p w14:paraId="23BEE33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2E4B56F" w14:textId="77777777" w:rsidTr="00580BEE">
        <w:tc>
          <w:tcPr>
            <w:tcW w:w="1345" w:type="dxa"/>
          </w:tcPr>
          <w:p w14:paraId="69086166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513" w:type="dxa"/>
          </w:tcPr>
          <w:p w14:paraId="018D6D16" w14:textId="77777777" w:rsidR="00AE04BD" w:rsidRDefault="00AE04BD" w:rsidP="00580BEE">
            <w:pPr>
              <w:tabs>
                <w:tab w:val="left" w:pos="3495"/>
              </w:tabs>
            </w:pPr>
            <w:r>
              <w:t>Mã lỗi.Ví dụ :”</w:t>
            </w:r>
            <w:r w:rsidRPr="00796E2B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error_authentication_required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772" w:type="dxa"/>
          </w:tcPr>
          <w:p w14:paraId="299E8F1B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FE772FA" w14:textId="77777777" w:rsidTr="00580BEE">
        <w:tc>
          <w:tcPr>
            <w:tcW w:w="1345" w:type="dxa"/>
          </w:tcPr>
          <w:p w14:paraId="5B113243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513" w:type="dxa"/>
          </w:tcPr>
          <w:p w14:paraId="3DC208B6" w14:textId="77777777" w:rsidR="00AE04BD" w:rsidRPr="000E6297" w:rsidRDefault="00AE04BD" w:rsidP="00580BEE">
            <w:pPr>
              <w:tabs>
                <w:tab w:val="left" w:pos="3495"/>
              </w:tabs>
            </w:pPr>
            <w:r>
              <w:t xml:space="preserve">Mô tả lỗi. </w:t>
            </w:r>
            <w:r w:rsidRPr="00796E2B">
              <w:rPr>
                <w:rFonts w:cs="Times New Roman"/>
                <w:color w:val="000000" w:themeColor="text1"/>
                <w:sz w:val="24"/>
                <w:szCs w:val="24"/>
              </w:rPr>
              <w:t xml:space="preserve">ví dụ: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“</w:t>
            </w:r>
            <w:r w:rsidRPr="00796E2B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Authentication required.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1772" w:type="dxa"/>
          </w:tcPr>
          <w:p w14:paraId="57D4F5D3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0D3293B3" w14:textId="77777777" w:rsidR="00AE04BD" w:rsidRDefault="00AE04BD" w:rsidP="00AE04BD">
      <w:pPr>
        <w:tabs>
          <w:tab w:val="left" w:pos="3495"/>
        </w:tabs>
        <w:ind w:left="720"/>
      </w:pPr>
    </w:p>
    <w:p w14:paraId="6858FA50" w14:textId="77777777" w:rsidR="00AE04BD" w:rsidRPr="00956A32" w:rsidRDefault="00AE04BD" w:rsidP="00AE04BD"/>
    <w:p w14:paraId="3887C96C" w14:textId="77777777" w:rsidR="00AE04BD" w:rsidRDefault="00AE04BD" w:rsidP="00AE04BD">
      <w:pPr>
        <w:pStyle w:val="Heading2"/>
        <w:numPr>
          <w:ilvl w:val="0"/>
          <w:numId w:val="8"/>
        </w:numPr>
        <w:ind w:left="450" w:hanging="90"/>
      </w:pPr>
      <w:r>
        <w:t>Các Request cần authentication</w:t>
      </w:r>
    </w:p>
    <w:p w14:paraId="4C46FF76" w14:textId="77777777" w:rsidR="00AE04BD" w:rsidRPr="00BC7EBB" w:rsidRDefault="00AE04BD" w:rsidP="00AE04BD">
      <w:pPr>
        <w:pStyle w:val="ListParagraph"/>
        <w:numPr>
          <w:ilvl w:val="0"/>
          <w:numId w:val="35"/>
        </w:numPr>
        <w:rPr>
          <w:b/>
          <w:color w:val="FF0000"/>
        </w:rPr>
      </w:pPr>
      <w:r w:rsidRPr="00BC7EBB">
        <w:rPr>
          <w:b/>
          <w:color w:val="FF0000"/>
        </w:rPr>
        <w:t>Tất cả API cần authen thì phải bắt buộc có các header sau:</w:t>
      </w:r>
    </w:p>
    <w:tbl>
      <w:tblPr>
        <w:tblStyle w:val="TableGrid"/>
        <w:tblW w:w="8384" w:type="dxa"/>
        <w:tblInd w:w="715" w:type="dxa"/>
        <w:tblLook w:val="04A0" w:firstRow="1" w:lastRow="0" w:firstColumn="1" w:lastColumn="0" w:noHBand="0" w:noVBand="1"/>
      </w:tblPr>
      <w:tblGrid>
        <w:gridCol w:w="633"/>
        <w:gridCol w:w="2395"/>
        <w:gridCol w:w="4293"/>
        <w:gridCol w:w="1063"/>
      </w:tblGrid>
      <w:tr w:rsidR="00AE04BD" w14:paraId="045C6442" w14:textId="77777777" w:rsidTr="00580BEE">
        <w:tc>
          <w:tcPr>
            <w:tcW w:w="633" w:type="dxa"/>
            <w:vMerge w:val="restart"/>
          </w:tcPr>
          <w:p w14:paraId="5AC339CB" w14:textId="77777777" w:rsidR="00AE04BD" w:rsidRPr="00332C73" w:rsidRDefault="00AE04BD" w:rsidP="00580BEE">
            <w:pPr>
              <w:rPr>
                <w:b/>
              </w:rPr>
            </w:pPr>
            <w:r w:rsidRPr="00332C73">
              <w:rPr>
                <w:b/>
              </w:rPr>
              <w:t>STT</w:t>
            </w:r>
          </w:p>
        </w:tc>
        <w:tc>
          <w:tcPr>
            <w:tcW w:w="6688" w:type="dxa"/>
            <w:gridSpan w:val="2"/>
          </w:tcPr>
          <w:p w14:paraId="0E8CF81E" w14:textId="77777777" w:rsidR="00AE04BD" w:rsidRPr="00332C73" w:rsidRDefault="00AE04BD" w:rsidP="00580BEE">
            <w:pPr>
              <w:jc w:val="center"/>
              <w:rPr>
                <w:b/>
              </w:rPr>
            </w:pPr>
            <w:r w:rsidRPr="00332C73">
              <w:rPr>
                <w:b/>
              </w:rPr>
              <w:t>Header</w:t>
            </w:r>
          </w:p>
        </w:tc>
        <w:tc>
          <w:tcPr>
            <w:tcW w:w="1063" w:type="dxa"/>
            <w:vMerge w:val="restart"/>
          </w:tcPr>
          <w:p w14:paraId="5117426E" w14:textId="77777777" w:rsidR="00AE04BD" w:rsidRPr="00332C73" w:rsidRDefault="00AE04BD" w:rsidP="00580BEE">
            <w:pPr>
              <w:rPr>
                <w:b/>
              </w:rPr>
            </w:pPr>
            <w:r w:rsidRPr="00332C73">
              <w:rPr>
                <w:b/>
              </w:rPr>
              <w:t>Bắt buộc</w:t>
            </w:r>
          </w:p>
        </w:tc>
      </w:tr>
      <w:tr w:rsidR="00AE04BD" w14:paraId="30CFBB40" w14:textId="77777777" w:rsidTr="00580BEE">
        <w:tc>
          <w:tcPr>
            <w:tcW w:w="633" w:type="dxa"/>
            <w:vMerge/>
          </w:tcPr>
          <w:p w14:paraId="677EF9D6" w14:textId="77777777" w:rsidR="00AE04BD" w:rsidRDefault="00AE04BD" w:rsidP="00580BEE"/>
        </w:tc>
        <w:tc>
          <w:tcPr>
            <w:tcW w:w="2395" w:type="dxa"/>
          </w:tcPr>
          <w:p w14:paraId="0D4379FC" w14:textId="77777777" w:rsidR="00AE04BD" w:rsidRPr="00332C73" w:rsidRDefault="00AE04BD" w:rsidP="00580BEE">
            <w:pPr>
              <w:rPr>
                <w:b/>
              </w:rPr>
            </w:pPr>
            <w:r w:rsidRPr="00332C73">
              <w:rPr>
                <w:b/>
              </w:rPr>
              <w:t xml:space="preserve">Key </w:t>
            </w:r>
          </w:p>
        </w:tc>
        <w:tc>
          <w:tcPr>
            <w:tcW w:w="4293" w:type="dxa"/>
          </w:tcPr>
          <w:p w14:paraId="70AB79F5" w14:textId="77777777" w:rsidR="00AE04BD" w:rsidRPr="00332C73" w:rsidRDefault="00AE04BD" w:rsidP="00580BEE">
            <w:pPr>
              <w:rPr>
                <w:b/>
              </w:rPr>
            </w:pPr>
            <w:r w:rsidRPr="00332C73">
              <w:rPr>
                <w:b/>
              </w:rPr>
              <w:t>Value</w:t>
            </w:r>
          </w:p>
        </w:tc>
        <w:tc>
          <w:tcPr>
            <w:tcW w:w="1063" w:type="dxa"/>
            <w:vMerge/>
          </w:tcPr>
          <w:p w14:paraId="7D729BCB" w14:textId="77777777" w:rsidR="00AE04BD" w:rsidRDefault="00AE04BD" w:rsidP="00580BEE"/>
        </w:tc>
      </w:tr>
      <w:tr w:rsidR="00AE04BD" w14:paraId="075D3ED7" w14:textId="77777777" w:rsidTr="00580BEE">
        <w:tc>
          <w:tcPr>
            <w:tcW w:w="633" w:type="dxa"/>
          </w:tcPr>
          <w:p w14:paraId="2C4F4D82" w14:textId="77777777" w:rsidR="00AE04BD" w:rsidRDefault="00AE04BD" w:rsidP="00580BEE">
            <w:r>
              <w:t>1</w:t>
            </w:r>
          </w:p>
        </w:tc>
        <w:tc>
          <w:tcPr>
            <w:tcW w:w="2395" w:type="dxa"/>
          </w:tcPr>
          <w:p w14:paraId="795D4419" w14:textId="77777777" w:rsidR="00AE04BD" w:rsidRDefault="00AE04BD" w:rsidP="00580BEE">
            <w:r w:rsidRPr="005F4A08">
              <w:t>Content-Type</w:t>
            </w:r>
          </w:p>
        </w:tc>
        <w:tc>
          <w:tcPr>
            <w:tcW w:w="4293" w:type="dxa"/>
          </w:tcPr>
          <w:p w14:paraId="0A0A650D" w14:textId="77777777" w:rsidR="00AE04BD" w:rsidRDefault="00AE04BD" w:rsidP="00580BEE">
            <w:r>
              <w:t>application/json</w:t>
            </w:r>
          </w:p>
        </w:tc>
        <w:tc>
          <w:tcPr>
            <w:tcW w:w="1063" w:type="dxa"/>
          </w:tcPr>
          <w:p w14:paraId="4BD361D6" w14:textId="77777777" w:rsidR="00AE04BD" w:rsidRDefault="00AE04BD" w:rsidP="00580BEE">
            <w:pPr>
              <w:jc w:val="center"/>
            </w:pPr>
            <w:r>
              <w:t>Y</w:t>
            </w:r>
          </w:p>
        </w:tc>
      </w:tr>
      <w:tr w:rsidR="00AE04BD" w14:paraId="0151922A" w14:textId="77777777" w:rsidTr="00580BEE">
        <w:tc>
          <w:tcPr>
            <w:tcW w:w="633" w:type="dxa"/>
          </w:tcPr>
          <w:p w14:paraId="1F406765" w14:textId="77777777" w:rsidR="00AE04BD" w:rsidRDefault="00AE04BD" w:rsidP="00580BEE">
            <w:r>
              <w:t>2</w:t>
            </w:r>
          </w:p>
        </w:tc>
        <w:tc>
          <w:tcPr>
            <w:tcW w:w="2395" w:type="dxa"/>
          </w:tcPr>
          <w:p w14:paraId="04CB4465" w14:textId="77777777" w:rsidR="00AE04BD" w:rsidRPr="00BC7EBB" w:rsidRDefault="00AE04BD" w:rsidP="00580BEE">
            <w:pPr>
              <w:rPr>
                <w:rFonts w:cs="Times New Roman"/>
                <w:sz w:val="24"/>
                <w:szCs w:val="24"/>
              </w:rPr>
            </w:pPr>
            <w:r w:rsidRPr="00BC7EBB">
              <w:rPr>
                <w:rFonts w:cs="Times New Roman"/>
                <w:color w:val="333333"/>
                <w:sz w:val="24"/>
                <w:szCs w:val="24"/>
              </w:rPr>
              <w:t>X-Authentication-Token</w:t>
            </w:r>
          </w:p>
        </w:tc>
        <w:tc>
          <w:tcPr>
            <w:tcW w:w="4293" w:type="dxa"/>
          </w:tcPr>
          <w:p w14:paraId="050B7ABC" w14:textId="77777777" w:rsidR="00AE04BD" w:rsidRDefault="00AE04BD" w:rsidP="00580BEE">
            <w:r>
              <w:t>Token nhận được khi login</w:t>
            </w:r>
          </w:p>
        </w:tc>
        <w:tc>
          <w:tcPr>
            <w:tcW w:w="1063" w:type="dxa"/>
          </w:tcPr>
          <w:p w14:paraId="24703FF0" w14:textId="77777777" w:rsidR="00AE04BD" w:rsidRDefault="00AE04BD" w:rsidP="00580BEE">
            <w:pPr>
              <w:jc w:val="center"/>
            </w:pPr>
            <w:r>
              <w:t>Y</w:t>
            </w:r>
          </w:p>
        </w:tc>
      </w:tr>
      <w:tr w:rsidR="00AE04BD" w14:paraId="04A28FEE" w14:textId="77777777" w:rsidTr="00580BEE">
        <w:tc>
          <w:tcPr>
            <w:tcW w:w="633" w:type="dxa"/>
          </w:tcPr>
          <w:p w14:paraId="3160FCAC" w14:textId="77777777" w:rsidR="00AE04BD" w:rsidRDefault="00AE04BD" w:rsidP="00580BEE">
            <w:r>
              <w:t>3</w:t>
            </w:r>
          </w:p>
        </w:tc>
        <w:tc>
          <w:tcPr>
            <w:tcW w:w="2395" w:type="dxa"/>
          </w:tcPr>
          <w:p w14:paraId="70CA1ACA" w14:textId="77777777" w:rsidR="00AE04BD" w:rsidRDefault="00AE04BD" w:rsidP="00580BEE">
            <w:r>
              <w:t>Accept</w:t>
            </w:r>
          </w:p>
        </w:tc>
        <w:tc>
          <w:tcPr>
            <w:tcW w:w="4293" w:type="dxa"/>
          </w:tcPr>
          <w:p w14:paraId="1472A797" w14:textId="77777777" w:rsidR="00AE04BD" w:rsidRDefault="00AE04BD" w:rsidP="00580BEE">
            <w:r>
              <w:t>application/json</w:t>
            </w:r>
          </w:p>
        </w:tc>
        <w:tc>
          <w:tcPr>
            <w:tcW w:w="1063" w:type="dxa"/>
          </w:tcPr>
          <w:p w14:paraId="0D9412D1" w14:textId="77777777" w:rsidR="00AE04BD" w:rsidRDefault="00AE04BD" w:rsidP="00580BEE">
            <w:pPr>
              <w:jc w:val="center"/>
            </w:pPr>
            <w:r>
              <w:t>N</w:t>
            </w:r>
          </w:p>
        </w:tc>
      </w:tr>
    </w:tbl>
    <w:p w14:paraId="6B78532F" w14:textId="77777777" w:rsidR="00AE04BD" w:rsidRPr="00BC7EBB" w:rsidRDefault="00AE04BD" w:rsidP="00AE04BD">
      <w:pPr>
        <w:tabs>
          <w:tab w:val="left" w:pos="0"/>
        </w:tabs>
        <w:rPr>
          <w:b/>
          <w:color w:val="FF0000"/>
        </w:rPr>
      </w:pPr>
    </w:p>
    <w:p w14:paraId="021C14FC" w14:textId="77777777" w:rsidR="00AE04BD" w:rsidRPr="00BC7EBB" w:rsidRDefault="00AE04BD" w:rsidP="00AE04BD">
      <w:pPr>
        <w:pStyle w:val="ListParagraph"/>
        <w:numPr>
          <w:ilvl w:val="0"/>
          <w:numId w:val="35"/>
        </w:numPr>
        <w:tabs>
          <w:tab w:val="left" w:pos="0"/>
        </w:tabs>
        <w:rPr>
          <w:b/>
          <w:color w:val="FF0000"/>
        </w:rPr>
      </w:pPr>
      <w:r w:rsidRPr="00BC7EBB">
        <w:rPr>
          <w:b/>
          <w:color w:val="FF0000"/>
        </w:rPr>
        <w:t>Các phần sau này chỉ mô tả các response thành công. Đối với các request thất bại thì response trả về luôn có dạng như sau: Response status 400 Bad request hoặc 401 Unauthorized</w:t>
      </w:r>
    </w:p>
    <w:tbl>
      <w:tblPr>
        <w:tblStyle w:val="TableGrid"/>
        <w:tblW w:w="8568" w:type="dxa"/>
        <w:tblInd w:w="540" w:type="dxa"/>
        <w:tblLook w:val="04A0" w:firstRow="1" w:lastRow="0" w:firstColumn="1" w:lastColumn="0" w:noHBand="0" w:noVBand="1"/>
      </w:tblPr>
      <w:tblGrid>
        <w:gridCol w:w="8568"/>
      </w:tblGrid>
      <w:tr w:rsidR="00AE04BD" w14:paraId="3824A695" w14:textId="77777777" w:rsidTr="00580BEE">
        <w:tc>
          <w:tcPr>
            <w:tcW w:w="8568" w:type="dxa"/>
          </w:tcPr>
          <w:p w14:paraId="0A5DB209" w14:textId="77777777" w:rsidR="00AE04BD" w:rsidRPr="003C12BB" w:rsidRDefault="00AE04BD" w:rsidP="00580BE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4783B65F" w14:textId="77777777" w:rsidR="00AE04BD" w:rsidRPr="003C12BB" w:rsidRDefault="00AE04BD" w:rsidP="00580BE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C12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22F846B3" w14:textId="77777777" w:rsidR="00AE04BD" w:rsidRPr="003C12BB" w:rsidRDefault="00AE04BD" w:rsidP="00580BE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9BD16AC" w14:textId="77777777" w:rsidR="00AE04BD" w:rsidRPr="003C12BB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C12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3C12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error_authentication_required</w:t>
            </w: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61B8F90" w14:textId="77777777" w:rsidR="00AE04BD" w:rsidRPr="003C12BB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C12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3C12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Authentication required. </w:t>
            </w: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7A5F614C" w14:textId="77777777" w:rsidR="00AE04BD" w:rsidRDefault="00AE04BD" w:rsidP="00580BEE"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},"</w:t>
            </w:r>
            <w:r w:rsidRPr="003C12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3C12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{}}</w:t>
            </w:r>
          </w:p>
        </w:tc>
      </w:tr>
    </w:tbl>
    <w:p w14:paraId="71177346" w14:textId="77777777" w:rsidR="00AE04BD" w:rsidRDefault="00AE04BD" w:rsidP="00AE04BD">
      <w:pPr>
        <w:tabs>
          <w:tab w:val="left" w:pos="3495"/>
        </w:tabs>
      </w:pPr>
    </w:p>
    <w:p w14:paraId="2BAE39C5" w14:textId="77777777" w:rsidR="00AE04BD" w:rsidRDefault="00AE04BD" w:rsidP="00AE04BD">
      <w:pPr>
        <w:pStyle w:val="ListParagraph"/>
        <w:numPr>
          <w:ilvl w:val="0"/>
          <w:numId w:val="35"/>
        </w:numPr>
        <w:tabs>
          <w:tab w:val="left" w:pos="3495"/>
        </w:tabs>
      </w:pPr>
      <w:r>
        <w:lastRenderedPageBreak/>
        <w:t>Mô tả response :</w:t>
      </w:r>
    </w:p>
    <w:tbl>
      <w:tblPr>
        <w:tblStyle w:val="TableGrid"/>
        <w:tblW w:w="0" w:type="auto"/>
        <w:tblInd w:w="375" w:type="dxa"/>
        <w:tblLook w:val="04A0" w:firstRow="1" w:lastRow="0" w:firstColumn="1" w:lastColumn="0" w:noHBand="0" w:noVBand="1"/>
      </w:tblPr>
      <w:tblGrid>
        <w:gridCol w:w="1345"/>
        <w:gridCol w:w="5513"/>
        <w:gridCol w:w="1772"/>
      </w:tblGrid>
      <w:tr w:rsidR="00AE04BD" w14:paraId="41F628DB" w14:textId="77777777" w:rsidTr="00580BEE">
        <w:tc>
          <w:tcPr>
            <w:tcW w:w="1345" w:type="dxa"/>
            <w:shd w:val="clear" w:color="auto" w:fill="E7E6E6" w:themeFill="background2"/>
          </w:tcPr>
          <w:p w14:paraId="55EAFF6D" w14:textId="77777777" w:rsidR="00AE04BD" w:rsidRPr="00587247" w:rsidRDefault="00AE04BD" w:rsidP="00580BEE">
            <w:pPr>
              <w:tabs>
                <w:tab w:val="left" w:pos="3495"/>
              </w:tabs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5513" w:type="dxa"/>
            <w:shd w:val="clear" w:color="auto" w:fill="E7E6E6" w:themeFill="background2"/>
          </w:tcPr>
          <w:p w14:paraId="3355CFAA" w14:textId="77777777" w:rsidR="00AE04BD" w:rsidRPr="00587247" w:rsidRDefault="00AE04BD" w:rsidP="00580BEE">
            <w:pPr>
              <w:tabs>
                <w:tab w:val="left" w:pos="3495"/>
              </w:tabs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1772" w:type="dxa"/>
            <w:shd w:val="clear" w:color="auto" w:fill="E7E6E6" w:themeFill="background2"/>
          </w:tcPr>
          <w:p w14:paraId="7E0C8924" w14:textId="77777777" w:rsidR="00AE04BD" w:rsidRPr="00587247" w:rsidRDefault="00AE04BD" w:rsidP="00580BEE">
            <w:pPr>
              <w:tabs>
                <w:tab w:val="left" w:pos="3495"/>
              </w:tabs>
              <w:rPr>
                <w:b/>
              </w:rPr>
            </w:pPr>
            <w:r>
              <w:rPr>
                <w:b/>
              </w:rPr>
              <w:t>Bắt buộc</w:t>
            </w:r>
          </w:p>
        </w:tc>
      </w:tr>
      <w:tr w:rsidR="00AE04BD" w14:paraId="345FCF78" w14:textId="77777777" w:rsidTr="00580BEE">
        <w:tc>
          <w:tcPr>
            <w:tcW w:w="1345" w:type="dxa"/>
          </w:tcPr>
          <w:p w14:paraId="1B8A404A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513" w:type="dxa"/>
          </w:tcPr>
          <w:p w14:paraId="21D10B7C" w14:textId="77777777" w:rsidR="00AE04BD" w:rsidRDefault="00AE04BD" w:rsidP="00580BEE">
            <w:pPr>
              <w:tabs>
                <w:tab w:val="left" w:pos="3495"/>
              </w:tabs>
            </w:pPr>
            <w:r w:rsidRPr="00FC4167">
              <w:t>ignore</w:t>
            </w:r>
          </w:p>
        </w:tc>
        <w:tc>
          <w:tcPr>
            <w:tcW w:w="1772" w:type="dxa"/>
          </w:tcPr>
          <w:p w14:paraId="6BB25B2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9AB0D8C" w14:textId="77777777" w:rsidTr="00580BEE">
        <w:tc>
          <w:tcPr>
            <w:tcW w:w="1345" w:type="dxa"/>
          </w:tcPr>
          <w:p w14:paraId="5AA70270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513" w:type="dxa"/>
          </w:tcPr>
          <w:p w14:paraId="54156657" w14:textId="77777777" w:rsidR="00AE04BD" w:rsidRDefault="00AE04BD" w:rsidP="00580BEE">
            <w:pPr>
              <w:tabs>
                <w:tab w:val="left" w:pos="3495"/>
              </w:tabs>
            </w:pPr>
            <w:r>
              <w:t>Mã lỗi.Ví dụ :”</w:t>
            </w:r>
            <w:r w:rsidRPr="00796E2B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error_authentication_required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772" w:type="dxa"/>
          </w:tcPr>
          <w:p w14:paraId="540407C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EDDD567" w14:textId="77777777" w:rsidTr="00580BEE">
        <w:tc>
          <w:tcPr>
            <w:tcW w:w="1345" w:type="dxa"/>
          </w:tcPr>
          <w:p w14:paraId="72338CCC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513" w:type="dxa"/>
          </w:tcPr>
          <w:p w14:paraId="3EAD5F40" w14:textId="77777777" w:rsidR="00AE04BD" w:rsidRPr="000E6297" w:rsidRDefault="00AE04BD" w:rsidP="00580BEE">
            <w:pPr>
              <w:tabs>
                <w:tab w:val="left" w:pos="3495"/>
              </w:tabs>
            </w:pPr>
            <w:r>
              <w:t xml:space="preserve">Mô tả lỗi. </w:t>
            </w:r>
            <w:r w:rsidRPr="00796E2B">
              <w:rPr>
                <w:rFonts w:cs="Times New Roman"/>
                <w:color w:val="000000" w:themeColor="text1"/>
                <w:sz w:val="24"/>
                <w:szCs w:val="24"/>
              </w:rPr>
              <w:t xml:space="preserve">ví dụ: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“</w:t>
            </w:r>
            <w:r w:rsidRPr="00796E2B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Authentication required.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1772" w:type="dxa"/>
          </w:tcPr>
          <w:p w14:paraId="1C2BFEE2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7F50BE2F" w14:textId="77777777" w:rsidR="00AE04BD" w:rsidRDefault="00AE04BD" w:rsidP="00AE04BD">
      <w:pPr>
        <w:tabs>
          <w:tab w:val="left" w:pos="3495"/>
        </w:tabs>
        <w:ind w:left="720"/>
      </w:pPr>
    </w:p>
    <w:p w14:paraId="579D153F" w14:textId="77777777" w:rsidR="00AE04BD" w:rsidRDefault="00AE04BD" w:rsidP="00AE04BD">
      <w:pPr>
        <w:ind w:left="450"/>
      </w:pPr>
    </w:p>
    <w:p w14:paraId="4044FB9C" w14:textId="77777777" w:rsidR="00AE04BD" w:rsidRPr="0079626B" w:rsidRDefault="00AE04BD" w:rsidP="00AE04BD">
      <w:pPr>
        <w:ind w:left="450"/>
      </w:pPr>
    </w:p>
    <w:p w14:paraId="317574D4" w14:textId="77777777" w:rsidR="00AE04BD" w:rsidRPr="00D86E1E" w:rsidRDefault="00AE04BD" w:rsidP="00AE04BD">
      <w:pPr>
        <w:pStyle w:val="Heading3"/>
        <w:numPr>
          <w:ilvl w:val="1"/>
          <w:numId w:val="8"/>
        </w:numPr>
      </w:pPr>
      <w:r>
        <w:t>Logout</w:t>
      </w:r>
    </w:p>
    <w:p w14:paraId="020FA4BD" w14:textId="77777777" w:rsidR="00AE04BD" w:rsidRDefault="00AE04BD" w:rsidP="00AE04BD">
      <w:pPr>
        <w:pStyle w:val="Heading4"/>
        <w:numPr>
          <w:ilvl w:val="2"/>
          <w:numId w:val="8"/>
        </w:numPr>
      </w:pPr>
      <w:r>
        <w:t xml:space="preserve"> Request</w:t>
      </w:r>
    </w:p>
    <w:p w14:paraId="2D2F9139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logout khỏi hệ thống</w:t>
      </w:r>
    </w:p>
    <w:p w14:paraId="14E2F1C8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 xml:space="preserve">URL: </w:t>
      </w:r>
      <w:hyperlink r:id="rId9" w:history="1">
        <w:r>
          <w:rPr>
            <w:rStyle w:val="Hyperlink"/>
          </w:rPr>
          <w:t>https://dev-qlvbdh.vnptsoftware.vn</w:t>
        </w:r>
        <w:r w:rsidRPr="007249C9">
          <w:rPr>
            <w:rStyle w:val="Hyperlink"/>
          </w:rPr>
          <w:t>/qlvb/api/logout/</w:t>
        </w:r>
      </w:hyperlink>
    </w:p>
    <w:p w14:paraId="6162475E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Method: GET</w:t>
      </w:r>
    </w:p>
    <w:p w14:paraId="1258C674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72C219CB" w14:textId="77777777" w:rsidR="00AE04BD" w:rsidRDefault="00AE04BD" w:rsidP="00AE04BD">
      <w:pPr>
        <w:pStyle w:val="ListParagraph"/>
        <w:numPr>
          <w:ilvl w:val="0"/>
          <w:numId w:val="20"/>
        </w:numPr>
      </w:pPr>
      <w:r>
        <w:t>Response trả về là JSON</w:t>
      </w:r>
    </w:p>
    <w:p w14:paraId="1B646FCB" w14:textId="77777777" w:rsidR="00AE04BD" w:rsidRDefault="00AE04BD" w:rsidP="00AE04BD">
      <w:pPr>
        <w:pStyle w:val="ListParagraph"/>
        <w:numPr>
          <w:ilvl w:val="0"/>
          <w:numId w:val="20"/>
        </w:numPr>
      </w:pPr>
      <w:r>
        <w:t>Http status 200 OK</w:t>
      </w:r>
    </w:p>
    <w:p w14:paraId="772179B6" w14:textId="77777777" w:rsidR="00AE04BD" w:rsidRDefault="00AE04BD" w:rsidP="00AE04BD">
      <w:pPr>
        <w:pStyle w:val="ListParagraph"/>
        <w:numPr>
          <w:ilvl w:val="0"/>
          <w:numId w:val="20"/>
        </w:numPr>
      </w:pPr>
      <w:r>
        <w:t>Thông tin JSON</w:t>
      </w:r>
    </w:p>
    <w:tbl>
      <w:tblPr>
        <w:tblStyle w:val="TableGrid"/>
        <w:tblW w:w="8613" w:type="dxa"/>
        <w:tblInd w:w="765" w:type="dxa"/>
        <w:tblLook w:val="04A0" w:firstRow="1" w:lastRow="0" w:firstColumn="1" w:lastColumn="0" w:noHBand="0" w:noVBand="1"/>
      </w:tblPr>
      <w:tblGrid>
        <w:gridCol w:w="8613"/>
      </w:tblGrid>
      <w:tr w:rsidR="00AE04BD" w14:paraId="06987311" w14:textId="77777777" w:rsidTr="00580BEE">
        <w:tc>
          <w:tcPr>
            <w:tcW w:w="8613" w:type="dxa"/>
          </w:tcPr>
          <w:p w14:paraId="5A473972" w14:textId="77777777" w:rsidR="00AE04BD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973ADD7" w14:textId="77777777" w:rsidR="00AE04BD" w:rsidRPr="00BC7EBB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C7E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</w:t>
            </w:r>
            <w:r w:rsidRPr="00BC7E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BC7E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{"</w:t>
            </w:r>
            <w:r w:rsidRPr="00BC7E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BC7E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BC7E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BC7E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","</w:t>
            </w:r>
            <w:r w:rsidRPr="00BC7E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BC7E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""},"</w:t>
            </w:r>
            <w:r w:rsidRPr="00BC7E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BC7E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{}}</w:t>
            </w:r>
          </w:p>
          <w:p w14:paraId="65E112BB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21831291" w14:textId="77777777" w:rsidR="00AE04BD" w:rsidRDefault="00AE04BD" w:rsidP="00AE04BD">
      <w:pPr>
        <w:tabs>
          <w:tab w:val="left" w:pos="3495"/>
        </w:tabs>
      </w:pPr>
    </w:p>
    <w:p w14:paraId="3C6C11C7" w14:textId="77777777" w:rsidR="00AE04BD" w:rsidRDefault="00AE04BD" w:rsidP="00AE04BD">
      <w:pPr>
        <w:pStyle w:val="ListParagraph"/>
        <w:numPr>
          <w:ilvl w:val="0"/>
          <w:numId w:val="20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1645"/>
        <w:gridCol w:w="5640"/>
        <w:gridCol w:w="1345"/>
      </w:tblGrid>
      <w:tr w:rsidR="00AE04BD" w:rsidRPr="00BC7EBB" w14:paraId="00914FBD" w14:textId="77777777" w:rsidTr="00580BEE">
        <w:tc>
          <w:tcPr>
            <w:tcW w:w="1645" w:type="dxa"/>
            <w:shd w:val="clear" w:color="auto" w:fill="E7E6E6" w:themeFill="background2"/>
          </w:tcPr>
          <w:p w14:paraId="18F2D59D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36F9A51A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345" w:type="dxa"/>
            <w:shd w:val="clear" w:color="auto" w:fill="E7E6E6" w:themeFill="background2"/>
          </w:tcPr>
          <w:p w14:paraId="223FB1B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13B48806" w14:textId="77777777" w:rsidTr="00580BEE">
        <w:tc>
          <w:tcPr>
            <w:tcW w:w="1645" w:type="dxa"/>
          </w:tcPr>
          <w:p w14:paraId="61ACB71C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status</w:t>
            </w:r>
          </w:p>
        </w:tc>
        <w:tc>
          <w:tcPr>
            <w:tcW w:w="5640" w:type="dxa"/>
          </w:tcPr>
          <w:p w14:paraId="39F9A8E1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ignore</w:t>
            </w:r>
          </w:p>
        </w:tc>
        <w:tc>
          <w:tcPr>
            <w:tcW w:w="1345" w:type="dxa"/>
          </w:tcPr>
          <w:p w14:paraId="39D0A0C5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</w:tr>
      <w:tr w:rsidR="00AE04BD" w:rsidRPr="00BC7EBB" w14:paraId="3133EA0A" w14:textId="77777777" w:rsidTr="00580BEE">
        <w:tc>
          <w:tcPr>
            <w:tcW w:w="1645" w:type="dxa"/>
          </w:tcPr>
          <w:p w14:paraId="0FD31B95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code</w:t>
            </w:r>
          </w:p>
        </w:tc>
        <w:tc>
          <w:tcPr>
            <w:tcW w:w="5640" w:type="dxa"/>
          </w:tcPr>
          <w:p w14:paraId="30D5EEF5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Nếu giá trị bằng 0 là request thành công</w:t>
            </w:r>
          </w:p>
        </w:tc>
        <w:tc>
          <w:tcPr>
            <w:tcW w:w="1345" w:type="dxa"/>
          </w:tcPr>
          <w:p w14:paraId="1A3CFFF4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</w:tr>
      <w:tr w:rsidR="00AE04BD" w:rsidRPr="00BC7EBB" w14:paraId="72F1DF94" w14:textId="77777777" w:rsidTr="00580BEE">
        <w:tc>
          <w:tcPr>
            <w:tcW w:w="1645" w:type="dxa"/>
          </w:tcPr>
          <w:p w14:paraId="2FA65687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message</w:t>
            </w:r>
          </w:p>
        </w:tc>
        <w:tc>
          <w:tcPr>
            <w:tcW w:w="5640" w:type="dxa"/>
          </w:tcPr>
          <w:p w14:paraId="1B524B2B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ignore</w:t>
            </w:r>
          </w:p>
        </w:tc>
        <w:tc>
          <w:tcPr>
            <w:tcW w:w="1345" w:type="dxa"/>
          </w:tcPr>
          <w:p w14:paraId="3F1A671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A8BDA4C" w14:textId="77777777" w:rsidTr="00580BEE">
        <w:tc>
          <w:tcPr>
            <w:tcW w:w="1645" w:type="dxa"/>
          </w:tcPr>
          <w:p w14:paraId="441B2521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data</w:t>
            </w:r>
          </w:p>
        </w:tc>
        <w:tc>
          <w:tcPr>
            <w:tcW w:w="5640" w:type="dxa"/>
          </w:tcPr>
          <w:p w14:paraId="606C4046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ignore</w:t>
            </w:r>
          </w:p>
        </w:tc>
        <w:tc>
          <w:tcPr>
            <w:tcW w:w="1345" w:type="dxa"/>
          </w:tcPr>
          <w:p w14:paraId="33EA9CBD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</w:tr>
    </w:tbl>
    <w:p w14:paraId="72427511" w14:textId="77777777" w:rsidR="00AE04BD" w:rsidRDefault="00AE04BD" w:rsidP="00AE04BD">
      <w:pPr>
        <w:ind w:left="720"/>
      </w:pPr>
    </w:p>
    <w:p w14:paraId="7A91F6BF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thông tin phân trang danh sách các kho trong văn bản đi</w:t>
      </w:r>
    </w:p>
    <w:p w14:paraId="4CB3FB0B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2FB2A000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 xml:space="preserve">Mô tả: Lấy thông tin chi của đối tác với id </w:t>
      </w:r>
    </w:p>
    <w:p w14:paraId="72B0F305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 xml:space="preserve">URL: </w:t>
      </w:r>
      <w:hyperlink r:id="rId10" w:history="1">
        <w:r>
          <w:rPr>
            <w:rStyle w:val="Hyperlink"/>
          </w:rPr>
          <w:t>https://dev-qlvbdh.vnptsoftware.vn</w:t>
        </w:r>
        <w:r w:rsidRPr="007249C9">
          <w:rPr>
            <w:rStyle w:val="Hyperlink"/>
          </w:rPr>
          <w:t>/qlvb/api/outgoingdocument/getpagingdocument/</w:t>
        </w:r>
      </w:hyperlink>
    </w:p>
    <w:p w14:paraId="0967EA8D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Method: POST</w:t>
      </w:r>
    </w:p>
    <w:p w14:paraId="729DCDB4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Data request:</w:t>
      </w:r>
      <w:r w:rsidRPr="00FE3596">
        <w:t xml:space="preserve">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640"/>
      </w:tblGrid>
      <w:tr w:rsidR="00AE04BD" w14:paraId="5A7A705A" w14:textId="77777777" w:rsidTr="00580BEE">
        <w:tc>
          <w:tcPr>
            <w:tcW w:w="8640" w:type="dxa"/>
          </w:tcPr>
          <w:p w14:paraId="2AE97238" w14:textId="77777777" w:rsidR="00AE04BD" w:rsidRDefault="00AE04BD" w:rsidP="00580BEE">
            <w:pPr>
              <w:pStyle w:val="ListParagraph"/>
              <w:ind w:left="1080"/>
            </w:pPr>
          </w:p>
          <w:p w14:paraId="58CFA3B0" w14:textId="77777777" w:rsidR="00AE04BD" w:rsidRDefault="00AE04BD" w:rsidP="00580BEE">
            <w:pPr>
              <w:pStyle w:val="ListParagraph"/>
              <w:ind w:left="1080"/>
            </w:pPr>
            <w:r w:rsidRPr="00FE3596">
              <w:t>{"pageNo":</w:t>
            </w:r>
            <w:r>
              <w:t>-1</w:t>
            </w:r>
            <w:r w:rsidRPr="00FE3596">
              <w:t>,"pageRec":10,"parameter":{"valueSearch":"",</w:t>
            </w:r>
          </w:p>
          <w:p w14:paraId="30C76C82" w14:textId="77777777" w:rsidR="00AE04BD" w:rsidRDefault="00AE04BD" w:rsidP="00580BEE">
            <w:pPr>
              <w:pStyle w:val="ListParagraph"/>
              <w:ind w:left="1080"/>
            </w:pPr>
            <w:r w:rsidRPr="00FE3596">
              <w:t>"fieldSearch":"trich_yeu",</w:t>
            </w:r>
            <w:r>
              <w:t xml:space="preserve"> </w:t>
            </w:r>
            <w:r w:rsidRPr="00FE3596">
              <w:t>"typeGet":"vanban_di_choxuly"}}</w:t>
            </w:r>
          </w:p>
          <w:p w14:paraId="6D9A7B55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26350BEE" w14:textId="77777777" w:rsidR="00AE04BD" w:rsidRDefault="00AE04BD" w:rsidP="00AE04BD">
      <w:pPr>
        <w:pStyle w:val="ListParagraph"/>
        <w:ind w:left="1080"/>
      </w:pPr>
    </w:p>
    <w:p w14:paraId="5C177E21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1645"/>
        <w:gridCol w:w="5640"/>
        <w:gridCol w:w="1345"/>
      </w:tblGrid>
      <w:tr w:rsidR="00AE04BD" w:rsidRPr="00BC7EBB" w14:paraId="44206F1A" w14:textId="77777777" w:rsidTr="00580BEE">
        <w:tc>
          <w:tcPr>
            <w:tcW w:w="1645" w:type="dxa"/>
            <w:shd w:val="clear" w:color="auto" w:fill="E7E6E6" w:themeFill="background2"/>
          </w:tcPr>
          <w:p w14:paraId="0C4E9B92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3EB2F2E0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345" w:type="dxa"/>
            <w:shd w:val="clear" w:color="auto" w:fill="E7E6E6" w:themeFill="background2"/>
          </w:tcPr>
          <w:p w14:paraId="721C561C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1DF10035" w14:textId="77777777" w:rsidTr="00580BEE">
        <w:tc>
          <w:tcPr>
            <w:tcW w:w="1645" w:type="dxa"/>
          </w:tcPr>
          <w:p w14:paraId="2B5306E6" w14:textId="77777777" w:rsidR="00AE04BD" w:rsidRPr="00BC7EBB" w:rsidRDefault="00AE04BD" w:rsidP="00580BEE">
            <w:pPr>
              <w:tabs>
                <w:tab w:val="left" w:pos="930"/>
              </w:tabs>
            </w:pPr>
            <w:r>
              <w:lastRenderedPageBreak/>
              <w:t>pageNo</w:t>
            </w:r>
          </w:p>
        </w:tc>
        <w:tc>
          <w:tcPr>
            <w:tcW w:w="5640" w:type="dxa"/>
          </w:tcPr>
          <w:p w14:paraId="2B3C5FDA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trang văn bản: bắt buộc = -1</w:t>
            </w:r>
          </w:p>
        </w:tc>
        <w:tc>
          <w:tcPr>
            <w:tcW w:w="1345" w:type="dxa"/>
          </w:tcPr>
          <w:p w14:paraId="4635EDC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>
              <w:t>Y</w:t>
            </w:r>
          </w:p>
        </w:tc>
      </w:tr>
      <w:tr w:rsidR="00AE04BD" w:rsidRPr="00BC7EBB" w14:paraId="4E968828" w14:textId="77777777" w:rsidTr="00580BEE">
        <w:tc>
          <w:tcPr>
            <w:tcW w:w="1645" w:type="dxa"/>
          </w:tcPr>
          <w:p w14:paraId="41A1BB35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pageRec</w:t>
            </w:r>
          </w:p>
        </w:tc>
        <w:tc>
          <w:tcPr>
            <w:tcW w:w="5640" w:type="dxa"/>
          </w:tcPr>
          <w:p w14:paraId="7497C4CE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bản ghi trên 1 trang văn bản</w:t>
            </w:r>
          </w:p>
        </w:tc>
        <w:tc>
          <w:tcPr>
            <w:tcW w:w="1345" w:type="dxa"/>
          </w:tcPr>
          <w:p w14:paraId="7D6609E5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>
              <w:t>Y</w:t>
            </w:r>
          </w:p>
        </w:tc>
      </w:tr>
      <w:tr w:rsidR="00AE04BD" w:rsidRPr="00BC7EBB" w14:paraId="6ED4323F" w14:textId="77777777" w:rsidTr="00580BEE">
        <w:tc>
          <w:tcPr>
            <w:tcW w:w="1645" w:type="dxa"/>
          </w:tcPr>
          <w:p w14:paraId="7FF24B02" w14:textId="77777777" w:rsidR="00AE04BD" w:rsidRPr="00BC7EBB" w:rsidRDefault="00AE04BD" w:rsidP="00580BEE">
            <w:pPr>
              <w:tabs>
                <w:tab w:val="left" w:pos="3495"/>
              </w:tabs>
            </w:pPr>
            <w:r w:rsidRPr="00FE3596">
              <w:t>valueSearch</w:t>
            </w:r>
          </w:p>
        </w:tc>
        <w:tc>
          <w:tcPr>
            <w:tcW w:w="5640" w:type="dxa"/>
          </w:tcPr>
          <w:p w14:paraId="0D347BD3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Giá trị tìm kiếm</w:t>
            </w:r>
          </w:p>
        </w:tc>
        <w:tc>
          <w:tcPr>
            <w:tcW w:w="1345" w:type="dxa"/>
          </w:tcPr>
          <w:p w14:paraId="317EF6F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>
              <w:t>Y</w:t>
            </w:r>
          </w:p>
        </w:tc>
      </w:tr>
      <w:tr w:rsidR="00AE04BD" w:rsidRPr="00BC7EBB" w14:paraId="12251B2C" w14:textId="77777777" w:rsidTr="00580BEE">
        <w:tc>
          <w:tcPr>
            <w:tcW w:w="1645" w:type="dxa"/>
          </w:tcPr>
          <w:p w14:paraId="5D988BA7" w14:textId="77777777" w:rsidR="00AE04BD" w:rsidRPr="00BC7EBB" w:rsidRDefault="00AE04BD" w:rsidP="00580BEE">
            <w:pPr>
              <w:tabs>
                <w:tab w:val="left" w:pos="3495"/>
              </w:tabs>
            </w:pPr>
            <w:r w:rsidRPr="00FE3596">
              <w:t>fieldSearch</w:t>
            </w:r>
          </w:p>
        </w:tc>
        <w:tc>
          <w:tcPr>
            <w:tcW w:w="5640" w:type="dxa"/>
          </w:tcPr>
          <w:p w14:paraId="40326DBE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Trường tìm kiếm</w:t>
            </w:r>
          </w:p>
        </w:tc>
        <w:tc>
          <w:tcPr>
            <w:tcW w:w="1345" w:type="dxa"/>
          </w:tcPr>
          <w:p w14:paraId="69A8F75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>
              <w:t>Y</w:t>
            </w:r>
          </w:p>
        </w:tc>
      </w:tr>
      <w:tr w:rsidR="00AE04BD" w:rsidRPr="00BC7EBB" w14:paraId="6E489949" w14:textId="77777777" w:rsidTr="00580BEE">
        <w:tc>
          <w:tcPr>
            <w:tcW w:w="1645" w:type="dxa"/>
          </w:tcPr>
          <w:p w14:paraId="34902FAA" w14:textId="77777777" w:rsidR="00AE04BD" w:rsidRPr="00FE3596" w:rsidRDefault="00AE04BD" w:rsidP="00580BEE">
            <w:pPr>
              <w:tabs>
                <w:tab w:val="left" w:pos="3495"/>
              </w:tabs>
            </w:pPr>
            <w:r w:rsidRPr="00FE3596">
              <w:t>typeGet</w:t>
            </w:r>
          </w:p>
        </w:tc>
        <w:tc>
          <w:tcPr>
            <w:tcW w:w="5640" w:type="dxa"/>
          </w:tcPr>
          <w:p w14:paraId="1A816DF1" w14:textId="77777777" w:rsidR="00AE04BD" w:rsidRDefault="00AE04BD" w:rsidP="00580BEE">
            <w:pPr>
              <w:tabs>
                <w:tab w:val="left" w:pos="3495"/>
              </w:tabs>
            </w:pPr>
            <w:r>
              <w:t>Tên kho văn bản</w:t>
            </w:r>
          </w:p>
        </w:tc>
        <w:tc>
          <w:tcPr>
            <w:tcW w:w="1345" w:type="dxa"/>
          </w:tcPr>
          <w:p w14:paraId="72638094" w14:textId="77777777" w:rsidR="00AE04BD" w:rsidRDefault="00AE04BD" w:rsidP="00580BEE">
            <w:pPr>
              <w:tabs>
                <w:tab w:val="left" w:pos="3495"/>
              </w:tabs>
              <w:jc w:val="center"/>
            </w:pPr>
            <w:r>
              <w:t>Y</w:t>
            </w:r>
          </w:p>
        </w:tc>
      </w:tr>
    </w:tbl>
    <w:p w14:paraId="722D7888" w14:textId="77777777" w:rsidR="00AE04BD" w:rsidRDefault="00AE04BD" w:rsidP="00AE04BD">
      <w:pPr>
        <w:pStyle w:val="ListParagraph"/>
        <w:ind w:left="1080"/>
      </w:pPr>
    </w:p>
    <w:p w14:paraId="5575F2B7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28ED3351" w14:textId="77777777" w:rsidR="00AE04BD" w:rsidRDefault="00AE04BD" w:rsidP="00AE04BD">
      <w:pPr>
        <w:pStyle w:val="ListParagraph"/>
        <w:numPr>
          <w:ilvl w:val="0"/>
          <w:numId w:val="25"/>
        </w:numPr>
      </w:pPr>
      <w:r>
        <w:t>Response trả về là 1 JSON</w:t>
      </w:r>
    </w:p>
    <w:p w14:paraId="2ED6864A" w14:textId="77777777" w:rsidR="00AE04BD" w:rsidRDefault="00AE04BD" w:rsidP="00AE04BD">
      <w:pPr>
        <w:pStyle w:val="ListParagraph"/>
        <w:numPr>
          <w:ilvl w:val="0"/>
          <w:numId w:val="25"/>
        </w:numPr>
      </w:pPr>
      <w:r>
        <w:t>Http status 200 OK</w:t>
      </w:r>
    </w:p>
    <w:p w14:paraId="76EA92E1" w14:textId="77777777" w:rsidR="00AE04BD" w:rsidRDefault="00AE04BD" w:rsidP="00AE04BD">
      <w:pPr>
        <w:pStyle w:val="ListParagraph"/>
        <w:numPr>
          <w:ilvl w:val="0"/>
          <w:numId w:val="25"/>
        </w:numPr>
      </w:pPr>
      <w:r>
        <w:t>Thông tin JSON:</w:t>
      </w:r>
    </w:p>
    <w:tbl>
      <w:tblPr>
        <w:tblStyle w:val="TableGrid"/>
        <w:tblW w:w="8763" w:type="dxa"/>
        <w:tblInd w:w="615" w:type="dxa"/>
        <w:tblLook w:val="04A0" w:firstRow="1" w:lastRow="0" w:firstColumn="1" w:lastColumn="0" w:noHBand="0" w:noVBand="1"/>
      </w:tblPr>
      <w:tblGrid>
        <w:gridCol w:w="8763"/>
      </w:tblGrid>
      <w:tr w:rsidR="00AE04BD" w14:paraId="55013FE8" w14:textId="77777777" w:rsidTr="00580BEE">
        <w:tc>
          <w:tcPr>
            <w:tcW w:w="8763" w:type="dxa"/>
          </w:tcPr>
          <w:p w14:paraId="2011C551" w14:textId="77777777" w:rsidR="00AE04BD" w:rsidRPr="00803C12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4CB6667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03C1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""}</w:t>
            </w:r>
          </w:p>
          <w:p w14:paraId="6A245D2D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017666F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pageNo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803C1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pageRec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803C1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23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6CC1770E" w14:textId="77777777" w:rsidR="00AE04BD" w:rsidRDefault="00AE04BD" w:rsidP="00580BEE">
            <w:pPr>
              <w:pStyle w:val="ListParagraph"/>
              <w:ind w:left="1080"/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BFD8FCF" w14:textId="77777777" w:rsidR="00AE04BD" w:rsidRDefault="00AE04BD" w:rsidP="00AE04BD">
      <w:pPr>
        <w:tabs>
          <w:tab w:val="left" w:pos="3495"/>
        </w:tabs>
      </w:pPr>
    </w:p>
    <w:p w14:paraId="3982BA96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345"/>
      </w:tblGrid>
      <w:tr w:rsidR="00AE04BD" w14:paraId="523C7C5E" w14:textId="77777777" w:rsidTr="00580BEE">
        <w:tc>
          <w:tcPr>
            <w:tcW w:w="1645" w:type="dxa"/>
            <w:shd w:val="clear" w:color="auto" w:fill="E7E6E6" w:themeFill="background2"/>
          </w:tcPr>
          <w:p w14:paraId="673CE3C8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25FB60F3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345" w:type="dxa"/>
            <w:shd w:val="clear" w:color="auto" w:fill="E7E6E6" w:themeFill="background2"/>
          </w:tcPr>
          <w:p w14:paraId="37C31655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6C6E55FE" w14:textId="77777777" w:rsidTr="00580BEE">
        <w:tc>
          <w:tcPr>
            <w:tcW w:w="1645" w:type="dxa"/>
          </w:tcPr>
          <w:p w14:paraId="757BF28B" w14:textId="77777777" w:rsidR="00AE04BD" w:rsidRDefault="00AE04BD" w:rsidP="00580BEE">
            <w:pPr>
              <w:tabs>
                <w:tab w:val="left" w:pos="3495"/>
              </w:tabs>
              <w:jc w:val="center"/>
            </w:pPr>
            <w:r>
              <w:t>status</w:t>
            </w:r>
          </w:p>
        </w:tc>
        <w:tc>
          <w:tcPr>
            <w:tcW w:w="5640" w:type="dxa"/>
          </w:tcPr>
          <w:p w14:paraId="2F14BAE1" w14:textId="77777777" w:rsidR="00AE04BD" w:rsidRDefault="00AE04BD" w:rsidP="00580BEE">
            <w:pPr>
              <w:tabs>
                <w:tab w:val="left" w:pos="3495"/>
              </w:tabs>
            </w:pPr>
            <w:r w:rsidRPr="00FC4167">
              <w:t>ignore</w:t>
            </w:r>
          </w:p>
        </w:tc>
        <w:tc>
          <w:tcPr>
            <w:tcW w:w="1345" w:type="dxa"/>
          </w:tcPr>
          <w:p w14:paraId="4952114B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FEE39BD" w14:textId="77777777" w:rsidTr="00580BEE">
        <w:tc>
          <w:tcPr>
            <w:tcW w:w="1645" w:type="dxa"/>
          </w:tcPr>
          <w:p w14:paraId="5FE5D2C1" w14:textId="77777777" w:rsidR="00AE04BD" w:rsidRDefault="00AE04BD" w:rsidP="00580BEE">
            <w:pPr>
              <w:tabs>
                <w:tab w:val="left" w:pos="3495"/>
              </w:tabs>
              <w:jc w:val="center"/>
            </w:pPr>
            <w:r>
              <w:t>code</w:t>
            </w:r>
          </w:p>
        </w:tc>
        <w:tc>
          <w:tcPr>
            <w:tcW w:w="5640" w:type="dxa"/>
          </w:tcPr>
          <w:p w14:paraId="0ED31C18" w14:textId="77777777" w:rsidR="00AE04BD" w:rsidRDefault="00AE04BD" w:rsidP="00580BEE">
            <w:pPr>
              <w:tabs>
                <w:tab w:val="left" w:pos="3495"/>
              </w:tabs>
            </w:pPr>
            <w:r>
              <w:t>Nếu =0 là request thành công</w:t>
            </w:r>
          </w:p>
        </w:tc>
        <w:tc>
          <w:tcPr>
            <w:tcW w:w="1345" w:type="dxa"/>
          </w:tcPr>
          <w:p w14:paraId="53E9805C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84B7019" w14:textId="77777777" w:rsidTr="00580BEE">
        <w:tc>
          <w:tcPr>
            <w:tcW w:w="1645" w:type="dxa"/>
          </w:tcPr>
          <w:p w14:paraId="3129EC37" w14:textId="77777777" w:rsidR="00AE04BD" w:rsidRDefault="00AE04BD" w:rsidP="00580BEE">
            <w:pPr>
              <w:tabs>
                <w:tab w:val="left" w:pos="3495"/>
              </w:tabs>
              <w:jc w:val="center"/>
            </w:pPr>
            <w:r>
              <w:t>message</w:t>
            </w:r>
          </w:p>
        </w:tc>
        <w:tc>
          <w:tcPr>
            <w:tcW w:w="5640" w:type="dxa"/>
          </w:tcPr>
          <w:p w14:paraId="3057CAAE" w14:textId="77777777" w:rsidR="00AE04BD" w:rsidRPr="00FC4167" w:rsidRDefault="00AE04BD" w:rsidP="00580BEE">
            <w:pPr>
              <w:tabs>
                <w:tab w:val="left" w:pos="3495"/>
              </w:tabs>
            </w:pPr>
            <w:r w:rsidRPr="00FC4167">
              <w:t>ignore</w:t>
            </w:r>
          </w:p>
        </w:tc>
        <w:tc>
          <w:tcPr>
            <w:tcW w:w="1345" w:type="dxa"/>
          </w:tcPr>
          <w:p w14:paraId="330740BD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1F7DEB01" w14:textId="77777777" w:rsidTr="00580BEE">
        <w:tc>
          <w:tcPr>
            <w:tcW w:w="1645" w:type="dxa"/>
          </w:tcPr>
          <w:p w14:paraId="411835F7" w14:textId="77777777" w:rsidR="00AE04BD" w:rsidRDefault="00AE04BD" w:rsidP="00580BEE">
            <w:pPr>
              <w:tabs>
                <w:tab w:val="left" w:pos="3495"/>
              </w:tabs>
            </w:pPr>
            <w:r>
              <w:br w:type="page"/>
              <w:t>data</w:t>
            </w:r>
          </w:p>
        </w:tc>
        <w:tc>
          <w:tcPr>
            <w:tcW w:w="5640" w:type="dxa"/>
          </w:tcPr>
          <w:p w14:paraId="58DB1820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 :</w:t>
            </w:r>
          </w:p>
          <w:p w14:paraId="683963D5" w14:textId="77777777" w:rsidR="00AE04BD" w:rsidRDefault="00AE04BD" w:rsidP="00580BEE">
            <w:pPr>
              <w:tabs>
                <w:tab w:val="left" w:pos="3495"/>
              </w:tabs>
            </w:pPr>
            <w:r>
              <w:t>-Nếu data=null tức là kho hiện tại không có văn bản</w:t>
            </w:r>
          </w:p>
          <w:p w14:paraId="7CB7C4E8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- Nếu data != null: </w:t>
            </w:r>
          </w:p>
          <w:p w14:paraId="3109F304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 + pageNo: số trang văn bản</w:t>
            </w:r>
          </w:p>
          <w:p w14:paraId="65BCA84F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 + pageRec: tổng số bản ghi</w:t>
            </w:r>
          </w:p>
        </w:tc>
        <w:tc>
          <w:tcPr>
            <w:tcW w:w="1345" w:type="dxa"/>
          </w:tcPr>
          <w:p w14:paraId="1191BFF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3CAD4667" w14:textId="77777777" w:rsidR="00AE04BD" w:rsidRDefault="00AE04BD" w:rsidP="00AE04BD">
      <w:pPr>
        <w:tabs>
          <w:tab w:val="left" w:pos="3495"/>
        </w:tabs>
      </w:pPr>
    </w:p>
    <w:p w14:paraId="5E72AA5E" w14:textId="77777777" w:rsidR="00AE04BD" w:rsidRDefault="00AE04BD" w:rsidP="00AE04BD">
      <w:pPr>
        <w:ind w:left="720"/>
      </w:pPr>
    </w:p>
    <w:p w14:paraId="6FFEC6E4" w14:textId="77777777" w:rsidR="00AE04BD" w:rsidRDefault="00AE04BD" w:rsidP="00AE04BD">
      <w:pPr>
        <w:pStyle w:val="Heading3"/>
        <w:numPr>
          <w:ilvl w:val="1"/>
          <w:numId w:val="8"/>
        </w:numPr>
      </w:pPr>
      <w:r>
        <w:t xml:space="preserve"> Lấy thông tin danh sách văn bản trong các kho của văn bản đi</w:t>
      </w:r>
    </w:p>
    <w:p w14:paraId="1C210481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39B67D17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thông tin danh sách văn bản trong các kho văn bản đi</w:t>
      </w:r>
    </w:p>
    <w:p w14:paraId="28E9A5FC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URL</w:t>
      </w:r>
      <w:r w:rsidRPr="002B0271">
        <w:t xml:space="preserve"> </w:t>
      </w:r>
      <w:r>
        <w:t>: https://dev-qlvbdh.vnptsoftware.vn</w:t>
      </w:r>
      <w:r w:rsidRPr="002B0271">
        <w:t>/</w:t>
      </w:r>
      <w:r>
        <w:t>qlvb</w:t>
      </w:r>
      <w:r w:rsidRPr="002B0271">
        <w:t>/api/</w:t>
      </w:r>
      <w:r w:rsidRPr="00F51979">
        <w:t>outgoingdocument</w:t>
      </w:r>
      <w:r w:rsidRPr="002B0271">
        <w:t xml:space="preserve">/getlistdocument/ </w:t>
      </w:r>
    </w:p>
    <w:p w14:paraId="26918B17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 xml:space="preserve">Method: </w:t>
      </w:r>
      <w:r w:rsidRPr="0028321F">
        <w:t>POST</w:t>
      </w:r>
    </w:p>
    <w:p w14:paraId="3891C354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 xml:space="preserve">Data request: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640"/>
      </w:tblGrid>
      <w:tr w:rsidR="00AE04BD" w14:paraId="6998591D" w14:textId="77777777" w:rsidTr="00580BEE">
        <w:tc>
          <w:tcPr>
            <w:tcW w:w="8640" w:type="dxa"/>
          </w:tcPr>
          <w:p w14:paraId="4AFF3C6A" w14:textId="77777777" w:rsidR="00AE04BD" w:rsidRDefault="00AE04BD" w:rsidP="00580BEE">
            <w:pPr>
              <w:pStyle w:val="ListParagraph"/>
              <w:ind w:left="1080"/>
            </w:pPr>
          </w:p>
          <w:p w14:paraId="3CBD929D" w14:textId="77777777" w:rsidR="00AE04BD" w:rsidRDefault="00AE04BD" w:rsidP="00580BEE">
            <w:pPr>
              <w:pStyle w:val="ListParagraph"/>
              <w:ind w:left="1080"/>
            </w:pPr>
            <w:r w:rsidRPr="00FE3596">
              <w:t>{"pageNo":</w:t>
            </w:r>
            <w:r>
              <w:t>5</w:t>
            </w:r>
            <w:r w:rsidRPr="00FE3596">
              <w:t>,"pageRec":10,"parameter":{"valueSearch":"",</w:t>
            </w:r>
          </w:p>
          <w:p w14:paraId="4FAE5E49" w14:textId="77777777" w:rsidR="00AE04BD" w:rsidRDefault="00AE04BD" w:rsidP="00580BEE">
            <w:pPr>
              <w:pStyle w:val="ListParagraph"/>
              <w:ind w:left="1080"/>
            </w:pPr>
            <w:r w:rsidRPr="00FE3596">
              <w:t>"fieldSearch":"trich_yeu",</w:t>
            </w:r>
            <w:r>
              <w:t xml:space="preserve"> </w:t>
            </w:r>
            <w:r w:rsidRPr="00FE3596">
              <w:t>"typeGet":"vanban_di_choxuly"}}</w:t>
            </w:r>
          </w:p>
          <w:p w14:paraId="6F63FAC5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149FAFFD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1645"/>
        <w:gridCol w:w="5640"/>
        <w:gridCol w:w="1345"/>
      </w:tblGrid>
      <w:tr w:rsidR="00AE04BD" w:rsidRPr="00BC7EBB" w14:paraId="4A916E11" w14:textId="77777777" w:rsidTr="00580BEE">
        <w:tc>
          <w:tcPr>
            <w:tcW w:w="1645" w:type="dxa"/>
            <w:shd w:val="clear" w:color="auto" w:fill="E7E6E6" w:themeFill="background2"/>
          </w:tcPr>
          <w:p w14:paraId="4D2F3974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27BBE7FD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345" w:type="dxa"/>
            <w:shd w:val="clear" w:color="auto" w:fill="E7E6E6" w:themeFill="background2"/>
          </w:tcPr>
          <w:p w14:paraId="6EBFAE5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48F2BE6D" w14:textId="77777777" w:rsidTr="00580BEE">
        <w:tc>
          <w:tcPr>
            <w:tcW w:w="1645" w:type="dxa"/>
          </w:tcPr>
          <w:p w14:paraId="4838703F" w14:textId="77777777" w:rsidR="00AE04BD" w:rsidRPr="00BC7EBB" w:rsidRDefault="00AE04BD" w:rsidP="00580BEE">
            <w:pPr>
              <w:tabs>
                <w:tab w:val="left" w:pos="930"/>
              </w:tabs>
            </w:pPr>
            <w:r>
              <w:t>pageNo</w:t>
            </w:r>
          </w:p>
        </w:tc>
        <w:tc>
          <w:tcPr>
            <w:tcW w:w="5640" w:type="dxa"/>
          </w:tcPr>
          <w:p w14:paraId="3836F435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trang văn bản.Ví dụ 5</w:t>
            </w:r>
          </w:p>
        </w:tc>
        <w:tc>
          <w:tcPr>
            <w:tcW w:w="1345" w:type="dxa"/>
          </w:tcPr>
          <w:p w14:paraId="2F436E7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>
              <w:t>Y</w:t>
            </w:r>
          </w:p>
        </w:tc>
      </w:tr>
      <w:tr w:rsidR="00AE04BD" w:rsidRPr="00BC7EBB" w14:paraId="7B7D56F8" w14:textId="77777777" w:rsidTr="00580BEE">
        <w:tc>
          <w:tcPr>
            <w:tcW w:w="1645" w:type="dxa"/>
          </w:tcPr>
          <w:p w14:paraId="23802F98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pageRec</w:t>
            </w:r>
          </w:p>
        </w:tc>
        <w:tc>
          <w:tcPr>
            <w:tcW w:w="5640" w:type="dxa"/>
          </w:tcPr>
          <w:p w14:paraId="07AEA573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bản ghi trên 1 trang văn bản</w:t>
            </w:r>
          </w:p>
        </w:tc>
        <w:tc>
          <w:tcPr>
            <w:tcW w:w="1345" w:type="dxa"/>
          </w:tcPr>
          <w:p w14:paraId="520DEE5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>
              <w:t>Y</w:t>
            </w:r>
          </w:p>
        </w:tc>
      </w:tr>
      <w:tr w:rsidR="00AE04BD" w:rsidRPr="00BC7EBB" w14:paraId="0B71D97C" w14:textId="77777777" w:rsidTr="00580BEE">
        <w:tc>
          <w:tcPr>
            <w:tcW w:w="1645" w:type="dxa"/>
          </w:tcPr>
          <w:p w14:paraId="127E605B" w14:textId="77777777" w:rsidR="00AE04BD" w:rsidRPr="00BC7EBB" w:rsidRDefault="00AE04BD" w:rsidP="00580BEE">
            <w:pPr>
              <w:tabs>
                <w:tab w:val="left" w:pos="3495"/>
              </w:tabs>
            </w:pPr>
            <w:r w:rsidRPr="00FE3596">
              <w:t>valueSearch</w:t>
            </w:r>
          </w:p>
        </w:tc>
        <w:tc>
          <w:tcPr>
            <w:tcW w:w="5640" w:type="dxa"/>
          </w:tcPr>
          <w:p w14:paraId="15434B11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Giá trị tìm kiếm</w:t>
            </w:r>
          </w:p>
        </w:tc>
        <w:tc>
          <w:tcPr>
            <w:tcW w:w="1345" w:type="dxa"/>
          </w:tcPr>
          <w:p w14:paraId="51A3940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>
              <w:t>Y</w:t>
            </w:r>
          </w:p>
        </w:tc>
      </w:tr>
      <w:tr w:rsidR="00AE04BD" w:rsidRPr="00BC7EBB" w14:paraId="191555F3" w14:textId="77777777" w:rsidTr="00580BEE">
        <w:tc>
          <w:tcPr>
            <w:tcW w:w="1645" w:type="dxa"/>
          </w:tcPr>
          <w:p w14:paraId="29B12BD6" w14:textId="77777777" w:rsidR="00AE04BD" w:rsidRPr="00BC7EBB" w:rsidRDefault="00AE04BD" w:rsidP="00580BEE">
            <w:pPr>
              <w:tabs>
                <w:tab w:val="left" w:pos="3495"/>
              </w:tabs>
            </w:pPr>
            <w:r w:rsidRPr="00FE3596">
              <w:t>fieldSearch</w:t>
            </w:r>
          </w:p>
        </w:tc>
        <w:tc>
          <w:tcPr>
            <w:tcW w:w="5640" w:type="dxa"/>
          </w:tcPr>
          <w:p w14:paraId="0CEB76A7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Trường tìm kiếm</w:t>
            </w:r>
          </w:p>
        </w:tc>
        <w:tc>
          <w:tcPr>
            <w:tcW w:w="1345" w:type="dxa"/>
          </w:tcPr>
          <w:p w14:paraId="4033AA34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>
              <w:t>Y</w:t>
            </w:r>
          </w:p>
        </w:tc>
      </w:tr>
      <w:tr w:rsidR="00AE04BD" w:rsidRPr="00BC7EBB" w14:paraId="2745F7B6" w14:textId="77777777" w:rsidTr="00580BEE">
        <w:tc>
          <w:tcPr>
            <w:tcW w:w="1645" w:type="dxa"/>
          </w:tcPr>
          <w:p w14:paraId="628F0293" w14:textId="77777777" w:rsidR="00AE04BD" w:rsidRPr="00FE3596" w:rsidRDefault="00AE04BD" w:rsidP="00580BEE">
            <w:pPr>
              <w:tabs>
                <w:tab w:val="left" w:pos="3495"/>
              </w:tabs>
            </w:pPr>
            <w:r w:rsidRPr="00FE3596">
              <w:lastRenderedPageBreak/>
              <w:t>typeGet</w:t>
            </w:r>
          </w:p>
        </w:tc>
        <w:tc>
          <w:tcPr>
            <w:tcW w:w="5640" w:type="dxa"/>
          </w:tcPr>
          <w:p w14:paraId="23629D31" w14:textId="77777777" w:rsidR="00AE04BD" w:rsidRDefault="00AE04BD" w:rsidP="00580BEE">
            <w:pPr>
              <w:tabs>
                <w:tab w:val="left" w:pos="3495"/>
              </w:tabs>
            </w:pPr>
            <w:r>
              <w:t>Tên kho văn bản</w:t>
            </w:r>
          </w:p>
        </w:tc>
        <w:tc>
          <w:tcPr>
            <w:tcW w:w="1345" w:type="dxa"/>
          </w:tcPr>
          <w:p w14:paraId="193527D6" w14:textId="77777777" w:rsidR="00AE04BD" w:rsidRDefault="00AE04BD" w:rsidP="00580BEE">
            <w:pPr>
              <w:tabs>
                <w:tab w:val="left" w:pos="3495"/>
              </w:tabs>
              <w:jc w:val="center"/>
            </w:pPr>
            <w:r>
              <w:t>Y</w:t>
            </w:r>
          </w:p>
        </w:tc>
      </w:tr>
    </w:tbl>
    <w:p w14:paraId="423CD915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3360DDE9" w14:textId="77777777" w:rsidR="00AE04BD" w:rsidRDefault="00AE04BD" w:rsidP="00AE04BD">
      <w:pPr>
        <w:pStyle w:val="ListParagraph"/>
        <w:numPr>
          <w:ilvl w:val="0"/>
          <w:numId w:val="26"/>
        </w:numPr>
      </w:pPr>
      <w:r>
        <w:t>Response trả về là JSON</w:t>
      </w:r>
    </w:p>
    <w:p w14:paraId="262E00F9" w14:textId="77777777" w:rsidR="00AE04BD" w:rsidRDefault="00AE04BD" w:rsidP="00AE04BD">
      <w:pPr>
        <w:pStyle w:val="ListParagraph"/>
        <w:numPr>
          <w:ilvl w:val="0"/>
          <w:numId w:val="26"/>
        </w:numPr>
      </w:pPr>
      <w:r>
        <w:t>Http status 200OK</w:t>
      </w:r>
    </w:p>
    <w:p w14:paraId="4DE81551" w14:textId="77777777" w:rsidR="00AE04BD" w:rsidRDefault="00AE04BD" w:rsidP="00AE04BD">
      <w:pPr>
        <w:pStyle w:val="ListParagraph"/>
        <w:numPr>
          <w:ilvl w:val="0"/>
          <w:numId w:val="26"/>
        </w:numPr>
      </w:pPr>
      <w:r>
        <w:t>Thông tin JSON: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04BD" w14:paraId="0CE962AF" w14:textId="77777777" w:rsidTr="00580BEE">
        <w:tc>
          <w:tcPr>
            <w:tcW w:w="9576" w:type="dxa"/>
          </w:tcPr>
          <w:p w14:paraId="5B869B7E" w14:textId="77777777" w:rsidR="00AE04BD" w:rsidRPr="008537F5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56080D29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537F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0DEDB650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377DB6C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537F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537F5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829BF8F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537F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54A6BE92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BE9B6EA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701AFA9C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537F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  <w:r w:rsidRPr="008537F5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560D1713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4F3B1D07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537F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8537F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20001181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29D56951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537F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trichYeu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537F5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Văn bản thử lấy lại 1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B35FEBF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537F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soKiHieu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8537F5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17AD9AC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537F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typeCode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537F5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174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0FD9817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537F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hinhThucVanBan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537F5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Công văn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BC086D1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537F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processKey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537F5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VAN_BAN_DI_TT_TT:8:1292946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400DF50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537F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soVanBanCode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8537F5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083BC4E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537F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ngayTao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537F5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10/05/2017 10:21:20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8DBD7AC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537F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ngayBanHanh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8537F5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4EDCB6F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537F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assigner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8537F5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21A23505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537F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taskId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537F5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1372641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6D8D688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537F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trangThai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8537F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27AB17D1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537F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processInstanceId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537F5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1370001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9BD82CB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537F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537F5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capnhat_vanban_di-xoa_vanban_di-banhanh_vanban_di</w:t>
            </w: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264F85BB" w14:textId="77777777" w:rsidR="00AE04BD" w:rsidRPr="008537F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37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53CA248F" w14:textId="77777777" w:rsidR="00AE04BD" w:rsidRPr="00D51145" w:rsidRDefault="00AE04BD" w:rsidP="00580BEE">
            <w:pPr>
              <w:pStyle w:val="ListParagraph"/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707B9A27" w14:textId="77777777" w:rsidR="00AE04BD" w:rsidRDefault="00AE04BD" w:rsidP="00AE04BD">
      <w:pPr>
        <w:tabs>
          <w:tab w:val="left" w:pos="3495"/>
        </w:tabs>
      </w:pPr>
    </w:p>
    <w:p w14:paraId="50D5CE6A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6"/>
        <w:gridCol w:w="5583"/>
        <w:gridCol w:w="1337"/>
      </w:tblGrid>
      <w:tr w:rsidR="00AE04BD" w14:paraId="6FE47D62" w14:textId="77777777" w:rsidTr="00580BEE">
        <w:tc>
          <w:tcPr>
            <w:tcW w:w="1645" w:type="dxa"/>
            <w:shd w:val="clear" w:color="auto" w:fill="E7E6E6" w:themeFill="background2"/>
          </w:tcPr>
          <w:p w14:paraId="355CA947" w14:textId="77777777" w:rsidR="00AE04BD" w:rsidRPr="00D07E55" w:rsidRDefault="00AE04BD" w:rsidP="00580BEE">
            <w:pPr>
              <w:tabs>
                <w:tab w:val="left" w:pos="3495"/>
              </w:tabs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D07E55">
              <w:rPr>
                <w:rFonts w:cs="Times New Roman"/>
                <w:b/>
                <w:color w:val="000000" w:themeColor="text1"/>
                <w:sz w:val="24"/>
                <w:szCs w:val="24"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3ED6CA6E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345" w:type="dxa"/>
            <w:shd w:val="clear" w:color="auto" w:fill="E7E6E6" w:themeFill="background2"/>
          </w:tcPr>
          <w:p w14:paraId="5120BC4C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6034C211" w14:textId="77777777" w:rsidTr="00580BEE">
        <w:tc>
          <w:tcPr>
            <w:tcW w:w="1645" w:type="dxa"/>
          </w:tcPr>
          <w:p w14:paraId="2BAB0746" w14:textId="77777777" w:rsidR="00AE04BD" w:rsidRPr="00D07E55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07E55">
              <w:rPr>
                <w:rFonts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5640" w:type="dxa"/>
          </w:tcPr>
          <w:p w14:paraId="5B42C6D8" w14:textId="77777777" w:rsidR="00AE04BD" w:rsidRDefault="00AE04BD" w:rsidP="00580BEE">
            <w:pPr>
              <w:tabs>
                <w:tab w:val="left" w:pos="3495"/>
              </w:tabs>
            </w:pPr>
            <w:r w:rsidRPr="00FC4167">
              <w:t>ignore</w:t>
            </w:r>
          </w:p>
        </w:tc>
        <w:tc>
          <w:tcPr>
            <w:tcW w:w="1345" w:type="dxa"/>
          </w:tcPr>
          <w:p w14:paraId="2BD33213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F617873" w14:textId="77777777" w:rsidTr="00580BEE">
        <w:tc>
          <w:tcPr>
            <w:tcW w:w="1645" w:type="dxa"/>
          </w:tcPr>
          <w:p w14:paraId="6305E4BC" w14:textId="77777777" w:rsidR="00AE04BD" w:rsidRPr="00D07E55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07E55">
              <w:rPr>
                <w:rFonts w:cs="Times New Roman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5640" w:type="dxa"/>
          </w:tcPr>
          <w:p w14:paraId="7424E2F9" w14:textId="77777777" w:rsidR="00AE04BD" w:rsidRDefault="00AE04BD" w:rsidP="00580BEE">
            <w:pPr>
              <w:tabs>
                <w:tab w:val="left" w:pos="3495"/>
              </w:tabs>
            </w:pPr>
            <w:r>
              <w:t>Nếu =0 là request thành công</w:t>
            </w:r>
          </w:p>
        </w:tc>
        <w:tc>
          <w:tcPr>
            <w:tcW w:w="1345" w:type="dxa"/>
          </w:tcPr>
          <w:p w14:paraId="46247320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4F52BD2" w14:textId="77777777" w:rsidTr="00580BEE">
        <w:tc>
          <w:tcPr>
            <w:tcW w:w="1645" w:type="dxa"/>
          </w:tcPr>
          <w:p w14:paraId="5956CE35" w14:textId="77777777" w:rsidR="00AE04BD" w:rsidRPr="00D07E55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07E55">
              <w:rPr>
                <w:rFonts w:cs="Times New Roman"/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5640" w:type="dxa"/>
          </w:tcPr>
          <w:p w14:paraId="7231BFF6" w14:textId="77777777" w:rsidR="00AE04BD" w:rsidRPr="00FC4167" w:rsidRDefault="00AE04BD" w:rsidP="00580BEE">
            <w:pPr>
              <w:tabs>
                <w:tab w:val="left" w:pos="3495"/>
              </w:tabs>
            </w:pPr>
            <w:r w:rsidRPr="00FC4167">
              <w:t>ignore</w:t>
            </w:r>
          </w:p>
        </w:tc>
        <w:tc>
          <w:tcPr>
            <w:tcW w:w="1345" w:type="dxa"/>
          </w:tcPr>
          <w:p w14:paraId="799E321B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7C96EC6F" w14:textId="77777777" w:rsidTr="00580BEE">
        <w:tc>
          <w:tcPr>
            <w:tcW w:w="1645" w:type="dxa"/>
          </w:tcPr>
          <w:p w14:paraId="0C9EF46E" w14:textId="77777777" w:rsidR="00AE04BD" w:rsidRPr="00D07E55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07E55">
              <w:rPr>
                <w:rFonts w:cs="Times New Roman"/>
                <w:color w:val="000000" w:themeColor="text1"/>
                <w:sz w:val="24"/>
                <w:szCs w:val="24"/>
              </w:rPr>
              <w:br w:type="page"/>
              <w:t>data</w:t>
            </w:r>
          </w:p>
        </w:tc>
        <w:tc>
          <w:tcPr>
            <w:tcW w:w="5640" w:type="dxa"/>
          </w:tcPr>
          <w:p w14:paraId="4913CAF8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 :</w:t>
            </w:r>
          </w:p>
          <w:p w14:paraId="175E6FFA" w14:textId="77777777" w:rsidR="00AE04BD" w:rsidRDefault="00AE04BD" w:rsidP="00580BEE">
            <w:pPr>
              <w:tabs>
                <w:tab w:val="left" w:pos="3495"/>
              </w:tabs>
            </w:pPr>
            <w:r>
              <w:t>-Nếu data=null tức là kho hiện tại không có văn bản</w:t>
            </w:r>
          </w:p>
          <w:p w14:paraId="1CFA822B" w14:textId="77777777" w:rsidR="00AE04BD" w:rsidRDefault="00AE04BD" w:rsidP="00580BEE">
            <w:pPr>
              <w:tabs>
                <w:tab w:val="left" w:pos="3495"/>
              </w:tabs>
            </w:pPr>
            <w:r>
              <w:t>-Nếu data!=null thì có các thông tin về văn bản dưới đây</w:t>
            </w:r>
          </w:p>
        </w:tc>
        <w:tc>
          <w:tcPr>
            <w:tcW w:w="1345" w:type="dxa"/>
          </w:tcPr>
          <w:p w14:paraId="516075E0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D1E3899" w14:textId="77777777" w:rsidTr="00580BEE">
        <w:tc>
          <w:tcPr>
            <w:tcW w:w="1645" w:type="dxa"/>
          </w:tcPr>
          <w:p w14:paraId="44F96B44" w14:textId="77777777" w:rsidR="00AE04BD" w:rsidRPr="00D07E55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07E55">
              <w:rPr>
                <w:rFonts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5640" w:type="dxa"/>
          </w:tcPr>
          <w:p w14:paraId="2F94DCCE" w14:textId="77777777" w:rsidR="00AE04BD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345" w:type="dxa"/>
          </w:tcPr>
          <w:p w14:paraId="7CE7A12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FE03C95" w14:textId="77777777" w:rsidTr="00580BEE">
        <w:tc>
          <w:tcPr>
            <w:tcW w:w="1645" w:type="dxa"/>
          </w:tcPr>
          <w:p w14:paraId="6B6E20EB" w14:textId="77777777" w:rsidR="00AE04BD" w:rsidRPr="00D07E55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07E55">
              <w:rPr>
                <w:rFonts w:cs="Times New Roman"/>
                <w:color w:val="000000" w:themeColor="text1"/>
                <w:sz w:val="24"/>
                <w:szCs w:val="24"/>
              </w:rPr>
              <w:t>trichYeu</w:t>
            </w:r>
          </w:p>
        </w:tc>
        <w:tc>
          <w:tcPr>
            <w:tcW w:w="5640" w:type="dxa"/>
          </w:tcPr>
          <w:p w14:paraId="7AF1C151" w14:textId="77777777" w:rsidR="00AE04BD" w:rsidRDefault="00AE04BD" w:rsidP="00580BEE">
            <w:pPr>
              <w:tabs>
                <w:tab w:val="left" w:pos="3495"/>
              </w:tabs>
            </w:pPr>
            <w:r>
              <w:t>Trích yếu của văn bản</w:t>
            </w:r>
          </w:p>
        </w:tc>
        <w:tc>
          <w:tcPr>
            <w:tcW w:w="1345" w:type="dxa"/>
          </w:tcPr>
          <w:p w14:paraId="27923AA3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C51F4E9" w14:textId="77777777" w:rsidTr="00580BEE">
        <w:tc>
          <w:tcPr>
            <w:tcW w:w="1645" w:type="dxa"/>
          </w:tcPr>
          <w:p w14:paraId="4880F0E7" w14:textId="77777777" w:rsidR="00AE04BD" w:rsidRPr="00D07E55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07E55">
              <w:rPr>
                <w:rFonts w:cs="Times New Roman"/>
                <w:color w:val="000000" w:themeColor="text1"/>
                <w:sz w:val="24"/>
                <w:szCs w:val="24"/>
              </w:rPr>
              <w:t>soKiHieu</w:t>
            </w:r>
          </w:p>
        </w:tc>
        <w:tc>
          <w:tcPr>
            <w:tcW w:w="5640" w:type="dxa"/>
          </w:tcPr>
          <w:p w14:paraId="15A6A06B" w14:textId="77777777" w:rsidR="00AE04BD" w:rsidRDefault="00AE04BD" w:rsidP="00580BEE">
            <w:pPr>
              <w:tabs>
                <w:tab w:val="left" w:pos="3495"/>
              </w:tabs>
            </w:pPr>
            <w:r>
              <w:t>Số kí hiệu</w:t>
            </w:r>
          </w:p>
        </w:tc>
        <w:tc>
          <w:tcPr>
            <w:tcW w:w="1345" w:type="dxa"/>
          </w:tcPr>
          <w:p w14:paraId="3464DBD3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33F7B0E" w14:textId="77777777" w:rsidTr="00580BEE">
        <w:tc>
          <w:tcPr>
            <w:tcW w:w="1645" w:type="dxa"/>
          </w:tcPr>
          <w:p w14:paraId="0F2D5E85" w14:textId="77777777" w:rsidR="00AE04BD" w:rsidRPr="00D07E55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07E55">
              <w:rPr>
                <w:rFonts w:cs="Times New Roman"/>
                <w:color w:val="000000" w:themeColor="text1"/>
                <w:sz w:val="24"/>
                <w:szCs w:val="24"/>
              </w:rPr>
              <w:t>typeCode</w:t>
            </w:r>
          </w:p>
        </w:tc>
        <w:tc>
          <w:tcPr>
            <w:tcW w:w="5640" w:type="dxa"/>
          </w:tcPr>
          <w:p w14:paraId="5A8FDFEB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5C8E1EC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6C32CCE" w14:textId="77777777" w:rsidTr="00580BEE">
        <w:tc>
          <w:tcPr>
            <w:tcW w:w="1645" w:type="dxa"/>
          </w:tcPr>
          <w:p w14:paraId="45609BDB" w14:textId="77777777" w:rsidR="00AE04BD" w:rsidRPr="00D07E55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07E55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hinhThucVanBan</w:t>
            </w:r>
          </w:p>
        </w:tc>
        <w:tc>
          <w:tcPr>
            <w:tcW w:w="5640" w:type="dxa"/>
          </w:tcPr>
          <w:p w14:paraId="2647FD3F" w14:textId="77777777" w:rsidR="00AE04BD" w:rsidRDefault="00AE04BD" w:rsidP="00580BEE">
            <w:pPr>
              <w:tabs>
                <w:tab w:val="left" w:pos="3495"/>
              </w:tabs>
            </w:pPr>
            <w:r>
              <w:t>Hình thức văn bản</w:t>
            </w:r>
          </w:p>
        </w:tc>
        <w:tc>
          <w:tcPr>
            <w:tcW w:w="1345" w:type="dxa"/>
          </w:tcPr>
          <w:p w14:paraId="32CB27D0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0862C1F3" w14:textId="77777777" w:rsidTr="00580BEE">
        <w:tc>
          <w:tcPr>
            <w:tcW w:w="1645" w:type="dxa"/>
          </w:tcPr>
          <w:p w14:paraId="789AB74B" w14:textId="77777777" w:rsidR="00AE04BD" w:rsidRPr="00D07E55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07E55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processKey</w:t>
            </w:r>
          </w:p>
        </w:tc>
        <w:tc>
          <w:tcPr>
            <w:tcW w:w="5640" w:type="dxa"/>
          </w:tcPr>
          <w:p w14:paraId="6276BDFE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00639BF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A72D3A2" w14:textId="77777777" w:rsidTr="00580BEE">
        <w:tc>
          <w:tcPr>
            <w:tcW w:w="1645" w:type="dxa"/>
          </w:tcPr>
          <w:p w14:paraId="4FB746BE" w14:textId="77777777" w:rsidR="00AE04BD" w:rsidRPr="00D07E55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07E55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soVanBanCode</w:t>
            </w:r>
          </w:p>
        </w:tc>
        <w:tc>
          <w:tcPr>
            <w:tcW w:w="5640" w:type="dxa"/>
          </w:tcPr>
          <w:p w14:paraId="4521C978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3C3AE513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76CCE7C" w14:textId="77777777" w:rsidTr="00580BEE">
        <w:tc>
          <w:tcPr>
            <w:tcW w:w="1645" w:type="dxa"/>
          </w:tcPr>
          <w:p w14:paraId="622DBD80" w14:textId="77777777" w:rsidR="00AE04BD" w:rsidRPr="00D07E55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07E55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ngayTao</w:t>
            </w:r>
          </w:p>
        </w:tc>
        <w:tc>
          <w:tcPr>
            <w:tcW w:w="5640" w:type="dxa"/>
          </w:tcPr>
          <w:p w14:paraId="0FCBB490" w14:textId="77777777" w:rsidR="00AE04BD" w:rsidRDefault="00AE04BD" w:rsidP="00580BEE">
            <w:pPr>
              <w:tabs>
                <w:tab w:val="left" w:pos="3495"/>
              </w:tabs>
            </w:pPr>
            <w:r>
              <w:t>Ngày tạo</w:t>
            </w:r>
          </w:p>
        </w:tc>
        <w:tc>
          <w:tcPr>
            <w:tcW w:w="1345" w:type="dxa"/>
          </w:tcPr>
          <w:p w14:paraId="14DAC2B8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97D5062" w14:textId="77777777" w:rsidTr="00580BEE">
        <w:tc>
          <w:tcPr>
            <w:tcW w:w="1645" w:type="dxa"/>
          </w:tcPr>
          <w:p w14:paraId="143A2305" w14:textId="77777777" w:rsidR="00AE04BD" w:rsidRPr="00D07E55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07E55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ngayBanHanh</w:t>
            </w:r>
          </w:p>
        </w:tc>
        <w:tc>
          <w:tcPr>
            <w:tcW w:w="5640" w:type="dxa"/>
          </w:tcPr>
          <w:p w14:paraId="155E4498" w14:textId="77777777" w:rsidR="00AE04BD" w:rsidRDefault="00AE04BD" w:rsidP="00580BEE">
            <w:pPr>
              <w:tabs>
                <w:tab w:val="left" w:pos="3495"/>
              </w:tabs>
            </w:pPr>
            <w:r>
              <w:t>Ngày ban hành</w:t>
            </w:r>
          </w:p>
        </w:tc>
        <w:tc>
          <w:tcPr>
            <w:tcW w:w="1345" w:type="dxa"/>
          </w:tcPr>
          <w:p w14:paraId="5C7A438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2CC8FC9" w14:textId="77777777" w:rsidTr="00580BEE">
        <w:tc>
          <w:tcPr>
            <w:tcW w:w="1645" w:type="dxa"/>
          </w:tcPr>
          <w:p w14:paraId="37819E3D" w14:textId="77777777" w:rsidR="00AE04BD" w:rsidRPr="00D07E55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D07E55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assigner</w:t>
            </w:r>
          </w:p>
        </w:tc>
        <w:tc>
          <w:tcPr>
            <w:tcW w:w="5640" w:type="dxa"/>
          </w:tcPr>
          <w:p w14:paraId="02A04D73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5AC7EC99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FDB0C00" w14:textId="77777777" w:rsidTr="00580BEE">
        <w:tc>
          <w:tcPr>
            <w:tcW w:w="1645" w:type="dxa"/>
          </w:tcPr>
          <w:p w14:paraId="3CB4F992" w14:textId="77777777" w:rsidR="00AE04BD" w:rsidRPr="00D07E55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D07E55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lastRenderedPageBreak/>
              <w:t>taskId</w:t>
            </w:r>
          </w:p>
        </w:tc>
        <w:tc>
          <w:tcPr>
            <w:tcW w:w="5640" w:type="dxa"/>
          </w:tcPr>
          <w:p w14:paraId="05D730EE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2B7CDA9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851DB29" w14:textId="77777777" w:rsidTr="00580BEE">
        <w:tc>
          <w:tcPr>
            <w:tcW w:w="1645" w:type="dxa"/>
          </w:tcPr>
          <w:p w14:paraId="416855D5" w14:textId="77777777" w:rsidR="00AE04BD" w:rsidRPr="00D07E55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D07E55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trangThai</w:t>
            </w:r>
          </w:p>
        </w:tc>
        <w:tc>
          <w:tcPr>
            <w:tcW w:w="5640" w:type="dxa"/>
          </w:tcPr>
          <w:p w14:paraId="5AB1B3B4" w14:textId="77777777" w:rsidR="00AE04BD" w:rsidRDefault="00AE04BD" w:rsidP="00580BEE">
            <w:pPr>
              <w:tabs>
                <w:tab w:val="left" w:pos="3495"/>
              </w:tabs>
            </w:pPr>
            <w:r>
              <w:t>Trạng thái văn bản</w:t>
            </w:r>
          </w:p>
        </w:tc>
        <w:tc>
          <w:tcPr>
            <w:tcW w:w="1345" w:type="dxa"/>
          </w:tcPr>
          <w:p w14:paraId="6E47ECBC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7352FCB" w14:textId="77777777" w:rsidTr="00580BEE">
        <w:tc>
          <w:tcPr>
            <w:tcW w:w="1645" w:type="dxa"/>
          </w:tcPr>
          <w:p w14:paraId="57519F44" w14:textId="77777777" w:rsidR="00AE04BD" w:rsidRPr="00D07E55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D07E55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processInstanceId</w:t>
            </w:r>
          </w:p>
        </w:tc>
        <w:tc>
          <w:tcPr>
            <w:tcW w:w="5640" w:type="dxa"/>
          </w:tcPr>
          <w:p w14:paraId="7157D8B4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52216BE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B559913" w14:textId="77777777" w:rsidTr="00580BEE">
        <w:tc>
          <w:tcPr>
            <w:tcW w:w="1645" w:type="dxa"/>
          </w:tcPr>
          <w:p w14:paraId="7E776565" w14:textId="77777777" w:rsidR="00AE04BD" w:rsidRPr="00D07E55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D07E55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5640" w:type="dxa"/>
          </w:tcPr>
          <w:p w14:paraId="4579CE0D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6CE2940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2DDE4126" w14:textId="77777777" w:rsidR="00AE04BD" w:rsidRDefault="00AE04BD" w:rsidP="00AE04BD">
      <w:pPr>
        <w:pStyle w:val="Heading3"/>
        <w:numPr>
          <w:ilvl w:val="1"/>
          <w:numId w:val="8"/>
        </w:numPr>
      </w:pPr>
      <w:r>
        <w:t xml:space="preserve"> Lấy chi tiết thông tin 1 văn bản </w:t>
      </w:r>
    </w:p>
    <w:p w14:paraId="42762113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48DFC0AD" w14:textId="77777777" w:rsidR="00AE04BD" w:rsidRPr="00EB11B4" w:rsidRDefault="00AE04BD" w:rsidP="00AE04BD">
      <w:pPr>
        <w:pStyle w:val="ListParagraph"/>
        <w:numPr>
          <w:ilvl w:val="0"/>
          <w:numId w:val="13"/>
        </w:numPr>
      </w:pPr>
      <w:r>
        <w:t>Mô tả: dùng để đăng ký thông tin hội viên</w:t>
      </w:r>
    </w:p>
    <w:p w14:paraId="4AEF8078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 xml:space="preserve">URL: </w:t>
      </w:r>
      <w:hyperlink r:id="rId11" w:history="1">
        <w:r>
          <w:rPr>
            <w:rStyle w:val="Hyperlink"/>
          </w:rPr>
          <w:t>https://dev-qlvbdh.vnptsoftware.vn</w:t>
        </w:r>
        <w:r w:rsidRPr="007249C9">
          <w:rPr>
            <w:rStyle w:val="Hyperlink"/>
          </w:rPr>
          <w:t>/qlvb/api/document/getdetaildocument/ {id</w:t>
        </w:r>
      </w:hyperlink>
      <w:r>
        <w:t xml:space="preserve">} </w:t>
      </w:r>
      <w:r w:rsidRPr="002F6CFA">
        <w:t xml:space="preserve">/ </w:t>
      </w:r>
    </w:p>
    <w:p w14:paraId="61204A57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{id} là id của văn bản cần lấy thông tin</w:t>
      </w:r>
    </w:p>
    <w:p w14:paraId="2ED0E823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1F665C36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34EC40C2" w14:textId="77777777" w:rsidR="00AE04BD" w:rsidRDefault="00AE04BD" w:rsidP="00AE04BD">
      <w:pPr>
        <w:pStyle w:val="ListParagraph"/>
        <w:numPr>
          <w:ilvl w:val="0"/>
          <w:numId w:val="9"/>
        </w:numPr>
      </w:pPr>
      <w:r>
        <w:t xml:space="preserve">Response trả về là 1 JSON </w:t>
      </w:r>
    </w:p>
    <w:p w14:paraId="667D34B5" w14:textId="77777777" w:rsidR="00AE04BD" w:rsidRDefault="00AE04BD" w:rsidP="00AE04BD">
      <w:pPr>
        <w:pStyle w:val="ListParagraph"/>
        <w:numPr>
          <w:ilvl w:val="0"/>
          <w:numId w:val="9"/>
        </w:numPr>
      </w:pPr>
      <w:r>
        <w:t>Http status 200 OK</w:t>
      </w:r>
    </w:p>
    <w:p w14:paraId="6C5BE29C" w14:textId="77777777" w:rsidR="00AE04BD" w:rsidRDefault="00AE04BD" w:rsidP="00AE04BD">
      <w:pPr>
        <w:pStyle w:val="ListParagraph"/>
        <w:numPr>
          <w:ilvl w:val="0"/>
          <w:numId w:val="9"/>
        </w:numPr>
      </w:pPr>
      <w:r>
        <w:t xml:space="preserve">Thông tin của JSON: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3EFF882D" w14:textId="77777777" w:rsidTr="00580BEE">
        <w:tc>
          <w:tcPr>
            <w:tcW w:w="8838" w:type="dxa"/>
          </w:tcPr>
          <w:p w14:paraId="1C11793A" w14:textId="77777777" w:rsidR="00AE04BD" w:rsidRPr="00254F8E" w:rsidRDefault="00AE04BD" w:rsidP="00580BEE">
            <w:pPr>
              <w:pStyle w:val="ListParagraph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56477F7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status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</w:t>
            </w:r>
          </w:p>
          <w:p w14:paraId="5A5B2D06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code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0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6DB2767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message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</w:t>
            </w:r>
          </w:p>
          <w:p w14:paraId="50838DA8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61DE4DF4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data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</w:t>
            </w:r>
          </w:p>
          <w:p w14:paraId="2861875F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id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254F8E">
              <w:rPr>
                <w:rFonts w:ascii="Courier New" w:eastAsia="Times New Roman" w:hAnsi="Courier New" w:cs="Courier New"/>
                <w:color w:val="03A9F4"/>
                <w:sz w:val="20"/>
                <w:szCs w:val="20"/>
              </w:rPr>
              <w:t>20006590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0931969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trichYeu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luongdx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6429913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soKiHieu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luongdx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3F75621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hinhThucVanBan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Công văn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2AFFCDD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ngayBanHanh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254F8E">
              <w:rPr>
                <w:rFonts w:ascii="Courier New" w:eastAsia="Times New Roman" w:hAnsi="Courier New" w:cs="Courier New"/>
                <w:color w:val="0288D1"/>
                <w:sz w:val="20"/>
                <w:szCs w:val="20"/>
              </w:rPr>
              <w:t>null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4849210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assigner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vanthuqh@vnpt.vn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CE4393E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trangThai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254F8E">
              <w:rPr>
                <w:rFonts w:ascii="Courier New" w:eastAsia="Times New Roman" w:hAnsi="Courier New" w:cs="Courier New"/>
                <w:color w:val="03A9F4"/>
                <w:sz w:val="20"/>
                <w:szCs w:val="20"/>
              </w:rPr>
              <w:t>11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A74D9AA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hanGiaiQuyet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254F8E">
              <w:rPr>
                <w:rFonts w:ascii="Courier New" w:eastAsia="Times New Roman" w:hAnsi="Courier New" w:cs="Courier New"/>
                <w:color w:val="0288D1"/>
                <w:sz w:val="20"/>
                <w:szCs w:val="20"/>
              </w:rPr>
              <w:t>null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0FCF15F1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ngayDenDi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02/11/2017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6898775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ngayVanBan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254F8E">
              <w:rPr>
                <w:rFonts w:ascii="Courier New" w:eastAsia="Times New Roman" w:hAnsi="Courier New" w:cs="Courier New"/>
                <w:color w:val="0288D1"/>
                <w:sz w:val="20"/>
                <w:szCs w:val="20"/>
              </w:rPr>
              <w:t>null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51E633B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soDenDi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254F8E">
              <w:rPr>
                <w:rFonts w:ascii="Courier New" w:eastAsia="Times New Roman" w:hAnsi="Courier New" w:cs="Courier New"/>
                <w:color w:val="03A9F4"/>
                <w:sz w:val="20"/>
                <w:szCs w:val="20"/>
              </w:rPr>
              <w:t>123711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9D18C19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donViSoanThao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254F8E">
              <w:rPr>
                <w:rFonts w:ascii="Courier New" w:eastAsia="Times New Roman" w:hAnsi="Courier New" w:cs="Courier New"/>
                <w:color w:val="0288D1"/>
                <w:sz w:val="20"/>
                <w:szCs w:val="20"/>
              </w:rPr>
              <w:t>null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26F887BB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doUuTien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Khẩn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77BD2F2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soVanBan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Sổ văn bản đến_ 2017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45868BA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doMat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Thường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EB6871A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soTrang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254F8E">
              <w:rPr>
                <w:rFonts w:ascii="Courier New" w:eastAsia="Times New Roman" w:hAnsi="Courier New" w:cs="Courier New"/>
                <w:color w:val="03A9F4"/>
                <w:sz w:val="20"/>
                <w:szCs w:val="20"/>
              </w:rPr>
              <w:t>0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B69E0FD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soBan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254F8E">
              <w:rPr>
                <w:rFonts w:ascii="Courier New" w:eastAsia="Times New Roman" w:hAnsi="Courier New" w:cs="Courier New"/>
                <w:color w:val="03A9F4"/>
                <w:sz w:val="20"/>
                <w:szCs w:val="20"/>
              </w:rPr>
              <w:t>0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7E91D01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donViBanHanh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luongdx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50A9A0F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hinhThucGui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Trao tay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2C52478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congVanDenDi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254F8E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</w:t>
            </w: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3014BC1A" w14:textId="77777777" w:rsidR="00AE04BD" w:rsidRPr="00254F8E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2681073D" w14:textId="77777777" w:rsidR="00AE04BD" w:rsidRDefault="00AE04BD" w:rsidP="00580BEE">
            <w:pPr>
              <w:pStyle w:val="ListParagraph"/>
              <w:ind w:left="1080"/>
            </w:pPr>
            <w:r w:rsidRPr="00254F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6C17F818" w14:textId="77777777" w:rsidR="00AE04BD" w:rsidRDefault="00AE04BD" w:rsidP="00AE04BD">
      <w:pPr>
        <w:tabs>
          <w:tab w:val="left" w:pos="3495"/>
        </w:tabs>
      </w:pPr>
    </w:p>
    <w:p w14:paraId="6E959113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9"/>
        <w:gridCol w:w="5151"/>
        <w:gridCol w:w="1276"/>
      </w:tblGrid>
      <w:tr w:rsidR="00AE04BD" w14:paraId="4A1511B7" w14:textId="77777777" w:rsidTr="00580BEE">
        <w:tc>
          <w:tcPr>
            <w:tcW w:w="2429" w:type="dxa"/>
            <w:shd w:val="clear" w:color="auto" w:fill="E7E6E6" w:themeFill="background2"/>
          </w:tcPr>
          <w:p w14:paraId="7AEB7684" w14:textId="77777777" w:rsidR="00AE04BD" w:rsidRPr="005C1C51" w:rsidRDefault="00AE04BD" w:rsidP="00580BEE">
            <w:pPr>
              <w:tabs>
                <w:tab w:val="left" w:pos="3495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5C1C51">
              <w:rPr>
                <w:rFonts w:cs="Times New Roman"/>
                <w:b/>
                <w:color w:val="000000" w:themeColor="text1"/>
                <w:sz w:val="24"/>
                <w:szCs w:val="24"/>
              </w:rPr>
              <w:t>Tên trường</w:t>
            </w:r>
          </w:p>
        </w:tc>
        <w:tc>
          <w:tcPr>
            <w:tcW w:w="5151" w:type="dxa"/>
            <w:shd w:val="clear" w:color="auto" w:fill="E7E6E6" w:themeFill="background2"/>
          </w:tcPr>
          <w:p w14:paraId="362EA675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276" w:type="dxa"/>
            <w:shd w:val="clear" w:color="auto" w:fill="E7E6E6" w:themeFill="background2"/>
          </w:tcPr>
          <w:p w14:paraId="36B49DC3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44E305AD" w14:textId="77777777" w:rsidTr="00580BEE">
        <w:tc>
          <w:tcPr>
            <w:tcW w:w="2429" w:type="dxa"/>
          </w:tcPr>
          <w:p w14:paraId="25556516" w14:textId="77777777" w:rsidR="00AE04BD" w:rsidRPr="005C1C5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5151" w:type="dxa"/>
          </w:tcPr>
          <w:p w14:paraId="5813BB08" w14:textId="77777777" w:rsidR="00AE04BD" w:rsidRDefault="00AE04BD" w:rsidP="00580BEE">
            <w:pPr>
              <w:tabs>
                <w:tab w:val="left" w:pos="3495"/>
              </w:tabs>
            </w:pPr>
            <w:r w:rsidRPr="00FC4167">
              <w:t>ignore</w:t>
            </w:r>
          </w:p>
        </w:tc>
        <w:tc>
          <w:tcPr>
            <w:tcW w:w="1276" w:type="dxa"/>
          </w:tcPr>
          <w:p w14:paraId="07FB0B09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DE699BE" w14:textId="77777777" w:rsidTr="00580BEE">
        <w:tc>
          <w:tcPr>
            <w:tcW w:w="2429" w:type="dxa"/>
          </w:tcPr>
          <w:p w14:paraId="545D9A88" w14:textId="77777777" w:rsidR="00AE04BD" w:rsidRPr="005C1C5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5151" w:type="dxa"/>
          </w:tcPr>
          <w:p w14:paraId="25FE47B2" w14:textId="77777777" w:rsidR="00AE04BD" w:rsidRDefault="00AE04BD" w:rsidP="00580BEE">
            <w:pPr>
              <w:tabs>
                <w:tab w:val="left" w:pos="990"/>
              </w:tabs>
            </w:pPr>
            <w:r>
              <w:t>Nếu =0 là request thành công</w:t>
            </w:r>
          </w:p>
        </w:tc>
        <w:tc>
          <w:tcPr>
            <w:tcW w:w="1276" w:type="dxa"/>
          </w:tcPr>
          <w:p w14:paraId="27114DE9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3C099EC" w14:textId="77777777" w:rsidTr="00580BEE">
        <w:tc>
          <w:tcPr>
            <w:tcW w:w="2429" w:type="dxa"/>
          </w:tcPr>
          <w:p w14:paraId="72A4ED68" w14:textId="77777777" w:rsidR="00AE04BD" w:rsidRPr="005C1C5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5151" w:type="dxa"/>
          </w:tcPr>
          <w:p w14:paraId="3C349163" w14:textId="77777777" w:rsidR="00AE04BD" w:rsidRPr="00FC4167" w:rsidRDefault="00AE04BD" w:rsidP="00580BEE">
            <w:pPr>
              <w:tabs>
                <w:tab w:val="left" w:pos="3495"/>
              </w:tabs>
            </w:pPr>
            <w:r w:rsidRPr="00FC4167">
              <w:t>ignore</w:t>
            </w:r>
          </w:p>
        </w:tc>
        <w:tc>
          <w:tcPr>
            <w:tcW w:w="1276" w:type="dxa"/>
          </w:tcPr>
          <w:p w14:paraId="47BA5E4D" w14:textId="77777777" w:rsidR="00AE04BD" w:rsidRDefault="00AE04BD" w:rsidP="00580BEE">
            <w:pPr>
              <w:tabs>
                <w:tab w:val="left" w:pos="3495"/>
              </w:tabs>
              <w:jc w:val="center"/>
            </w:pPr>
            <w:r>
              <w:t>Y</w:t>
            </w:r>
          </w:p>
        </w:tc>
      </w:tr>
      <w:tr w:rsidR="00AE04BD" w14:paraId="2B0C61D9" w14:textId="77777777" w:rsidTr="00580BEE">
        <w:tc>
          <w:tcPr>
            <w:tcW w:w="2429" w:type="dxa"/>
          </w:tcPr>
          <w:p w14:paraId="1EDDC66E" w14:textId="77777777" w:rsidR="00AE04BD" w:rsidRPr="005C1C5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5151" w:type="dxa"/>
          </w:tcPr>
          <w:p w14:paraId="3D123FAE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Dữ liệu trả về từ server </w:t>
            </w:r>
          </w:p>
        </w:tc>
        <w:tc>
          <w:tcPr>
            <w:tcW w:w="1276" w:type="dxa"/>
          </w:tcPr>
          <w:p w14:paraId="0021C843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28D59C7" w14:textId="77777777" w:rsidTr="00580BEE">
        <w:tc>
          <w:tcPr>
            <w:tcW w:w="2429" w:type="dxa"/>
          </w:tcPr>
          <w:p w14:paraId="15127B75" w14:textId="77777777" w:rsidR="00AE04BD" w:rsidRPr="005C1C5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5151" w:type="dxa"/>
          </w:tcPr>
          <w:p w14:paraId="0116ED28" w14:textId="77777777" w:rsidR="00AE04BD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276" w:type="dxa"/>
          </w:tcPr>
          <w:p w14:paraId="6794CD1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8589E42" w14:textId="77777777" w:rsidTr="00580BEE">
        <w:tc>
          <w:tcPr>
            <w:tcW w:w="2429" w:type="dxa"/>
          </w:tcPr>
          <w:p w14:paraId="13BA0BDA" w14:textId="77777777" w:rsidR="00AE04BD" w:rsidRPr="005C1C5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trichYeu</w:t>
            </w:r>
          </w:p>
        </w:tc>
        <w:tc>
          <w:tcPr>
            <w:tcW w:w="5151" w:type="dxa"/>
          </w:tcPr>
          <w:p w14:paraId="63655487" w14:textId="77777777" w:rsidR="00AE04BD" w:rsidRDefault="00AE04BD" w:rsidP="00580BEE">
            <w:pPr>
              <w:tabs>
                <w:tab w:val="left" w:pos="3495"/>
              </w:tabs>
            </w:pPr>
            <w:r>
              <w:t>Trích yếu của văn bản</w:t>
            </w:r>
          </w:p>
        </w:tc>
        <w:tc>
          <w:tcPr>
            <w:tcW w:w="1276" w:type="dxa"/>
          </w:tcPr>
          <w:p w14:paraId="4168B0EF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F4D5B33" w14:textId="77777777" w:rsidTr="00580BEE">
        <w:tc>
          <w:tcPr>
            <w:tcW w:w="2429" w:type="dxa"/>
          </w:tcPr>
          <w:p w14:paraId="2ABC3739" w14:textId="77777777" w:rsidR="00AE04BD" w:rsidRPr="005C1C5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soKiHieu</w:t>
            </w:r>
          </w:p>
        </w:tc>
        <w:tc>
          <w:tcPr>
            <w:tcW w:w="5151" w:type="dxa"/>
          </w:tcPr>
          <w:p w14:paraId="119F591B" w14:textId="77777777" w:rsidR="00AE04BD" w:rsidRDefault="00AE04BD" w:rsidP="00580BEE">
            <w:pPr>
              <w:tabs>
                <w:tab w:val="left" w:pos="3495"/>
              </w:tabs>
            </w:pPr>
            <w:r>
              <w:t>Số kí hiệu văn bản</w:t>
            </w:r>
          </w:p>
        </w:tc>
        <w:tc>
          <w:tcPr>
            <w:tcW w:w="1276" w:type="dxa"/>
          </w:tcPr>
          <w:p w14:paraId="292A1AA8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CC88FA2" w14:textId="77777777" w:rsidTr="00580BEE">
        <w:tc>
          <w:tcPr>
            <w:tcW w:w="2429" w:type="dxa"/>
          </w:tcPr>
          <w:p w14:paraId="65B087E5" w14:textId="77777777" w:rsidR="00AE04BD" w:rsidRPr="005C1C5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hinhThucVanBan</w:t>
            </w:r>
          </w:p>
        </w:tc>
        <w:tc>
          <w:tcPr>
            <w:tcW w:w="5151" w:type="dxa"/>
          </w:tcPr>
          <w:p w14:paraId="405A4A43" w14:textId="77777777" w:rsidR="00AE04BD" w:rsidRDefault="00AE04BD" w:rsidP="00580BEE">
            <w:pPr>
              <w:tabs>
                <w:tab w:val="left" w:pos="3495"/>
              </w:tabs>
            </w:pPr>
            <w:r>
              <w:t>Hình thức văn bản</w:t>
            </w:r>
          </w:p>
        </w:tc>
        <w:tc>
          <w:tcPr>
            <w:tcW w:w="1276" w:type="dxa"/>
          </w:tcPr>
          <w:p w14:paraId="62DFBFA9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029658AE" w14:textId="77777777" w:rsidTr="00580BEE">
        <w:tc>
          <w:tcPr>
            <w:tcW w:w="2429" w:type="dxa"/>
          </w:tcPr>
          <w:p w14:paraId="753B2080" w14:textId="77777777" w:rsidR="00AE04BD" w:rsidRPr="005C1C5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ngayBanHanh</w:t>
            </w:r>
          </w:p>
        </w:tc>
        <w:tc>
          <w:tcPr>
            <w:tcW w:w="5151" w:type="dxa"/>
          </w:tcPr>
          <w:p w14:paraId="785AC8DB" w14:textId="77777777" w:rsidR="00AE04BD" w:rsidRDefault="00AE04BD" w:rsidP="00580BEE">
            <w:pPr>
              <w:tabs>
                <w:tab w:val="left" w:pos="3495"/>
              </w:tabs>
            </w:pPr>
            <w:r>
              <w:t>Ngày ban hành văn bản</w:t>
            </w:r>
          </w:p>
        </w:tc>
        <w:tc>
          <w:tcPr>
            <w:tcW w:w="1276" w:type="dxa"/>
          </w:tcPr>
          <w:p w14:paraId="4DD86B39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A4E7E59" w14:textId="77777777" w:rsidTr="00580BEE">
        <w:tc>
          <w:tcPr>
            <w:tcW w:w="2429" w:type="dxa"/>
          </w:tcPr>
          <w:p w14:paraId="5CD4BF0F" w14:textId="77777777" w:rsidR="00AE04BD" w:rsidRPr="005C1C5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assigner</w:t>
            </w:r>
          </w:p>
        </w:tc>
        <w:tc>
          <w:tcPr>
            <w:tcW w:w="5151" w:type="dxa"/>
          </w:tcPr>
          <w:p w14:paraId="68B296F7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276" w:type="dxa"/>
          </w:tcPr>
          <w:p w14:paraId="26565D8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02CBEBC" w14:textId="77777777" w:rsidTr="00580BEE">
        <w:tc>
          <w:tcPr>
            <w:tcW w:w="2429" w:type="dxa"/>
          </w:tcPr>
          <w:p w14:paraId="1051FDAB" w14:textId="77777777" w:rsidR="00AE04BD" w:rsidRPr="005C1C5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trangThai</w:t>
            </w:r>
          </w:p>
        </w:tc>
        <w:tc>
          <w:tcPr>
            <w:tcW w:w="5151" w:type="dxa"/>
          </w:tcPr>
          <w:p w14:paraId="347D3ABA" w14:textId="77777777" w:rsidR="00AE04BD" w:rsidRDefault="00AE04BD" w:rsidP="00580BEE">
            <w:pPr>
              <w:tabs>
                <w:tab w:val="left" w:pos="3495"/>
              </w:tabs>
            </w:pPr>
            <w:r>
              <w:t>Trạng thái văn bản</w:t>
            </w:r>
          </w:p>
        </w:tc>
        <w:tc>
          <w:tcPr>
            <w:tcW w:w="1276" w:type="dxa"/>
          </w:tcPr>
          <w:p w14:paraId="4342AE7D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E09C929" w14:textId="77777777" w:rsidTr="00580BEE">
        <w:tc>
          <w:tcPr>
            <w:tcW w:w="2429" w:type="dxa"/>
          </w:tcPr>
          <w:p w14:paraId="7F9E1D84" w14:textId="77777777" w:rsidR="00AE04BD" w:rsidRPr="005C1C5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hanGiaiQuyet</w:t>
            </w:r>
          </w:p>
        </w:tc>
        <w:tc>
          <w:tcPr>
            <w:tcW w:w="5151" w:type="dxa"/>
          </w:tcPr>
          <w:p w14:paraId="6FDF4E75" w14:textId="77777777" w:rsidR="00AE04BD" w:rsidRDefault="00AE04BD" w:rsidP="00580BEE">
            <w:pPr>
              <w:tabs>
                <w:tab w:val="left" w:pos="3495"/>
              </w:tabs>
            </w:pPr>
            <w:r>
              <w:t>Hạn giải quyết của văn bản</w:t>
            </w:r>
          </w:p>
        </w:tc>
        <w:tc>
          <w:tcPr>
            <w:tcW w:w="1276" w:type="dxa"/>
          </w:tcPr>
          <w:p w14:paraId="64D1C1EF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47689DF" w14:textId="77777777" w:rsidTr="00580BEE">
        <w:tc>
          <w:tcPr>
            <w:tcW w:w="2429" w:type="dxa"/>
          </w:tcPr>
          <w:p w14:paraId="387713D8" w14:textId="77777777" w:rsidR="00AE04BD" w:rsidRPr="005C1C5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ngayDenDi</w:t>
            </w:r>
          </w:p>
        </w:tc>
        <w:tc>
          <w:tcPr>
            <w:tcW w:w="5151" w:type="dxa"/>
          </w:tcPr>
          <w:p w14:paraId="4B41192A" w14:textId="77777777" w:rsidR="00AE04BD" w:rsidRDefault="00AE04BD" w:rsidP="00580BEE">
            <w:pPr>
              <w:tabs>
                <w:tab w:val="left" w:pos="3495"/>
              </w:tabs>
            </w:pPr>
            <w:r>
              <w:t>Ngày đến đi văn bản</w:t>
            </w:r>
          </w:p>
        </w:tc>
        <w:tc>
          <w:tcPr>
            <w:tcW w:w="1276" w:type="dxa"/>
          </w:tcPr>
          <w:p w14:paraId="1B6F35F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A04BA4C" w14:textId="77777777" w:rsidTr="00580BEE">
        <w:tc>
          <w:tcPr>
            <w:tcW w:w="2429" w:type="dxa"/>
          </w:tcPr>
          <w:p w14:paraId="2293DF85" w14:textId="77777777" w:rsidR="00AE04BD" w:rsidRPr="005C1C5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ngayVanBan</w:t>
            </w:r>
          </w:p>
        </w:tc>
        <w:tc>
          <w:tcPr>
            <w:tcW w:w="5151" w:type="dxa"/>
          </w:tcPr>
          <w:p w14:paraId="1DF2AAF0" w14:textId="77777777" w:rsidR="00AE04BD" w:rsidRDefault="00AE04BD" w:rsidP="00580BEE">
            <w:pPr>
              <w:tabs>
                <w:tab w:val="left" w:pos="3495"/>
              </w:tabs>
            </w:pPr>
            <w:r>
              <w:t>Ngảy văn bản</w:t>
            </w:r>
          </w:p>
        </w:tc>
        <w:tc>
          <w:tcPr>
            <w:tcW w:w="1276" w:type="dxa"/>
          </w:tcPr>
          <w:p w14:paraId="019486D1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49BE601" w14:textId="77777777" w:rsidTr="00580BEE">
        <w:tc>
          <w:tcPr>
            <w:tcW w:w="2429" w:type="dxa"/>
          </w:tcPr>
          <w:p w14:paraId="626BBC31" w14:textId="77777777" w:rsidR="00AE04BD" w:rsidRPr="005C1C5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soDenDi</w:t>
            </w:r>
          </w:p>
        </w:tc>
        <w:tc>
          <w:tcPr>
            <w:tcW w:w="5151" w:type="dxa"/>
          </w:tcPr>
          <w:p w14:paraId="5A1F8D26" w14:textId="77777777" w:rsidR="00AE04BD" w:rsidRDefault="00AE04BD" w:rsidP="00580BEE">
            <w:pPr>
              <w:tabs>
                <w:tab w:val="left" w:pos="3495"/>
              </w:tabs>
            </w:pPr>
            <w:r>
              <w:t>Số đến đi văn bản</w:t>
            </w:r>
          </w:p>
        </w:tc>
        <w:tc>
          <w:tcPr>
            <w:tcW w:w="1276" w:type="dxa"/>
          </w:tcPr>
          <w:p w14:paraId="0776D37C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93D571F" w14:textId="77777777" w:rsidTr="00580BEE">
        <w:tc>
          <w:tcPr>
            <w:tcW w:w="2429" w:type="dxa"/>
          </w:tcPr>
          <w:p w14:paraId="1BD3A9C7" w14:textId="77777777" w:rsidR="00AE04BD" w:rsidRPr="005C1C5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donViSoanThao</w:t>
            </w:r>
          </w:p>
        </w:tc>
        <w:tc>
          <w:tcPr>
            <w:tcW w:w="5151" w:type="dxa"/>
          </w:tcPr>
          <w:p w14:paraId="2225030C" w14:textId="77777777" w:rsidR="00AE04BD" w:rsidRDefault="00AE04BD" w:rsidP="00580BEE">
            <w:pPr>
              <w:tabs>
                <w:tab w:val="left" w:pos="3495"/>
              </w:tabs>
            </w:pPr>
            <w:r>
              <w:t>Đơn vị soạn thảo</w:t>
            </w:r>
          </w:p>
        </w:tc>
        <w:tc>
          <w:tcPr>
            <w:tcW w:w="1276" w:type="dxa"/>
          </w:tcPr>
          <w:p w14:paraId="00F2AF5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125EAB1" w14:textId="77777777" w:rsidTr="00580BEE">
        <w:tc>
          <w:tcPr>
            <w:tcW w:w="2429" w:type="dxa"/>
          </w:tcPr>
          <w:p w14:paraId="41443B25" w14:textId="77777777" w:rsidR="00AE04BD" w:rsidRPr="005C1C51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doUuTien</w:t>
            </w:r>
          </w:p>
        </w:tc>
        <w:tc>
          <w:tcPr>
            <w:tcW w:w="5151" w:type="dxa"/>
          </w:tcPr>
          <w:p w14:paraId="719DDB9F" w14:textId="77777777" w:rsidR="00AE04BD" w:rsidRDefault="00AE04BD" w:rsidP="00580BEE">
            <w:pPr>
              <w:tabs>
                <w:tab w:val="left" w:pos="3495"/>
              </w:tabs>
            </w:pPr>
            <w:r>
              <w:t>Độ ưu tiên</w:t>
            </w:r>
          </w:p>
        </w:tc>
        <w:tc>
          <w:tcPr>
            <w:tcW w:w="1276" w:type="dxa"/>
          </w:tcPr>
          <w:p w14:paraId="4FFF532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813B249" w14:textId="77777777" w:rsidTr="00580BEE">
        <w:tc>
          <w:tcPr>
            <w:tcW w:w="2429" w:type="dxa"/>
          </w:tcPr>
          <w:p w14:paraId="76A954E0" w14:textId="77777777" w:rsidR="00AE04BD" w:rsidRPr="005C1C51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soVanBan</w:t>
            </w:r>
          </w:p>
        </w:tc>
        <w:tc>
          <w:tcPr>
            <w:tcW w:w="5151" w:type="dxa"/>
          </w:tcPr>
          <w:p w14:paraId="592A07A4" w14:textId="77777777" w:rsidR="00AE04BD" w:rsidRDefault="00AE04BD" w:rsidP="00580BEE">
            <w:pPr>
              <w:tabs>
                <w:tab w:val="left" w:pos="3495"/>
              </w:tabs>
            </w:pPr>
            <w:r>
              <w:t>Sổ văn bản</w:t>
            </w:r>
          </w:p>
        </w:tc>
        <w:tc>
          <w:tcPr>
            <w:tcW w:w="1276" w:type="dxa"/>
          </w:tcPr>
          <w:p w14:paraId="3C73F891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3AE09E1" w14:textId="77777777" w:rsidTr="00580BEE">
        <w:tc>
          <w:tcPr>
            <w:tcW w:w="2429" w:type="dxa"/>
          </w:tcPr>
          <w:p w14:paraId="36AB6BAB" w14:textId="77777777" w:rsidR="00AE04BD" w:rsidRPr="005C1C51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doMat</w:t>
            </w:r>
          </w:p>
        </w:tc>
        <w:tc>
          <w:tcPr>
            <w:tcW w:w="5151" w:type="dxa"/>
          </w:tcPr>
          <w:p w14:paraId="694E4E18" w14:textId="77777777" w:rsidR="00AE04BD" w:rsidRDefault="00AE04BD" w:rsidP="00580BEE">
            <w:pPr>
              <w:tabs>
                <w:tab w:val="left" w:pos="3495"/>
              </w:tabs>
            </w:pPr>
            <w:r>
              <w:t>Độ mật văn bản</w:t>
            </w:r>
          </w:p>
        </w:tc>
        <w:tc>
          <w:tcPr>
            <w:tcW w:w="1276" w:type="dxa"/>
          </w:tcPr>
          <w:p w14:paraId="7C16D9C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5CEC1E0" w14:textId="77777777" w:rsidTr="00580BEE">
        <w:tc>
          <w:tcPr>
            <w:tcW w:w="2429" w:type="dxa"/>
          </w:tcPr>
          <w:p w14:paraId="16BDBB02" w14:textId="77777777" w:rsidR="00AE04BD" w:rsidRPr="005C1C51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soTrang</w:t>
            </w:r>
          </w:p>
        </w:tc>
        <w:tc>
          <w:tcPr>
            <w:tcW w:w="5151" w:type="dxa"/>
          </w:tcPr>
          <w:p w14:paraId="07BBED08" w14:textId="77777777" w:rsidR="00AE04BD" w:rsidRDefault="00AE04BD" w:rsidP="00580BEE">
            <w:pPr>
              <w:tabs>
                <w:tab w:val="left" w:pos="3495"/>
              </w:tabs>
            </w:pPr>
            <w:r>
              <w:t>Số trang văn bản</w:t>
            </w:r>
          </w:p>
        </w:tc>
        <w:tc>
          <w:tcPr>
            <w:tcW w:w="1276" w:type="dxa"/>
          </w:tcPr>
          <w:p w14:paraId="4F811350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431DFD8" w14:textId="77777777" w:rsidTr="00580BEE">
        <w:tc>
          <w:tcPr>
            <w:tcW w:w="2429" w:type="dxa"/>
          </w:tcPr>
          <w:p w14:paraId="07F071BD" w14:textId="77777777" w:rsidR="00AE04BD" w:rsidRPr="005C1C51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soBan</w:t>
            </w:r>
          </w:p>
        </w:tc>
        <w:tc>
          <w:tcPr>
            <w:tcW w:w="5151" w:type="dxa"/>
          </w:tcPr>
          <w:p w14:paraId="2E481E74" w14:textId="77777777" w:rsidR="00AE04BD" w:rsidRDefault="00AE04BD" w:rsidP="00580BEE">
            <w:pPr>
              <w:tabs>
                <w:tab w:val="left" w:pos="3495"/>
              </w:tabs>
            </w:pPr>
            <w:r>
              <w:t>Số bản văn bản</w:t>
            </w:r>
          </w:p>
        </w:tc>
        <w:tc>
          <w:tcPr>
            <w:tcW w:w="1276" w:type="dxa"/>
          </w:tcPr>
          <w:p w14:paraId="1FC503DC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ED5ADFD" w14:textId="77777777" w:rsidTr="00580BEE">
        <w:tc>
          <w:tcPr>
            <w:tcW w:w="2429" w:type="dxa"/>
          </w:tcPr>
          <w:p w14:paraId="686541E6" w14:textId="77777777" w:rsidR="00AE04BD" w:rsidRPr="005C1C51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hinhThucGui</w:t>
            </w:r>
          </w:p>
        </w:tc>
        <w:tc>
          <w:tcPr>
            <w:tcW w:w="5151" w:type="dxa"/>
          </w:tcPr>
          <w:p w14:paraId="0F9E0BFE" w14:textId="77777777" w:rsidR="00AE04BD" w:rsidRDefault="00AE04BD" w:rsidP="00580BEE">
            <w:pPr>
              <w:tabs>
                <w:tab w:val="left" w:pos="3495"/>
              </w:tabs>
            </w:pPr>
            <w:r>
              <w:t>Hình thức gửi văn bản</w:t>
            </w:r>
          </w:p>
        </w:tc>
        <w:tc>
          <w:tcPr>
            <w:tcW w:w="1276" w:type="dxa"/>
          </w:tcPr>
          <w:p w14:paraId="3D3ED748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36EDD1F" w14:textId="77777777" w:rsidTr="00580BEE">
        <w:tc>
          <w:tcPr>
            <w:tcW w:w="2429" w:type="dxa"/>
          </w:tcPr>
          <w:p w14:paraId="56808BAA" w14:textId="77777777" w:rsidR="00AE04BD" w:rsidRPr="005C1C51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donViBanHanh</w:t>
            </w:r>
          </w:p>
        </w:tc>
        <w:tc>
          <w:tcPr>
            <w:tcW w:w="5151" w:type="dxa"/>
          </w:tcPr>
          <w:p w14:paraId="1C7AE0E9" w14:textId="77777777" w:rsidR="00AE04BD" w:rsidRDefault="00AE04BD" w:rsidP="00580BEE">
            <w:pPr>
              <w:tabs>
                <w:tab w:val="left" w:pos="3495"/>
              </w:tabs>
            </w:pPr>
            <w:r>
              <w:t>Cơ quan ban hành văn bản</w:t>
            </w:r>
          </w:p>
        </w:tc>
        <w:tc>
          <w:tcPr>
            <w:tcW w:w="1276" w:type="dxa"/>
          </w:tcPr>
          <w:p w14:paraId="3113108E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8E646B0" w14:textId="77777777" w:rsidTr="00580BEE">
        <w:tc>
          <w:tcPr>
            <w:tcW w:w="2429" w:type="dxa"/>
          </w:tcPr>
          <w:p w14:paraId="0F25B752" w14:textId="77777777" w:rsidR="00AE04BD" w:rsidRPr="005C1C51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C1C5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hinhThucGui</w:t>
            </w:r>
          </w:p>
        </w:tc>
        <w:tc>
          <w:tcPr>
            <w:tcW w:w="5151" w:type="dxa"/>
          </w:tcPr>
          <w:p w14:paraId="34F67C16" w14:textId="77777777" w:rsidR="00AE04BD" w:rsidRDefault="00AE04BD" w:rsidP="00580BEE">
            <w:pPr>
              <w:tabs>
                <w:tab w:val="left" w:pos="3495"/>
              </w:tabs>
            </w:pPr>
            <w:r>
              <w:t>Hình thức gửi văn bản</w:t>
            </w:r>
          </w:p>
        </w:tc>
        <w:tc>
          <w:tcPr>
            <w:tcW w:w="1276" w:type="dxa"/>
          </w:tcPr>
          <w:p w14:paraId="6F0333C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A124EC3" w14:textId="77777777" w:rsidTr="00580BEE">
        <w:tc>
          <w:tcPr>
            <w:tcW w:w="2429" w:type="dxa"/>
          </w:tcPr>
          <w:p w14:paraId="6532AF44" w14:textId="77777777" w:rsidR="00AE04BD" w:rsidRPr="005C1C51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congVanDenDi</w:t>
            </w:r>
          </w:p>
        </w:tc>
        <w:tc>
          <w:tcPr>
            <w:tcW w:w="5151" w:type="dxa"/>
          </w:tcPr>
          <w:p w14:paraId="647AC208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276" w:type="dxa"/>
          </w:tcPr>
          <w:p w14:paraId="5472902F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3B647A10" w14:textId="77777777" w:rsidR="00AE04BD" w:rsidRPr="0027249E" w:rsidRDefault="00AE04BD" w:rsidP="00AE04BD"/>
    <w:p w14:paraId="18AB8EE2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danh sách file đính kèm văn bản</w:t>
      </w:r>
    </w:p>
    <w:p w14:paraId="08952A21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5D7DE60A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danh sách file đính kèm văn bản</w:t>
      </w:r>
    </w:p>
    <w:p w14:paraId="41EEF45C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 xml:space="preserve">URL:  </w:t>
      </w:r>
      <w:hyperlink r:id="rId12" w:history="1">
        <w:r>
          <w:rPr>
            <w:rStyle w:val="Hyperlink"/>
          </w:rPr>
          <w:t>https://dev-qlvbdh.vnptsoftware.vn</w:t>
        </w:r>
        <w:r w:rsidRPr="007249C9">
          <w:rPr>
            <w:rStyle w:val="Hyperlink"/>
          </w:rPr>
          <w:t>/qlvb/api/file/getfileattach/{id}/</w:t>
        </w:r>
      </w:hyperlink>
    </w:p>
    <w:p w14:paraId="07214863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{id } là id của văn bản</w:t>
      </w:r>
    </w:p>
    <w:p w14:paraId="22E2C513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Method: GET</w:t>
      </w:r>
    </w:p>
    <w:p w14:paraId="70AF2BD6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0B31AAF4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Response trả về là 1 JSON</w:t>
      </w:r>
    </w:p>
    <w:p w14:paraId="0B781003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Http status 200 OK</w:t>
      </w:r>
    </w:p>
    <w:p w14:paraId="180AED81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0D74A54E" w14:textId="77777777" w:rsidTr="00580BEE">
        <w:tc>
          <w:tcPr>
            <w:tcW w:w="8838" w:type="dxa"/>
          </w:tcPr>
          <w:p w14:paraId="764619FE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7A6024F3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key-name"/>
                <w:rFonts w:ascii="Courier New" w:hAnsi="Courier New" w:cs="Courier New"/>
                <w:color w:val="CE7B00"/>
                <w:sz w:val="20"/>
                <w:szCs w:val="20"/>
              </w:rPr>
              <w:t>status</w:t>
            </w: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 w:rsidRPr="00052D07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55766BE5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3B162681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key-name"/>
                <w:rFonts w:ascii="Courier New" w:hAnsi="Courier New" w:cs="Courier New"/>
                <w:color w:val="CE7B00"/>
                <w:sz w:val="20"/>
                <w:szCs w:val="20"/>
              </w:rPr>
              <w:t>code</w:t>
            </w: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 w:rsidRPr="00052D07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stringvalue"/>
                <w:rFonts w:ascii="Courier New" w:hAnsi="Courier New" w:cs="Courier New"/>
                <w:color w:val="4488AA"/>
                <w:sz w:val="20"/>
                <w:szCs w:val="20"/>
              </w:rPr>
              <w:t>0</w:t>
            </w: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14:paraId="5BCFF56F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key-name"/>
                <w:rFonts w:ascii="Courier New" w:hAnsi="Courier New" w:cs="Courier New"/>
                <w:color w:val="CE7B00"/>
                <w:sz w:val="20"/>
                <w:szCs w:val="20"/>
              </w:rPr>
              <w:t>message</w:t>
            </w: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 w:rsidRPr="00052D07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""</w:t>
            </w:r>
          </w:p>
          <w:p w14:paraId="5407839B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3F50BACF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14:paraId="171B6773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key-name"/>
                <w:rFonts w:ascii="Courier New" w:hAnsi="Courier New" w:cs="Courier New"/>
                <w:color w:val="CE7B00"/>
                <w:sz w:val="20"/>
                <w:szCs w:val="20"/>
              </w:rPr>
              <w:t>data</w:t>
            </w: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 w:rsidRPr="00052D07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052D07">
              <w:rPr>
                <w:rStyle w:val="apple-converted-space"/>
                <w:rFonts w:ascii="Courier New" w:hAnsi="Courier New" w:cs="Courier New"/>
                <w:color w:val="777777"/>
                <w:sz w:val="20"/>
                <w:szCs w:val="20"/>
              </w:rPr>
              <w:t> </w:t>
            </w:r>
            <w:r w:rsidRPr="00052D07">
              <w:rPr>
                <w:rStyle w:val="array-key-number"/>
                <w:rFonts w:ascii="Courier New" w:hAnsi="Courier New" w:cs="Courier New"/>
                <w:color w:val="777777"/>
                <w:sz w:val="20"/>
                <w:szCs w:val="20"/>
              </w:rPr>
              <w:t> </w:t>
            </w:r>
          </w:p>
          <w:p w14:paraId="115C6EDD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2215BDB9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key-name"/>
                <w:rFonts w:ascii="Courier New" w:hAnsi="Courier New" w:cs="Courier New"/>
                <w:color w:val="CE7B00"/>
                <w:sz w:val="20"/>
                <w:szCs w:val="20"/>
              </w:rPr>
              <w:t>id</w:t>
            </w: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 w:rsidRPr="00052D07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052D07">
              <w:rPr>
                <w:rStyle w:val="numeric"/>
                <w:rFonts w:ascii="Courier New" w:hAnsi="Courier New" w:cs="Courier New"/>
                <w:color w:val="0000FF"/>
                <w:sz w:val="20"/>
                <w:szCs w:val="20"/>
              </w:rPr>
              <w:t>2283</w:t>
            </w: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14:paraId="371C26D8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key-name"/>
                <w:rFonts w:ascii="Courier New" w:hAnsi="Courier New" w:cs="Courier New"/>
                <w:color w:val="CE7B00"/>
                <w:sz w:val="20"/>
                <w:szCs w:val="20"/>
              </w:rPr>
              <w:t>name</w:t>
            </w: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 w:rsidRPr="00052D07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stringvalue"/>
                <w:rFonts w:ascii="Courier New" w:hAnsi="Courier New" w:cs="Courier New"/>
                <w:color w:val="4488AA"/>
                <w:sz w:val="20"/>
                <w:szCs w:val="20"/>
              </w:rPr>
              <w:t>5.TINH_HDSD.PDF</w:t>
            </w: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14:paraId="4E0AEEA1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key-name"/>
                <w:rFonts w:ascii="Courier New" w:hAnsi="Courier New" w:cs="Courier New"/>
                <w:color w:val="CE7B00"/>
                <w:sz w:val="20"/>
                <w:szCs w:val="20"/>
              </w:rPr>
              <w:t>attachmentId</w:t>
            </w: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 w:rsidRPr="00052D07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052D07">
              <w:rPr>
                <w:rStyle w:val="numeric"/>
                <w:rFonts w:ascii="Courier New" w:hAnsi="Courier New" w:cs="Courier New"/>
                <w:color w:val="0000FF"/>
                <w:sz w:val="20"/>
                <w:szCs w:val="20"/>
              </w:rPr>
              <w:t>2380</w:t>
            </w: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14:paraId="14717F3E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key-name"/>
                <w:rFonts w:ascii="Courier New" w:hAnsi="Courier New" w:cs="Courier New"/>
                <w:color w:val="CE7B00"/>
                <w:sz w:val="20"/>
                <w:szCs w:val="20"/>
              </w:rPr>
              <w:t>creator</w:t>
            </w: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 w:rsidRPr="00052D07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stringvalue"/>
                <w:rFonts w:ascii="Courier New" w:hAnsi="Courier New" w:cs="Courier New"/>
                <w:color w:val="4488AA"/>
                <w:sz w:val="20"/>
                <w:szCs w:val="20"/>
              </w:rPr>
              <w:t>vanthutttt</w:t>
            </w: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14:paraId="612B1E73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}</w:t>
            </w:r>
          </w:p>
          <w:p w14:paraId="4E3C1312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71B46597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30AA39B5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4EF65EED" w14:textId="77777777" w:rsidR="00AE04BD" w:rsidRDefault="00AE04BD" w:rsidP="00AE04BD"/>
    <w:p w14:paraId="5CA48FC6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7"/>
        <w:gridCol w:w="5640"/>
        <w:gridCol w:w="1345"/>
      </w:tblGrid>
      <w:tr w:rsidR="00AE04BD" w14:paraId="00FE81F1" w14:textId="77777777" w:rsidTr="00580BEE">
        <w:tc>
          <w:tcPr>
            <w:tcW w:w="1657" w:type="dxa"/>
            <w:shd w:val="clear" w:color="auto" w:fill="E7E6E6" w:themeFill="background2"/>
          </w:tcPr>
          <w:p w14:paraId="302C8B6D" w14:textId="77777777" w:rsidR="00AE04BD" w:rsidRPr="00392077" w:rsidRDefault="00AE04BD" w:rsidP="00580BEE">
            <w:pPr>
              <w:tabs>
                <w:tab w:val="left" w:pos="3495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392077">
              <w:rPr>
                <w:rFonts w:cs="Times New Roman"/>
                <w:b/>
                <w:color w:val="000000" w:themeColor="text1"/>
                <w:sz w:val="24"/>
                <w:szCs w:val="24"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37EDAF09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345" w:type="dxa"/>
            <w:shd w:val="clear" w:color="auto" w:fill="E7E6E6" w:themeFill="background2"/>
          </w:tcPr>
          <w:p w14:paraId="3460CF53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7A51DEA1" w14:textId="77777777" w:rsidTr="00580BEE">
        <w:tc>
          <w:tcPr>
            <w:tcW w:w="1657" w:type="dxa"/>
          </w:tcPr>
          <w:p w14:paraId="3ECBA569" w14:textId="77777777" w:rsidR="00AE04BD" w:rsidRPr="00392077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92077">
              <w:rPr>
                <w:rFonts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5640" w:type="dxa"/>
          </w:tcPr>
          <w:p w14:paraId="25958317" w14:textId="77777777" w:rsidR="00AE04BD" w:rsidRPr="00FC4167" w:rsidRDefault="00AE04BD" w:rsidP="00580BEE">
            <w:pPr>
              <w:tabs>
                <w:tab w:val="left" w:pos="3495"/>
              </w:tabs>
            </w:pPr>
            <w:r w:rsidRPr="00FC4167">
              <w:t>ignore</w:t>
            </w:r>
          </w:p>
        </w:tc>
        <w:tc>
          <w:tcPr>
            <w:tcW w:w="1345" w:type="dxa"/>
          </w:tcPr>
          <w:p w14:paraId="73D2D568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7FCBF5CD" w14:textId="77777777" w:rsidTr="00580BEE">
        <w:tc>
          <w:tcPr>
            <w:tcW w:w="1657" w:type="dxa"/>
          </w:tcPr>
          <w:p w14:paraId="31D6BD67" w14:textId="77777777" w:rsidR="00AE04BD" w:rsidRPr="00392077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92077">
              <w:rPr>
                <w:rFonts w:cs="Times New Roman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5640" w:type="dxa"/>
          </w:tcPr>
          <w:p w14:paraId="162CD616" w14:textId="77777777" w:rsidR="00AE04BD" w:rsidRDefault="00AE04BD" w:rsidP="00580BEE">
            <w:pPr>
              <w:tabs>
                <w:tab w:val="left" w:pos="3495"/>
              </w:tabs>
            </w:pPr>
            <w:r w:rsidRPr="00FC4167">
              <w:t>ignore</w:t>
            </w:r>
          </w:p>
        </w:tc>
        <w:tc>
          <w:tcPr>
            <w:tcW w:w="1345" w:type="dxa"/>
          </w:tcPr>
          <w:p w14:paraId="511DD04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08DC169E" w14:textId="77777777" w:rsidTr="00580BEE">
        <w:tc>
          <w:tcPr>
            <w:tcW w:w="1657" w:type="dxa"/>
          </w:tcPr>
          <w:p w14:paraId="4EA1BAA6" w14:textId="77777777" w:rsidR="00AE04BD" w:rsidRPr="00392077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92077">
              <w:rPr>
                <w:rStyle w:val="key-name"/>
                <w:rFonts w:cs="Times New Roman"/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5640" w:type="dxa"/>
          </w:tcPr>
          <w:p w14:paraId="2D8251D7" w14:textId="77777777" w:rsidR="00AE04BD" w:rsidRPr="00FC4167" w:rsidRDefault="00AE04BD" w:rsidP="00580BEE">
            <w:pPr>
              <w:tabs>
                <w:tab w:val="left" w:pos="3495"/>
              </w:tabs>
            </w:pPr>
            <w:r w:rsidRPr="00FC4167">
              <w:t>ignore</w:t>
            </w:r>
          </w:p>
        </w:tc>
        <w:tc>
          <w:tcPr>
            <w:tcW w:w="1345" w:type="dxa"/>
          </w:tcPr>
          <w:p w14:paraId="7B8A6F48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418E3CE" w14:textId="77777777" w:rsidTr="00580BEE">
        <w:tc>
          <w:tcPr>
            <w:tcW w:w="1657" w:type="dxa"/>
          </w:tcPr>
          <w:p w14:paraId="7E5C6FCE" w14:textId="77777777" w:rsidR="00AE04BD" w:rsidRPr="00392077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92077">
              <w:rPr>
                <w:rStyle w:val="key-name"/>
                <w:rFonts w:cs="Times New Roman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5640" w:type="dxa"/>
          </w:tcPr>
          <w:p w14:paraId="3B3A2BD2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Thông tin data trả về từ server</w:t>
            </w:r>
          </w:p>
        </w:tc>
        <w:tc>
          <w:tcPr>
            <w:tcW w:w="1345" w:type="dxa"/>
          </w:tcPr>
          <w:p w14:paraId="41AFE60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CA1BE7A" w14:textId="77777777" w:rsidTr="00580BEE">
        <w:tc>
          <w:tcPr>
            <w:tcW w:w="1657" w:type="dxa"/>
          </w:tcPr>
          <w:p w14:paraId="19E804F8" w14:textId="77777777" w:rsidR="00AE04BD" w:rsidRPr="00392077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92077">
              <w:rPr>
                <w:rStyle w:val="key-name"/>
                <w:rFonts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5640" w:type="dxa"/>
          </w:tcPr>
          <w:p w14:paraId="75135B3B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Id của file</w:t>
            </w:r>
          </w:p>
        </w:tc>
        <w:tc>
          <w:tcPr>
            <w:tcW w:w="1345" w:type="dxa"/>
          </w:tcPr>
          <w:p w14:paraId="029FEF08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05D474E" w14:textId="77777777" w:rsidTr="00580BEE">
        <w:tc>
          <w:tcPr>
            <w:tcW w:w="1657" w:type="dxa"/>
          </w:tcPr>
          <w:p w14:paraId="74152D7B" w14:textId="77777777" w:rsidR="00AE04BD" w:rsidRPr="00392077" w:rsidRDefault="00AE04BD" w:rsidP="00580BEE">
            <w:pPr>
              <w:tabs>
                <w:tab w:val="left" w:pos="3495"/>
              </w:tabs>
              <w:rPr>
                <w:rStyle w:val="key-name"/>
                <w:rFonts w:cs="Times New Roman"/>
                <w:color w:val="000000" w:themeColor="text1"/>
                <w:sz w:val="24"/>
                <w:szCs w:val="24"/>
              </w:rPr>
            </w:pPr>
            <w:r w:rsidRPr="00392077">
              <w:rPr>
                <w:rStyle w:val="key-name"/>
                <w:rFonts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5640" w:type="dxa"/>
          </w:tcPr>
          <w:p w14:paraId="6B7EAC63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Tên file</w:t>
            </w:r>
          </w:p>
        </w:tc>
        <w:tc>
          <w:tcPr>
            <w:tcW w:w="1345" w:type="dxa"/>
          </w:tcPr>
          <w:p w14:paraId="75A83099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01B9AC4E" w14:textId="77777777" w:rsidTr="00580BEE">
        <w:tc>
          <w:tcPr>
            <w:tcW w:w="1657" w:type="dxa"/>
          </w:tcPr>
          <w:p w14:paraId="25856091" w14:textId="77777777" w:rsidR="00AE04BD" w:rsidRPr="00392077" w:rsidRDefault="00AE04BD" w:rsidP="00580BEE">
            <w:pPr>
              <w:tabs>
                <w:tab w:val="left" w:pos="3495"/>
              </w:tabs>
              <w:rPr>
                <w:rStyle w:val="key-name"/>
                <w:rFonts w:cs="Times New Roman"/>
                <w:color w:val="000000" w:themeColor="text1"/>
                <w:sz w:val="24"/>
                <w:szCs w:val="24"/>
              </w:rPr>
            </w:pPr>
            <w:r w:rsidRPr="00392077">
              <w:rPr>
                <w:rStyle w:val="key-name"/>
                <w:rFonts w:cs="Times New Roman"/>
                <w:color w:val="000000" w:themeColor="text1"/>
                <w:sz w:val="24"/>
                <w:szCs w:val="24"/>
              </w:rPr>
              <w:t>attachmentId</w:t>
            </w:r>
          </w:p>
        </w:tc>
        <w:tc>
          <w:tcPr>
            <w:tcW w:w="5640" w:type="dxa"/>
          </w:tcPr>
          <w:p w14:paraId="08D65D5E" w14:textId="77777777" w:rsidR="00AE04BD" w:rsidRPr="00FC4167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22C8859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36A31B4" w14:textId="77777777" w:rsidTr="00580BEE">
        <w:tc>
          <w:tcPr>
            <w:tcW w:w="1657" w:type="dxa"/>
          </w:tcPr>
          <w:p w14:paraId="4B13D386" w14:textId="77777777" w:rsidR="00AE04BD" w:rsidRPr="00392077" w:rsidRDefault="00AE04BD" w:rsidP="00580BEE">
            <w:pPr>
              <w:tabs>
                <w:tab w:val="left" w:pos="3495"/>
              </w:tabs>
              <w:rPr>
                <w:rStyle w:val="key-name"/>
                <w:rFonts w:cs="Times New Roman"/>
                <w:color w:val="000000" w:themeColor="text1"/>
                <w:sz w:val="24"/>
                <w:szCs w:val="24"/>
              </w:rPr>
            </w:pPr>
            <w:r w:rsidRPr="00392077">
              <w:rPr>
                <w:rStyle w:val="key-name"/>
                <w:rFonts w:cs="Times New Roman"/>
                <w:color w:val="000000" w:themeColor="text1"/>
                <w:sz w:val="24"/>
                <w:szCs w:val="24"/>
              </w:rPr>
              <w:t>creator</w:t>
            </w:r>
          </w:p>
        </w:tc>
        <w:tc>
          <w:tcPr>
            <w:tcW w:w="5640" w:type="dxa"/>
          </w:tcPr>
          <w:p w14:paraId="52A69572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User upload file</w:t>
            </w:r>
          </w:p>
        </w:tc>
        <w:tc>
          <w:tcPr>
            <w:tcW w:w="1345" w:type="dxa"/>
          </w:tcPr>
          <w:p w14:paraId="5BC0181F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4C01BB6E" w14:textId="77777777" w:rsidR="00AE04BD" w:rsidRDefault="00AE04BD" w:rsidP="00AE04BD">
      <w:pPr>
        <w:tabs>
          <w:tab w:val="left" w:pos="3495"/>
        </w:tabs>
      </w:pPr>
    </w:p>
    <w:p w14:paraId="79803A4F" w14:textId="77777777" w:rsidR="00AE04BD" w:rsidRDefault="00AE04BD" w:rsidP="00AE04BD"/>
    <w:p w14:paraId="4749D040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danh sách file related</w:t>
      </w:r>
    </w:p>
    <w:p w14:paraId="75C70249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6EAF9EF5" w14:textId="77777777" w:rsidR="00AE04BD" w:rsidRDefault="00AE04BD" w:rsidP="00AE04BD">
      <w:pPr>
        <w:pStyle w:val="ListParagraph"/>
        <w:numPr>
          <w:ilvl w:val="0"/>
          <w:numId w:val="38"/>
        </w:numPr>
        <w:ind w:firstLine="450"/>
      </w:pPr>
      <w:r>
        <w:t>Mô tả: Lấy danh sách file  related</w:t>
      </w:r>
    </w:p>
    <w:p w14:paraId="62720155" w14:textId="77777777" w:rsidR="00AE04BD" w:rsidRDefault="00AE04BD" w:rsidP="00AE04BD">
      <w:pPr>
        <w:pStyle w:val="ListParagraph"/>
        <w:numPr>
          <w:ilvl w:val="0"/>
          <w:numId w:val="38"/>
        </w:numPr>
        <w:ind w:firstLine="450"/>
      </w:pPr>
      <w:r>
        <w:t xml:space="preserve">URL:  </w:t>
      </w:r>
      <w:hyperlink r:id="rId13" w:history="1">
        <w:r>
          <w:rPr>
            <w:rStyle w:val="Hyperlink"/>
          </w:rPr>
          <w:t>https://dev-qlvbdh.vnptsoftware.vn</w:t>
        </w:r>
        <w:r w:rsidRPr="007249C9">
          <w:rPr>
            <w:rStyle w:val="Hyperlink"/>
          </w:rPr>
          <w:t>/qlvb/api/file/getfilerelated/{id}/</w:t>
        </w:r>
      </w:hyperlink>
    </w:p>
    <w:p w14:paraId="4AA9FC1C" w14:textId="77777777" w:rsidR="00AE04BD" w:rsidRDefault="00AE04BD" w:rsidP="00AE04BD">
      <w:pPr>
        <w:pStyle w:val="ListParagraph"/>
        <w:numPr>
          <w:ilvl w:val="0"/>
          <w:numId w:val="38"/>
        </w:numPr>
        <w:ind w:firstLine="450"/>
      </w:pPr>
      <w:r>
        <w:t>{id} là id của văn bản</w:t>
      </w:r>
    </w:p>
    <w:p w14:paraId="76399D07" w14:textId="77777777" w:rsidR="00AE04BD" w:rsidRDefault="00AE04BD" w:rsidP="00AE04BD">
      <w:pPr>
        <w:pStyle w:val="ListParagraph"/>
        <w:numPr>
          <w:ilvl w:val="0"/>
          <w:numId w:val="38"/>
        </w:numPr>
        <w:ind w:firstLine="450"/>
      </w:pPr>
      <w:r>
        <w:t>Method: GET</w:t>
      </w:r>
    </w:p>
    <w:p w14:paraId="1B4A1419" w14:textId="77777777" w:rsidR="00AE04BD" w:rsidRPr="00A57346" w:rsidRDefault="00AE04BD" w:rsidP="00AE04BD"/>
    <w:p w14:paraId="03F1D4FC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6F84691D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45C165C3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2769B6CB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928"/>
      </w:tblGrid>
      <w:tr w:rsidR="00AE04BD" w14:paraId="2A299614" w14:textId="77777777" w:rsidTr="00580BEE">
        <w:tc>
          <w:tcPr>
            <w:tcW w:w="8928" w:type="dxa"/>
          </w:tcPr>
          <w:p w14:paraId="1D965221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2AD9814C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key-name"/>
                <w:rFonts w:ascii="Courier New" w:hAnsi="Courier New" w:cs="Courier New"/>
                <w:color w:val="CE7B00"/>
                <w:sz w:val="20"/>
                <w:szCs w:val="20"/>
              </w:rPr>
              <w:t>status</w:t>
            </w: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 w:rsidRPr="00052D07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5421B1F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04175E4A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key-name"/>
                <w:rFonts w:ascii="Courier New" w:hAnsi="Courier New" w:cs="Courier New"/>
                <w:color w:val="CE7B00"/>
                <w:sz w:val="20"/>
                <w:szCs w:val="20"/>
              </w:rPr>
              <w:t>code</w:t>
            </w: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 w:rsidRPr="00052D07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stringvalue"/>
                <w:rFonts w:ascii="Courier New" w:hAnsi="Courier New" w:cs="Courier New"/>
                <w:color w:val="4488AA"/>
                <w:sz w:val="20"/>
                <w:szCs w:val="20"/>
              </w:rPr>
              <w:t>0</w:t>
            </w: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14:paraId="0F88F143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key-name"/>
                <w:rFonts w:ascii="Courier New" w:hAnsi="Courier New" w:cs="Courier New"/>
                <w:color w:val="CE7B00"/>
                <w:sz w:val="20"/>
                <w:szCs w:val="20"/>
              </w:rPr>
              <w:t>message</w:t>
            </w: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 w:rsidRPr="00052D07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""</w:t>
            </w:r>
          </w:p>
          <w:p w14:paraId="139C498B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6DBE27CB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14:paraId="33098FD5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key-name"/>
                <w:rFonts w:ascii="Courier New" w:hAnsi="Courier New" w:cs="Courier New"/>
                <w:color w:val="CE7B00"/>
                <w:sz w:val="20"/>
                <w:szCs w:val="20"/>
              </w:rPr>
              <w:t>data</w:t>
            </w: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 w:rsidRPr="00052D07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052D07">
              <w:rPr>
                <w:rStyle w:val="apple-converted-space"/>
                <w:rFonts w:ascii="Courier New" w:hAnsi="Courier New" w:cs="Courier New"/>
                <w:color w:val="777777"/>
                <w:sz w:val="20"/>
                <w:szCs w:val="20"/>
              </w:rPr>
              <w:t> </w:t>
            </w:r>
            <w:r w:rsidRPr="00052D07">
              <w:rPr>
                <w:rStyle w:val="array-key-number"/>
                <w:rFonts w:ascii="Courier New" w:hAnsi="Courier New" w:cs="Courier New"/>
                <w:color w:val="777777"/>
                <w:sz w:val="20"/>
                <w:szCs w:val="20"/>
              </w:rPr>
              <w:t> </w:t>
            </w:r>
          </w:p>
          <w:p w14:paraId="10DFA63D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6EF92D0D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key-name"/>
                <w:rFonts w:ascii="Courier New" w:hAnsi="Courier New" w:cs="Courier New"/>
                <w:color w:val="CE7B00"/>
                <w:sz w:val="20"/>
                <w:szCs w:val="20"/>
              </w:rPr>
              <w:t>id</w:t>
            </w: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 w:rsidRPr="00052D07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052D07">
              <w:rPr>
                <w:rStyle w:val="numeric"/>
                <w:rFonts w:ascii="Courier New" w:hAnsi="Courier New" w:cs="Courier New"/>
                <w:color w:val="0000FF"/>
                <w:sz w:val="20"/>
                <w:szCs w:val="20"/>
              </w:rPr>
              <w:t>2283</w:t>
            </w: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14:paraId="68424315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key-name"/>
                <w:rFonts w:ascii="Courier New" w:hAnsi="Courier New" w:cs="Courier New"/>
                <w:color w:val="CE7B00"/>
                <w:sz w:val="20"/>
                <w:szCs w:val="20"/>
              </w:rPr>
              <w:t>name</w:t>
            </w: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 w:rsidRPr="00052D07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stringvalue"/>
                <w:rFonts w:ascii="Courier New" w:hAnsi="Courier New" w:cs="Courier New"/>
                <w:color w:val="4488AA"/>
                <w:sz w:val="20"/>
                <w:szCs w:val="20"/>
              </w:rPr>
              <w:t>5.TINH_HDSD.PDF</w:t>
            </w: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14:paraId="5114641B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key-name"/>
                <w:rFonts w:ascii="Courier New" w:hAnsi="Courier New" w:cs="Courier New"/>
                <w:color w:val="CE7B00"/>
                <w:sz w:val="20"/>
                <w:szCs w:val="20"/>
              </w:rPr>
              <w:t>attachmentId</w:t>
            </w: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 w:rsidRPr="00052D07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052D07">
              <w:rPr>
                <w:rStyle w:val="numeric"/>
                <w:rFonts w:ascii="Courier New" w:hAnsi="Courier New" w:cs="Courier New"/>
                <w:color w:val="0000FF"/>
                <w:sz w:val="20"/>
                <w:szCs w:val="20"/>
              </w:rPr>
              <w:t>2380</w:t>
            </w: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14:paraId="165133BB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key-name"/>
                <w:rFonts w:ascii="Courier New" w:hAnsi="Courier New" w:cs="Courier New"/>
                <w:color w:val="CE7B00"/>
                <w:sz w:val="20"/>
                <w:szCs w:val="20"/>
              </w:rPr>
              <w:t>creator</w:t>
            </w: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 w:rsidRPr="00052D07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52D07">
              <w:rPr>
                <w:rStyle w:val="stringvalue"/>
                <w:rFonts w:ascii="Courier New" w:hAnsi="Courier New" w:cs="Courier New"/>
                <w:color w:val="4488AA"/>
                <w:sz w:val="20"/>
                <w:szCs w:val="20"/>
              </w:rPr>
              <w:t>vanthutttt</w:t>
            </w: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14:paraId="443A5131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0C49B0DA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Style w:val="punctuation"/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02124BD4" w14:textId="77777777" w:rsidR="00AE04BD" w:rsidRPr="00052D07" w:rsidRDefault="00AE04BD" w:rsidP="00580BEE">
            <w:pPr>
              <w:pStyle w:val="ListParagraph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52D0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12F3B313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186F5443" w14:textId="77777777" w:rsidR="00AE04BD" w:rsidRDefault="00AE04BD" w:rsidP="00AE04BD">
      <w:pPr>
        <w:tabs>
          <w:tab w:val="left" w:pos="3495"/>
        </w:tabs>
      </w:pPr>
    </w:p>
    <w:p w14:paraId="02003D66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7"/>
        <w:gridCol w:w="5640"/>
        <w:gridCol w:w="1345"/>
      </w:tblGrid>
      <w:tr w:rsidR="00AE04BD" w14:paraId="1405F6DB" w14:textId="77777777" w:rsidTr="00580BEE">
        <w:tc>
          <w:tcPr>
            <w:tcW w:w="1657" w:type="dxa"/>
            <w:shd w:val="clear" w:color="auto" w:fill="E7E6E6" w:themeFill="background2"/>
          </w:tcPr>
          <w:p w14:paraId="5E40283A" w14:textId="77777777" w:rsidR="00AE04BD" w:rsidRPr="00392077" w:rsidRDefault="00AE04BD" w:rsidP="00580BEE">
            <w:pPr>
              <w:tabs>
                <w:tab w:val="left" w:pos="3495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392077">
              <w:rPr>
                <w:rFonts w:cs="Times New Roman"/>
                <w:b/>
                <w:color w:val="000000" w:themeColor="text1"/>
                <w:sz w:val="24"/>
                <w:szCs w:val="24"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5E541F6C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345" w:type="dxa"/>
            <w:shd w:val="clear" w:color="auto" w:fill="E7E6E6" w:themeFill="background2"/>
          </w:tcPr>
          <w:p w14:paraId="5C4667B8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4D9EC712" w14:textId="77777777" w:rsidTr="00580BEE">
        <w:tc>
          <w:tcPr>
            <w:tcW w:w="1657" w:type="dxa"/>
          </w:tcPr>
          <w:p w14:paraId="43DBF072" w14:textId="77777777" w:rsidR="00AE04BD" w:rsidRPr="00392077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92077">
              <w:rPr>
                <w:rFonts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5640" w:type="dxa"/>
          </w:tcPr>
          <w:p w14:paraId="67A42ACA" w14:textId="77777777" w:rsidR="00AE04BD" w:rsidRPr="00FC4167" w:rsidRDefault="00AE04BD" w:rsidP="00580BEE">
            <w:pPr>
              <w:tabs>
                <w:tab w:val="left" w:pos="3495"/>
              </w:tabs>
            </w:pPr>
            <w:r w:rsidRPr="00FC4167">
              <w:t>ignore</w:t>
            </w:r>
          </w:p>
        </w:tc>
        <w:tc>
          <w:tcPr>
            <w:tcW w:w="1345" w:type="dxa"/>
          </w:tcPr>
          <w:p w14:paraId="200A7E5F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377F7D61" w14:textId="77777777" w:rsidTr="00580BEE">
        <w:tc>
          <w:tcPr>
            <w:tcW w:w="1657" w:type="dxa"/>
          </w:tcPr>
          <w:p w14:paraId="5F47DF18" w14:textId="77777777" w:rsidR="00AE04BD" w:rsidRPr="00392077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92077">
              <w:rPr>
                <w:rFonts w:cs="Times New Roman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5640" w:type="dxa"/>
          </w:tcPr>
          <w:p w14:paraId="63468896" w14:textId="77777777" w:rsidR="00AE04BD" w:rsidRDefault="00AE04BD" w:rsidP="00580BEE">
            <w:pPr>
              <w:tabs>
                <w:tab w:val="left" w:pos="3495"/>
              </w:tabs>
            </w:pPr>
            <w:r w:rsidRPr="00FC4167">
              <w:t>ignore</w:t>
            </w:r>
          </w:p>
        </w:tc>
        <w:tc>
          <w:tcPr>
            <w:tcW w:w="1345" w:type="dxa"/>
          </w:tcPr>
          <w:p w14:paraId="23F2DFC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31A5A71" w14:textId="77777777" w:rsidTr="00580BEE">
        <w:tc>
          <w:tcPr>
            <w:tcW w:w="1657" w:type="dxa"/>
          </w:tcPr>
          <w:p w14:paraId="30F9D2E6" w14:textId="77777777" w:rsidR="00AE04BD" w:rsidRPr="00392077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92077">
              <w:rPr>
                <w:rStyle w:val="key-name"/>
                <w:rFonts w:cs="Times New Roman"/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5640" w:type="dxa"/>
          </w:tcPr>
          <w:p w14:paraId="7B1C812A" w14:textId="77777777" w:rsidR="00AE04BD" w:rsidRPr="00FC4167" w:rsidRDefault="00AE04BD" w:rsidP="00580BEE">
            <w:pPr>
              <w:tabs>
                <w:tab w:val="left" w:pos="3495"/>
              </w:tabs>
            </w:pPr>
            <w:r w:rsidRPr="00FC4167">
              <w:t>ignore</w:t>
            </w:r>
          </w:p>
        </w:tc>
        <w:tc>
          <w:tcPr>
            <w:tcW w:w="1345" w:type="dxa"/>
          </w:tcPr>
          <w:p w14:paraId="0F9430A1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0FA8F0C" w14:textId="77777777" w:rsidTr="00580BEE">
        <w:tc>
          <w:tcPr>
            <w:tcW w:w="1657" w:type="dxa"/>
          </w:tcPr>
          <w:p w14:paraId="650C859A" w14:textId="77777777" w:rsidR="00AE04BD" w:rsidRPr="00392077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92077">
              <w:rPr>
                <w:rStyle w:val="key-name"/>
                <w:rFonts w:cs="Times New Roman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5640" w:type="dxa"/>
          </w:tcPr>
          <w:p w14:paraId="2C6E5C02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Thông tin data trả về từ server</w:t>
            </w:r>
          </w:p>
        </w:tc>
        <w:tc>
          <w:tcPr>
            <w:tcW w:w="1345" w:type="dxa"/>
          </w:tcPr>
          <w:p w14:paraId="20CC8442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1A4361C" w14:textId="77777777" w:rsidTr="00580BEE">
        <w:tc>
          <w:tcPr>
            <w:tcW w:w="1657" w:type="dxa"/>
          </w:tcPr>
          <w:p w14:paraId="074EAC9C" w14:textId="77777777" w:rsidR="00AE04BD" w:rsidRPr="00392077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92077">
              <w:rPr>
                <w:rStyle w:val="key-name"/>
                <w:rFonts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5640" w:type="dxa"/>
          </w:tcPr>
          <w:p w14:paraId="704089B3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Id của file</w:t>
            </w:r>
          </w:p>
        </w:tc>
        <w:tc>
          <w:tcPr>
            <w:tcW w:w="1345" w:type="dxa"/>
          </w:tcPr>
          <w:p w14:paraId="76EF9E98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D577E9D" w14:textId="77777777" w:rsidTr="00580BEE">
        <w:tc>
          <w:tcPr>
            <w:tcW w:w="1657" w:type="dxa"/>
          </w:tcPr>
          <w:p w14:paraId="73BCCAFA" w14:textId="77777777" w:rsidR="00AE04BD" w:rsidRPr="00392077" w:rsidRDefault="00AE04BD" w:rsidP="00580BEE">
            <w:pPr>
              <w:tabs>
                <w:tab w:val="left" w:pos="3495"/>
              </w:tabs>
              <w:rPr>
                <w:rStyle w:val="key-name"/>
                <w:rFonts w:cs="Times New Roman"/>
                <w:color w:val="000000" w:themeColor="text1"/>
                <w:sz w:val="24"/>
                <w:szCs w:val="24"/>
              </w:rPr>
            </w:pPr>
            <w:r w:rsidRPr="00392077">
              <w:rPr>
                <w:rStyle w:val="key-name"/>
                <w:rFonts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5640" w:type="dxa"/>
          </w:tcPr>
          <w:p w14:paraId="2CC3CDDC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Tên file</w:t>
            </w:r>
          </w:p>
        </w:tc>
        <w:tc>
          <w:tcPr>
            <w:tcW w:w="1345" w:type="dxa"/>
          </w:tcPr>
          <w:p w14:paraId="6EBD404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5FDD2EE" w14:textId="77777777" w:rsidTr="00580BEE">
        <w:tc>
          <w:tcPr>
            <w:tcW w:w="1657" w:type="dxa"/>
          </w:tcPr>
          <w:p w14:paraId="50A14E70" w14:textId="77777777" w:rsidR="00AE04BD" w:rsidRPr="00392077" w:rsidRDefault="00AE04BD" w:rsidP="00580BEE">
            <w:pPr>
              <w:tabs>
                <w:tab w:val="left" w:pos="3495"/>
              </w:tabs>
              <w:rPr>
                <w:rStyle w:val="key-name"/>
                <w:rFonts w:cs="Times New Roman"/>
                <w:color w:val="000000" w:themeColor="text1"/>
                <w:sz w:val="24"/>
                <w:szCs w:val="24"/>
              </w:rPr>
            </w:pPr>
            <w:r w:rsidRPr="00392077">
              <w:rPr>
                <w:rStyle w:val="key-name"/>
                <w:rFonts w:cs="Times New Roman"/>
                <w:color w:val="000000" w:themeColor="text1"/>
                <w:sz w:val="24"/>
                <w:szCs w:val="24"/>
              </w:rPr>
              <w:t>attachmentId</w:t>
            </w:r>
          </w:p>
        </w:tc>
        <w:tc>
          <w:tcPr>
            <w:tcW w:w="5640" w:type="dxa"/>
          </w:tcPr>
          <w:p w14:paraId="574AECD6" w14:textId="77777777" w:rsidR="00AE04BD" w:rsidRPr="00FC4167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706CB8E3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0DD3589" w14:textId="77777777" w:rsidTr="00580BEE">
        <w:tc>
          <w:tcPr>
            <w:tcW w:w="1657" w:type="dxa"/>
          </w:tcPr>
          <w:p w14:paraId="4591AEAE" w14:textId="77777777" w:rsidR="00AE04BD" w:rsidRPr="00392077" w:rsidRDefault="00AE04BD" w:rsidP="00580BEE">
            <w:pPr>
              <w:tabs>
                <w:tab w:val="left" w:pos="3495"/>
              </w:tabs>
              <w:rPr>
                <w:rStyle w:val="key-name"/>
                <w:rFonts w:cs="Times New Roman"/>
                <w:color w:val="000000" w:themeColor="text1"/>
                <w:sz w:val="24"/>
                <w:szCs w:val="24"/>
              </w:rPr>
            </w:pPr>
            <w:r w:rsidRPr="00392077">
              <w:rPr>
                <w:rStyle w:val="key-name"/>
                <w:rFonts w:cs="Times New Roman"/>
                <w:color w:val="000000" w:themeColor="text1"/>
                <w:sz w:val="24"/>
                <w:szCs w:val="24"/>
              </w:rPr>
              <w:t>creator</w:t>
            </w:r>
          </w:p>
        </w:tc>
        <w:tc>
          <w:tcPr>
            <w:tcW w:w="5640" w:type="dxa"/>
          </w:tcPr>
          <w:p w14:paraId="00E72839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User upload file</w:t>
            </w:r>
          </w:p>
        </w:tc>
        <w:tc>
          <w:tcPr>
            <w:tcW w:w="1345" w:type="dxa"/>
          </w:tcPr>
          <w:p w14:paraId="3EFED279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515BBC4F" w14:textId="77777777" w:rsidR="00AE04BD" w:rsidRDefault="00AE04BD" w:rsidP="00AE04BD"/>
    <w:p w14:paraId="4753FFFC" w14:textId="77777777" w:rsidR="00AE04BD" w:rsidRPr="00915039" w:rsidRDefault="00AE04BD" w:rsidP="00AE04BD"/>
    <w:p w14:paraId="7C9045DA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danh sách người đề chuyển tiếp</w:t>
      </w:r>
    </w:p>
    <w:p w14:paraId="45D4BE32" w14:textId="77777777" w:rsidR="00AE04BD" w:rsidRPr="008173D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0D9163B3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danh sách người để chuyển tiếp</w:t>
      </w:r>
    </w:p>
    <w:p w14:paraId="1DAA9435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 xml:space="preserve">URL: </w:t>
      </w:r>
      <w:r w:rsidRPr="002016BC">
        <w:t xml:space="preserve"> </w:t>
      </w:r>
      <w:hyperlink r:id="rId14" w:history="1">
        <w:r>
          <w:rPr>
            <w:rStyle w:val="Hyperlink"/>
          </w:rPr>
          <w:t>https://dev-qlvbdh.vnptsoftware.vn</w:t>
        </w:r>
        <w:r w:rsidRPr="007249C9">
          <w:rPr>
            <w:rStyle w:val="Hyperlink"/>
          </w:rPr>
          <w:t>/qlvb/api/document/getusertotranfer/</w:t>
        </w:r>
      </w:hyperlink>
    </w:p>
    <w:p w14:paraId="3404885A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2CEFA908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506941C" w14:textId="77777777" w:rsidTr="00580BEE">
        <w:tc>
          <w:tcPr>
            <w:tcW w:w="8838" w:type="dxa"/>
          </w:tcPr>
          <w:p w14:paraId="01346490" w14:textId="77777777" w:rsidR="00AE04BD" w:rsidRDefault="00AE04BD" w:rsidP="00580BEE">
            <w:pPr>
              <w:pStyle w:val="ListParagraph"/>
              <w:ind w:left="0"/>
            </w:pPr>
          </w:p>
          <w:p w14:paraId="520294D2" w14:textId="77777777" w:rsidR="00AE04BD" w:rsidRDefault="00AE04BD" w:rsidP="00580BEE">
            <w:pPr>
              <w:pStyle w:val="ListParagraph"/>
              <w:ind w:left="0"/>
            </w:pPr>
            <w:r w:rsidRPr="00CF4C9D">
              <w:t>{"func":"get_lanhdao_cap2","approved":"1255|TRUONGPHONG_DONVI_CHUYEN_LANHDAO_DONVI|","docId":20001143}</w:t>
            </w:r>
          </w:p>
          <w:p w14:paraId="48141215" w14:textId="77777777" w:rsidR="00AE04BD" w:rsidRDefault="00AE04BD" w:rsidP="00580BEE">
            <w:pPr>
              <w:pStyle w:val="ListParagraph"/>
              <w:ind w:left="0"/>
            </w:pPr>
          </w:p>
        </w:tc>
      </w:tr>
    </w:tbl>
    <w:p w14:paraId="286CBFE7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1645"/>
        <w:gridCol w:w="5640"/>
        <w:gridCol w:w="1345"/>
      </w:tblGrid>
      <w:tr w:rsidR="00AE04BD" w:rsidRPr="00BC7EBB" w14:paraId="21AC358E" w14:textId="77777777" w:rsidTr="00580BEE">
        <w:tc>
          <w:tcPr>
            <w:tcW w:w="1645" w:type="dxa"/>
            <w:shd w:val="clear" w:color="auto" w:fill="E7E6E6" w:themeFill="background2"/>
          </w:tcPr>
          <w:p w14:paraId="6F0AD090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0CF027BD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345" w:type="dxa"/>
            <w:shd w:val="clear" w:color="auto" w:fill="E7E6E6" w:themeFill="background2"/>
          </w:tcPr>
          <w:p w14:paraId="7431483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796745FE" w14:textId="77777777" w:rsidTr="00580BEE">
        <w:tc>
          <w:tcPr>
            <w:tcW w:w="1645" w:type="dxa"/>
          </w:tcPr>
          <w:p w14:paraId="668F5ED4" w14:textId="77777777" w:rsidR="00AE04BD" w:rsidRPr="00BC7EBB" w:rsidRDefault="00AE04BD" w:rsidP="00580BEE">
            <w:pPr>
              <w:tabs>
                <w:tab w:val="left" w:pos="930"/>
              </w:tabs>
            </w:pPr>
            <w:r>
              <w:t>func</w:t>
            </w:r>
          </w:p>
        </w:tc>
        <w:tc>
          <w:tcPr>
            <w:tcW w:w="5640" w:type="dxa"/>
          </w:tcPr>
          <w:p w14:paraId="2535C77B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1B3272B5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>
              <w:t>Y</w:t>
            </w:r>
          </w:p>
        </w:tc>
      </w:tr>
      <w:tr w:rsidR="00AE04BD" w:rsidRPr="00BC7EBB" w14:paraId="09E8E0EF" w14:textId="77777777" w:rsidTr="00580BEE">
        <w:tc>
          <w:tcPr>
            <w:tcW w:w="1645" w:type="dxa"/>
          </w:tcPr>
          <w:p w14:paraId="09F522FA" w14:textId="77777777" w:rsidR="00AE04BD" w:rsidRPr="00BC7EBB" w:rsidRDefault="00AE04BD" w:rsidP="00580BEE">
            <w:pPr>
              <w:tabs>
                <w:tab w:val="left" w:pos="3495"/>
              </w:tabs>
            </w:pPr>
            <w:r w:rsidRPr="00CF4C9D">
              <w:t>approved</w:t>
            </w:r>
          </w:p>
        </w:tc>
        <w:tc>
          <w:tcPr>
            <w:tcW w:w="5640" w:type="dxa"/>
          </w:tcPr>
          <w:p w14:paraId="1C4B947C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1A8C0D5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>
              <w:t>Y</w:t>
            </w:r>
          </w:p>
        </w:tc>
      </w:tr>
      <w:tr w:rsidR="00AE04BD" w:rsidRPr="00BC7EBB" w14:paraId="6FAED507" w14:textId="77777777" w:rsidTr="00580BEE">
        <w:tc>
          <w:tcPr>
            <w:tcW w:w="1645" w:type="dxa"/>
          </w:tcPr>
          <w:p w14:paraId="4609DCE2" w14:textId="77777777" w:rsidR="00AE04BD" w:rsidRPr="00BC7EBB" w:rsidRDefault="00AE04BD" w:rsidP="00580BEE">
            <w:pPr>
              <w:tabs>
                <w:tab w:val="left" w:pos="3495"/>
              </w:tabs>
            </w:pPr>
            <w:r w:rsidRPr="00CF4C9D">
              <w:t>docId</w:t>
            </w:r>
          </w:p>
        </w:tc>
        <w:tc>
          <w:tcPr>
            <w:tcW w:w="5640" w:type="dxa"/>
          </w:tcPr>
          <w:p w14:paraId="036B9C74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345" w:type="dxa"/>
          </w:tcPr>
          <w:p w14:paraId="525DB32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>
              <w:t>Y</w:t>
            </w:r>
          </w:p>
        </w:tc>
      </w:tr>
    </w:tbl>
    <w:p w14:paraId="212F6308" w14:textId="77777777" w:rsidR="00AE04BD" w:rsidRDefault="00AE04BD" w:rsidP="00AE04BD">
      <w:pPr>
        <w:pStyle w:val="ListParagraph"/>
        <w:ind w:left="1080"/>
      </w:pPr>
    </w:p>
    <w:p w14:paraId="31F6FC8E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6B439479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1AA3CB56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18BC72F1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02DD7D56" w14:textId="77777777" w:rsidTr="00580BEE">
        <w:tc>
          <w:tcPr>
            <w:tcW w:w="8838" w:type="dxa"/>
          </w:tcPr>
          <w:p w14:paraId="10925315" w14:textId="77777777" w:rsidR="00AE04BD" w:rsidRPr="004C0873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588A03B3" w14:textId="77777777" w:rsidR="00AE04BD" w:rsidRPr="004C087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C087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41BCD746" w14:textId="77777777" w:rsidR="00AE04BD" w:rsidRPr="004C087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049B6BD4" w14:textId="77777777" w:rsidR="00AE04BD" w:rsidRPr="004C087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C087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C087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9845DDC" w14:textId="77777777" w:rsidR="00AE04BD" w:rsidRPr="004C087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C087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4611A374" w14:textId="77777777" w:rsidR="00AE04BD" w:rsidRPr="004C087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2DB86D83" w14:textId="77777777" w:rsidR="00AE04BD" w:rsidRPr="004C087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74E024D" w14:textId="77777777" w:rsidR="00AE04BD" w:rsidRPr="004C087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C087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26BAF0EE" w14:textId="77777777" w:rsidR="00AE04BD" w:rsidRPr="004C087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6CB9B3B3" w14:textId="77777777" w:rsidR="00AE04BD" w:rsidRPr="004C087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B2FC0AE" w14:textId="77777777" w:rsidR="00AE04BD" w:rsidRPr="004C087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C087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4C087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657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1FFA75B" w14:textId="77777777" w:rsidR="00AE04BD" w:rsidRPr="004C087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r w:rsidRPr="004C087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fullName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C087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Võ Quốc Trường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7C4273A" w14:textId="77777777" w:rsidR="00AE04BD" w:rsidRPr="004C087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C087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dob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4C0873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2B219564" w14:textId="77777777" w:rsidR="00AE04BD" w:rsidRPr="004C087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C087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email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C087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vqtruong@mic.gov.vn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26CF572" w14:textId="77777777" w:rsidR="00AE04BD" w:rsidRPr="004C087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C087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userId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C087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vqtruong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910E144" w14:textId="77777777" w:rsidR="00AE04BD" w:rsidRPr="004C087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C087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unitId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4C087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1251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79ED926" w14:textId="77777777" w:rsidR="00AE04BD" w:rsidRPr="004C087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C087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unitCode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C087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1799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3FD72C7" w14:textId="77777777" w:rsidR="00AE04BD" w:rsidRPr="004C087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C087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firstUnitName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4C0873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D290C52" w14:textId="77777777" w:rsidR="00AE04BD" w:rsidRPr="004C087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C087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secondUnitName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C087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Trung tâm Thông tin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ACA58F7" w14:textId="77777777" w:rsidR="00AE04BD" w:rsidRPr="004C087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C087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stt</w:t>
            </w: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4C087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14:paraId="4FC3D7E4" w14:textId="77777777" w:rsidR="00AE04BD" w:rsidRPr="004C087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273E2FB4" w14:textId="77777777" w:rsidR="00AE04BD" w:rsidRPr="004C087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14:paraId="17B8D91F" w14:textId="77777777" w:rsidR="00AE04BD" w:rsidRPr="004C0873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08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296E2DBD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061DFF46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47D6C84B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4"/>
        <w:gridCol w:w="5640"/>
        <w:gridCol w:w="1345"/>
      </w:tblGrid>
      <w:tr w:rsidR="00AE04BD" w14:paraId="5E577D6C" w14:textId="77777777" w:rsidTr="00580BEE">
        <w:tc>
          <w:tcPr>
            <w:tcW w:w="1645" w:type="dxa"/>
            <w:shd w:val="clear" w:color="auto" w:fill="E7E6E6" w:themeFill="background2"/>
          </w:tcPr>
          <w:p w14:paraId="15CEC7FF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38DB3543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345" w:type="dxa"/>
            <w:shd w:val="clear" w:color="auto" w:fill="E7E6E6" w:themeFill="background2"/>
          </w:tcPr>
          <w:p w14:paraId="4C972AF3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7E9D4862" w14:textId="77777777" w:rsidTr="00580BEE">
        <w:tc>
          <w:tcPr>
            <w:tcW w:w="1645" w:type="dxa"/>
          </w:tcPr>
          <w:p w14:paraId="5D738D92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350B051D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345" w:type="dxa"/>
          </w:tcPr>
          <w:p w14:paraId="02CFF2AB" w14:textId="77777777" w:rsidR="00AE04BD" w:rsidRDefault="00AE04BD" w:rsidP="00580BEE">
            <w:pPr>
              <w:tabs>
                <w:tab w:val="left" w:pos="3495"/>
              </w:tabs>
              <w:jc w:val="center"/>
            </w:pPr>
            <w:r>
              <w:t>Y</w:t>
            </w:r>
          </w:p>
        </w:tc>
      </w:tr>
      <w:tr w:rsidR="00AE04BD" w14:paraId="014F92F1" w14:textId="77777777" w:rsidTr="00580BEE">
        <w:tc>
          <w:tcPr>
            <w:tcW w:w="1645" w:type="dxa"/>
          </w:tcPr>
          <w:p w14:paraId="72EED5A1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4F868656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Có giá trị =0 nếu request thành công </w:t>
            </w:r>
          </w:p>
        </w:tc>
        <w:tc>
          <w:tcPr>
            <w:tcW w:w="1345" w:type="dxa"/>
          </w:tcPr>
          <w:p w14:paraId="76DC6D0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F6F1B60" w14:textId="77777777" w:rsidTr="00580BEE">
        <w:tc>
          <w:tcPr>
            <w:tcW w:w="1645" w:type="dxa"/>
          </w:tcPr>
          <w:p w14:paraId="64C4E284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640" w:type="dxa"/>
          </w:tcPr>
          <w:p w14:paraId="7032E048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345" w:type="dxa"/>
          </w:tcPr>
          <w:p w14:paraId="6AD318E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7F8D5FE" w14:textId="77777777" w:rsidTr="00580BEE">
        <w:tc>
          <w:tcPr>
            <w:tcW w:w="1645" w:type="dxa"/>
          </w:tcPr>
          <w:p w14:paraId="247A1A67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7B53A3CD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</w:t>
            </w:r>
          </w:p>
        </w:tc>
        <w:tc>
          <w:tcPr>
            <w:tcW w:w="1345" w:type="dxa"/>
          </w:tcPr>
          <w:p w14:paraId="52BFED20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AB1D8B7" w14:textId="77777777" w:rsidTr="00580BEE">
        <w:tc>
          <w:tcPr>
            <w:tcW w:w="1645" w:type="dxa"/>
          </w:tcPr>
          <w:p w14:paraId="1036444C" w14:textId="77777777" w:rsidR="00AE04BD" w:rsidRDefault="00AE04BD" w:rsidP="00580BEE">
            <w:pPr>
              <w:tabs>
                <w:tab w:val="left" w:pos="3495"/>
              </w:tabs>
            </w:pPr>
            <w:r>
              <w:t>id</w:t>
            </w:r>
          </w:p>
        </w:tc>
        <w:tc>
          <w:tcPr>
            <w:tcW w:w="5640" w:type="dxa"/>
          </w:tcPr>
          <w:p w14:paraId="0CE6D4FB" w14:textId="77777777" w:rsidR="00AE04BD" w:rsidRDefault="00AE04BD" w:rsidP="00580BEE">
            <w:pPr>
              <w:tabs>
                <w:tab w:val="left" w:pos="3495"/>
              </w:tabs>
            </w:pPr>
            <w:r>
              <w:t>Id của user</w:t>
            </w:r>
          </w:p>
        </w:tc>
        <w:tc>
          <w:tcPr>
            <w:tcW w:w="1345" w:type="dxa"/>
          </w:tcPr>
          <w:p w14:paraId="0E854B99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47FD1EE" w14:textId="77777777" w:rsidTr="00580BEE">
        <w:tc>
          <w:tcPr>
            <w:tcW w:w="1645" w:type="dxa"/>
          </w:tcPr>
          <w:p w14:paraId="03D3BDCD" w14:textId="77777777" w:rsidR="00AE04BD" w:rsidRDefault="00AE04BD" w:rsidP="00580BEE">
            <w:pPr>
              <w:tabs>
                <w:tab w:val="left" w:pos="3495"/>
              </w:tabs>
            </w:pPr>
            <w:r>
              <w:t>fullName</w:t>
            </w:r>
          </w:p>
        </w:tc>
        <w:tc>
          <w:tcPr>
            <w:tcW w:w="5640" w:type="dxa"/>
          </w:tcPr>
          <w:p w14:paraId="6D25025D" w14:textId="77777777" w:rsidR="00AE04BD" w:rsidRDefault="00AE04BD" w:rsidP="00580BEE">
            <w:pPr>
              <w:tabs>
                <w:tab w:val="left" w:pos="3495"/>
              </w:tabs>
            </w:pPr>
            <w:r>
              <w:t>Tên đầy đủ của user</w:t>
            </w:r>
          </w:p>
        </w:tc>
        <w:tc>
          <w:tcPr>
            <w:tcW w:w="1345" w:type="dxa"/>
          </w:tcPr>
          <w:p w14:paraId="3FD8A00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96AE057" w14:textId="77777777" w:rsidTr="00580BEE">
        <w:tc>
          <w:tcPr>
            <w:tcW w:w="1645" w:type="dxa"/>
          </w:tcPr>
          <w:p w14:paraId="66A589CD" w14:textId="77777777" w:rsidR="00AE04BD" w:rsidRDefault="00AE04BD" w:rsidP="00580BEE">
            <w:pPr>
              <w:tabs>
                <w:tab w:val="left" w:pos="3495"/>
              </w:tabs>
            </w:pPr>
            <w:r>
              <w:t>email</w:t>
            </w:r>
          </w:p>
        </w:tc>
        <w:tc>
          <w:tcPr>
            <w:tcW w:w="5640" w:type="dxa"/>
          </w:tcPr>
          <w:p w14:paraId="77A45E80" w14:textId="77777777" w:rsidR="00AE04BD" w:rsidRDefault="00AE04BD" w:rsidP="00580BEE">
            <w:pPr>
              <w:tabs>
                <w:tab w:val="left" w:pos="3495"/>
              </w:tabs>
            </w:pPr>
            <w:r>
              <w:t>Email của user</w:t>
            </w:r>
          </w:p>
        </w:tc>
        <w:tc>
          <w:tcPr>
            <w:tcW w:w="1345" w:type="dxa"/>
          </w:tcPr>
          <w:p w14:paraId="77CA5D51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6B69CD4" w14:textId="77777777" w:rsidTr="00580BEE">
        <w:tc>
          <w:tcPr>
            <w:tcW w:w="1645" w:type="dxa"/>
          </w:tcPr>
          <w:p w14:paraId="042D4373" w14:textId="77777777" w:rsidR="00AE04BD" w:rsidRDefault="00AE04BD" w:rsidP="00580BEE">
            <w:pPr>
              <w:tabs>
                <w:tab w:val="left" w:pos="3495"/>
              </w:tabs>
            </w:pPr>
            <w:r>
              <w:t>userid</w:t>
            </w:r>
          </w:p>
        </w:tc>
        <w:tc>
          <w:tcPr>
            <w:tcW w:w="5640" w:type="dxa"/>
          </w:tcPr>
          <w:p w14:paraId="57813E16" w14:textId="77777777" w:rsidR="00AE04BD" w:rsidRDefault="00AE04BD" w:rsidP="00580BEE">
            <w:pPr>
              <w:tabs>
                <w:tab w:val="left" w:pos="3495"/>
              </w:tabs>
            </w:pPr>
            <w:r>
              <w:t>User đăng nhập</w:t>
            </w:r>
          </w:p>
        </w:tc>
        <w:tc>
          <w:tcPr>
            <w:tcW w:w="1345" w:type="dxa"/>
          </w:tcPr>
          <w:p w14:paraId="1437AB62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476E3C2" w14:textId="77777777" w:rsidTr="00580BEE">
        <w:tc>
          <w:tcPr>
            <w:tcW w:w="1645" w:type="dxa"/>
          </w:tcPr>
          <w:p w14:paraId="16AB3CC5" w14:textId="77777777" w:rsidR="00AE04BD" w:rsidRDefault="00AE04BD" w:rsidP="00580BEE">
            <w:pPr>
              <w:tabs>
                <w:tab w:val="left" w:pos="3495"/>
              </w:tabs>
            </w:pPr>
            <w:r>
              <w:t>unitId</w:t>
            </w:r>
          </w:p>
        </w:tc>
        <w:tc>
          <w:tcPr>
            <w:tcW w:w="5640" w:type="dxa"/>
          </w:tcPr>
          <w:p w14:paraId="42471D8B" w14:textId="77777777" w:rsidR="00AE04BD" w:rsidRDefault="00AE04BD" w:rsidP="00580BEE">
            <w:pPr>
              <w:tabs>
                <w:tab w:val="left" w:pos="3495"/>
              </w:tabs>
            </w:pPr>
            <w:r>
              <w:t>Id của phòng ban</w:t>
            </w:r>
          </w:p>
        </w:tc>
        <w:tc>
          <w:tcPr>
            <w:tcW w:w="1345" w:type="dxa"/>
          </w:tcPr>
          <w:p w14:paraId="3D453E61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313F689" w14:textId="77777777" w:rsidTr="00580BEE">
        <w:tc>
          <w:tcPr>
            <w:tcW w:w="1645" w:type="dxa"/>
          </w:tcPr>
          <w:p w14:paraId="000C5F20" w14:textId="77777777" w:rsidR="00AE04BD" w:rsidRDefault="00AE04BD" w:rsidP="00580BEE">
            <w:pPr>
              <w:tabs>
                <w:tab w:val="left" w:pos="3495"/>
              </w:tabs>
            </w:pPr>
            <w:r>
              <w:t>unitCode</w:t>
            </w:r>
          </w:p>
        </w:tc>
        <w:tc>
          <w:tcPr>
            <w:tcW w:w="5640" w:type="dxa"/>
          </w:tcPr>
          <w:p w14:paraId="75A9F356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13E92A99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D3346A9" w14:textId="77777777" w:rsidTr="00580BEE">
        <w:tc>
          <w:tcPr>
            <w:tcW w:w="1645" w:type="dxa"/>
          </w:tcPr>
          <w:p w14:paraId="5FE5E67F" w14:textId="77777777" w:rsidR="00AE04BD" w:rsidRDefault="00AE04BD" w:rsidP="00580BEE">
            <w:pPr>
              <w:tabs>
                <w:tab w:val="left" w:pos="3495"/>
              </w:tabs>
            </w:pPr>
            <w:r>
              <w:t>firstUnitName</w:t>
            </w:r>
          </w:p>
        </w:tc>
        <w:tc>
          <w:tcPr>
            <w:tcW w:w="5640" w:type="dxa"/>
          </w:tcPr>
          <w:p w14:paraId="11C87260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51D8975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0ADB1C9B" w14:textId="77777777" w:rsidTr="00580BEE">
        <w:tc>
          <w:tcPr>
            <w:tcW w:w="1645" w:type="dxa"/>
          </w:tcPr>
          <w:p w14:paraId="332AC1F9" w14:textId="77777777" w:rsidR="00AE04BD" w:rsidRDefault="00AE04BD" w:rsidP="00580BEE">
            <w:pPr>
              <w:tabs>
                <w:tab w:val="left" w:pos="3495"/>
              </w:tabs>
            </w:pPr>
            <w:r>
              <w:t>secondUnitName</w:t>
            </w:r>
          </w:p>
        </w:tc>
        <w:tc>
          <w:tcPr>
            <w:tcW w:w="5640" w:type="dxa"/>
          </w:tcPr>
          <w:p w14:paraId="0A603B9C" w14:textId="77777777" w:rsidR="00AE04BD" w:rsidRDefault="00AE04BD" w:rsidP="00580BEE">
            <w:pPr>
              <w:tabs>
                <w:tab w:val="left" w:pos="3495"/>
              </w:tabs>
            </w:pPr>
            <w:r>
              <w:t>Tên phòng ban</w:t>
            </w:r>
          </w:p>
        </w:tc>
        <w:tc>
          <w:tcPr>
            <w:tcW w:w="1345" w:type="dxa"/>
          </w:tcPr>
          <w:p w14:paraId="28DB947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02FEA6BA" w14:textId="77777777" w:rsidTr="00580BEE">
        <w:tc>
          <w:tcPr>
            <w:tcW w:w="1645" w:type="dxa"/>
          </w:tcPr>
          <w:p w14:paraId="12E52075" w14:textId="77777777" w:rsidR="00AE04BD" w:rsidRDefault="00AE04BD" w:rsidP="00580BEE">
            <w:pPr>
              <w:tabs>
                <w:tab w:val="left" w:pos="3495"/>
              </w:tabs>
            </w:pPr>
            <w:r>
              <w:t>stt</w:t>
            </w:r>
          </w:p>
        </w:tc>
        <w:tc>
          <w:tcPr>
            <w:tcW w:w="5640" w:type="dxa"/>
          </w:tcPr>
          <w:p w14:paraId="7B1ADA2E" w14:textId="77777777" w:rsidR="00AE04BD" w:rsidRDefault="00AE04BD" w:rsidP="00580BEE">
            <w:pPr>
              <w:tabs>
                <w:tab w:val="left" w:pos="3495"/>
              </w:tabs>
            </w:pPr>
            <w:r>
              <w:t>Số thứ tự</w:t>
            </w:r>
          </w:p>
        </w:tc>
        <w:tc>
          <w:tcPr>
            <w:tcW w:w="1345" w:type="dxa"/>
          </w:tcPr>
          <w:p w14:paraId="503100F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7E4EDA60" w14:textId="77777777" w:rsidR="00AE04BD" w:rsidRDefault="00AE04BD" w:rsidP="00AE04BD">
      <w:pPr>
        <w:tabs>
          <w:tab w:val="left" w:pos="3495"/>
        </w:tabs>
      </w:pPr>
    </w:p>
    <w:p w14:paraId="321C868B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danh sách cá nhân và phòng ban để đồng gửi</w:t>
      </w:r>
    </w:p>
    <w:p w14:paraId="0B626208" w14:textId="77777777" w:rsidR="00AE04BD" w:rsidRPr="008173D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58579716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Hiển thị danh sách cá nhân và phòng ban để đông gửi</w:t>
      </w:r>
    </w:p>
    <w:p w14:paraId="334BFA17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 xml:space="preserve">URL: </w:t>
      </w:r>
      <w:r w:rsidRPr="002016BC">
        <w:t xml:space="preserve"> </w:t>
      </w:r>
      <w:hyperlink r:id="rId15" w:history="1">
        <w:r>
          <w:rPr>
            <w:rStyle w:val="Hyperlink"/>
          </w:rPr>
          <w:t>https://dev-qlvbdh.vnptsoftware.vn</w:t>
        </w:r>
        <w:r w:rsidRPr="007249C9">
          <w:rPr>
            <w:rStyle w:val="Hyperlink"/>
          </w:rPr>
          <w:t>/qlvb/api/document/getuserconcurrentsend/{id}/</w:t>
        </w:r>
      </w:hyperlink>
    </w:p>
    <w:p w14:paraId="04C608B2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{id} là id của phòng ban</w:t>
      </w:r>
    </w:p>
    <w:p w14:paraId="3C483AF4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3A0A7583" w14:textId="77777777" w:rsidR="00AE04BD" w:rsidRDefault="00AE04BD" w:rsidP="00AE04BD">
      <w:pPr>
        <w:pStyle w:val="ListParagraph"/>
        <w:ind w:left="1080"/>
      </w:pPr>
    </w:p>
    <w:p w14:paraId="3E4AF862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5D27A09D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54499F25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276B2ECD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018CA0B5" w14:textId="77777777" w:rsidTr="00580BEE">
        <w:tc>
          <w:tcPr>
            <w:tcW w:w="8838" w:type="dxa"/>
          </w:tcPr>
          <w:p w14:paraId="55EF3893" w14:textId="77777777" w:rsidR="00AE04BD" w:rsidRPr="00672891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555A51E4" w14:textId="77777777" w:rsidR="00AE04BD" w:rsidRPr="0067289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7289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050486A7" w14:textId="77777777" w:rsidR="00AE04BD" w:rsidRPr="0067289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19AE5A96" w14:textId="77777777" w:rsidR="00AE04BD" w:rsidRPr="0067289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7289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72891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0D5DC85" w14:textId="77777777" w:rsidR="00AE04BD" w:rsidRPr="0067289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7289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3779C4B7" w14:textId="77777777" w:rsidR="00AE04BD" w:rsidRPr="0067289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557C779F" w14:textId="77777777" w:rsidR="00AE04BD" w:rsidRPr="0067289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2305F21E" w14:textId="77777777" w:rsidR="00AE04BD" w:rsidRPr="0067289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r w:rsidRPr="0067289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  <w:r w:rsidRPr="00672891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36263D32" w14:textId="77777777" w:rsidR="00AE04BD" w:rsidRPr="0067289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40667E6" w14:textId="77777777" w:rsidR="00AE04BD" w:rsidRPr="0067289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7289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72891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U1251</w:t>
            </w: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4CCE05C" w14:textId="77777777" w:rsidR="00AE04BD" w:rsidRPr="0067289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7289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72891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Trung tâm Thông tin</w:t>
            </w: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2C8025D" w14:textId="77777777" w:rsidR="00AE04BD" w:rsidRPr="0067289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7289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parentId</w:t>
            </w: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672891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E0F7490" w14:textId="77777777" w:rsidR="00AE04BD" w:rsidRPr="0067289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7289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level</w:t>
            </w: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67289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14:paraId="71F79CCA" w14:textId="77777777" w:rsidR="00AE04BD" w:rsidRPr="0067289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  <w:r w:rsidRPr="00672891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4346E17A" w14:textId="77777777" w:rsidR="00AE04BD" w:rsidRPr="0067289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1144D4F9" w14:textId="77777777" w:rsidR="00AE04BD" w:rsidRPr="0067289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7289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72891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vqtruong</w:t>
            </w: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8AB0B28" w14:textId="77777777" w:rsidR="00AE04BD" w:rsidRPr="0067289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7289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72891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Võ Quốc Trường</w:t>
            </w: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4D7C7EF" w14:textId="77777777" w:rsidR="00AE04BD" w:rsidRPr="0067289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7289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parentId</w:t>
            </w: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72891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U1251</w:t>
            </w: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51E03D4" w14:textId="77777777" w:rsidR="00AE04BD" w:rsidRPr="0067289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7289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level</w:t>
            </w: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67289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</w:p>
          <w:p w14:paraId="3B8593FD" w14:textId="77777777" w:rsidR="00AE04B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8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0E8B1EB0" w14:textId="77777777" w:rsidR="00AE04B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14:paraId="0A250E3F" w14:textId="77777777" w:rsidR="00AE04BD" w:rsidRPr="0067289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4AA0453A" w14:textId="77777777" w:rsidR="00AE04BD" w:rsidRDefault="00AE04BD" w:rsidP="00580BEE">
            <w:pPr>
              <w:pStyle w:val="ListParagraph"/>
              <w:spacing w:after="75"/>
              <w:ind w:left="1080"/>
            </w:pPr>
          </w:p>
        </w:tc>
      </w:tr>
    </w:tbl>
    <w:p w14:paraId="0AFE030B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4DC774D1" w14:textId="77777777" w:rsidR="00AE04BD" w:rsidRDefault="00AE04BD" w:rsidP="00AE04BD">
      <w:pPr>
        <w:pStyle w:val="ListParagraph"/>
        <w:tabs>
          <w:tab w:val="left" w:pos="3495"/>
        </w:tabs>
        <w:ind w:left="1170"/>
      </w:pPr>
    </w:p>
    <w:p w14:paraId="77D967A0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345"/>
      </w:tblGrid>
      <w:tr w:rsidR="00AE04BD" w14:paraId="7C58E86A" w14:textId="77777777" w:rsidTr="00580BEE">
        <w:tc>
          <w:tcPr>
            <w:tcW w:w="1645" w:type="dxa"/>
            <w:shd w:val="clear" w:color="auto" w:fill="E7E6E6" w:themeFill="background2"/>
          </w:tcPr>
          <w:p w14:paraId="6A696AA5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692D3027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345" w:type="dxa"/>
            <w:shd w:val="clear" w:color="auto" w:fill="E7E6E6" w:themeFill="background2"/>
          </w:tcPr>
          <w:p w14:paraId="059D3DCF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005FBF05" w14:textId="77777777" w:rsidTr="00580BEE">
        <w:tc>
          <w:tcPr>
            <w:tcW w:w="1645" w:type="dxa"/>
          </w:tcPr>
          <w:p w14:paraId="79D92FE1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1C0EB0DE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345" w:type="dxa"/>
          </w:tcPr>
          <w:p w14:paraId="7AA3FE4D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6A4F3E95" w14:textId="77777777" w:rsidTr="00580BEE">
        <w:tc>
          <w:tcPr>
            <w:tcW w:w="1645" w:type="dxa"/>
          </w:tcPr>
          <w:p w14:paraId="742FDDC8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6B5C3FFC" w14:textId="77777777" w:rsidR="00AE04BD" w:rsidRDefault="00AE04BD" w:rsidP="00580BEE">
            <w:pPr>
              <w:tabs>
                <w:tab w:val="left" w:pos="3495"/>
              </w:tabs>
            </w:pPr>
            <w:r>
              <w:t>Có giá trị =0 nếu request thành công</w:t>
            </w:r>
          </w:p>
        </w:tc>
        <w:tc>
          <w:tcPr>
            <w:tcW w:w="1345" w:type="dxa"/>
          </w:tcPr>
          <w:p w14:paraId="4D0F983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2F35838" w14:textId="77777777" w:rsidTr="00580BEE">
        <w:tc>
          <w:tcPr>
            <w:tcW w:w="1645" w:type="dxa"/>
          </w:tcPr>
          <w:p w14:paraId="7D20DAB4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640" w:type="dxa"/>
          </w:tcPr>
          <w:p w14:paraId="70731FE7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345" w:type="dxa"/>
          </w:tcPr>
          <w:p w14:paraId="0B9BCC2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B677FEC" w14:textId="77777777" w:rsidTr="00580BEE">
        <w:tc>
          <w:tcPr>
            <w:tcW w:w="1645" w:type="dxa"/>
          </w:tcPr>
          <w:p w14:paraId="7C8C3FB2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2B748A79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server.Dữ liệu trả về là danh sách cá nhân và phòng ban đã được sắp xếp theo cây</w:t>
            </w:r>
          </w:p>
        </w:tc>
        <w:tc>
          <w:tcPr>
            <w:tcW w:w="1345" w:type="dxa"/>
          </w:tcPr>
          <w:p w14:paraId="30F112B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2D9B185" w14:textId="77777777" w:rsidTr="00580BEE">
        <w:tc>
          <w:tcPr>
            <w:tcW w:w="1645" w:type="dxa"/>
          </w:tcPr>
          <w:p w14:paraId="3CA3563A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Id </w:t>
            </w:r>
          </w:p>
        </w:tc>
        <w:tc>
          <w:tcPr>
            <w:tcW w:w="5640" w:type="dxa"/>
          </w:tcPr>
          <w:p w14:paraId="612FD293" w14:textId="77777777" w:rsidR="00AE04BD" w:rsidRDefault="00AE04BD" w:rsidP="00580BEE">
            <w:pPr>
              <w:tabs>
                <w:tab w:val="left" w:pos="3495"/>
              </w:tabs>
            </w:pPr>
            <w:r>
              <w:t>Id của phòng ban hoặc user.</w:t>
            </w:r>
          </w:p>
          <w:p w14:paraId="02AE33A3" w14:textId="77777777" w:rsidR="00AE04BD" w:rsidRDefault="00AE04BD" w:rsidP="00580BEE">
            <w:pPr>
              <w:tabs>
                <w:tab w:val="left" w:pos="3495"/>
              </w:tabs>
            </w:pPr>
            <w:r>
              <w:t>+Nếu là phòng ban thì có dạng “U”+ id của phòng ban</w:t>
            </w:r>
          </w:p>
          <w:p w14:paraId="6FFFACB5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+Nếu là user thì id=user </w:t>
            </w:r>
          </w:p>
        </w:tc>
        <w:tc>
          <w:tcPr>
            <w:tcW w:w="1345" w:type="dxa"/>
          </w:tcPr>
          <w:p w14:paraId="3E919A4F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04DC9CF2" w14:textId="77777777" w:rsidTr="00580BEE">
        <w:tc>
          <w:tcPr>
            <w:tcW w:w="1645" w:type="dxa"/>
          </w:tcPr>
          <w:p w14:paraId="247C3FF1" w14:textId="77777777" w:rsidR="00AE04BD" w:rsidRDefault="00AE04BD" w:rsidP="00580BEE">
            <w:pPr>
              <w:tabs>
                <w:tab w:val="left" w:pos="3495"/>
              </w:tabs>
            </w:pPr>
            <w:r>
              <w:t>name</w:t>
            </w:r>
          </w:p>
        </w:tc>
        <w:tc>
          <w:tcPr>
            <w:tcW w:w="5640" w:type="dxa"/>
          </w:tcPr>
          <w:p w14:paraId="4DADC782" w14:textId="77777777" w:rsidR="00AE04BD" w:rsidRDefault="00AE04BD" w:rsidP="00580BEE">
            <w:pPr>
              <w:tabs>
                <w:tab w:val="left" w:pos="3495"/>
              </w:tabs>
            </w:pPr>
            <w:r>
              <w:t>Tên phòng ban hoặc tên người dùng</w:t>
            </w:r>
          </w:p>
        </w:tc>
        <w:tc>
          <w:tcPr>
            <w:tcW w:w="1345" w:type="dxa"/>
          </w:tcPr>
          <w:p w14:paraId="1ECBA098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00C57518" w14:textId="77777777" w:rsidTr="00580BEE">
        <w:tc>
          <w:tcPr>
            <w:tcW w:w="1645" w:type="dxa"/>
          </w:tcPr>
          <w:p w14:paraId="1E7DAC75" w14:textId="77777777" w:rsidR="00AE04BD" w:rsidRDefault="00AE04BD" w:rsidP="00580BEE">
            <w:pPr>
              <w:tabs>
                <w:tab w:val="left" w:pos="3495"/>
              </w:tabs>
            </w:pPr>
            <w:r>
              <w:t>ParentId</w:t>
            </w:r>
          </w:p>
        </w:tc>
        <w:tc>
          <w:tcPr>
            <w:tcW w:w="5640" w:type="dxa"/>
          </w:tcPr>
          <w:p w14:paraId="564DD55A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Id của phòng ban </w:t>
            </w:r>
          </w:p>
        </w:tc>
        <w:tc>
          <w:tcPr>
            <w:tcW w:w="1345" w:type="dxa"/>
          </w:tcPr>
          <w:p w14:paraId="02FEB72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05E5FC00" w14:textId="77777777" w:rsidTr="00580BEE">
        <w:tc>
          <w:tcPr>
            <w:tcW w:w="1645" w:type="dxa"/>
          </w:tcPr>
          <w:p w14:paraId="3229BAFE" w14:textId="77777777" w:rsidR="00AE04BD" w:rsidRDefault="00AE04BD" w:rsidP="00580BEE">
            <w:pPr>
              <w:tabs>
                <w:tab w:val="left" w:pos="3495"/>
              </w:tabs>
            </w:pPr>
            <w:r>
              <w:t>level</w:t>
            </w:r>
          </w:p>
        </w:tc>
        <w:tc>
          <w:tcPr>
            <w:tcW w:w="5640" w:type="dxa"/>
          </w:tcPr>
          <w:p w14:paraId="05F75F43" w14:textId="77777777" w:rsidR="00AE04BD" w:rsidRDefault="00AE04BD" w:rsidP="00580BEE">
            <w:pPr>
              <w:tabs>
                <w:tab w:val="left" w:pos="3495"/>
              </w:tabs>
            </w:pPr>
            <w:r>
              <w:t>Cấp trong cây sắp xếp của phòng ban hoặc người dùng</w:t>
            </w:r>
          </w:p>
        </w:tc>
        <w:tc>
          <w:tcPr>
            <w:tcW w:w="1345" w:type="dxa"/>
          </w:tcPr>
          <w:p w14:paraId="7E0E4E7D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63013B21" w14:textId="77777777" w:rsidR="00AE04BD" w:rsidRDefault="00AE04BD" w:rsidP="00AE04BD">
      <w:pPr>
        <w:tabs>
          <w:tab w:val="left" w:pos="3495"/>
        </w:tabs>
      </w:pPr>
    </w:p>
    <w:p w14:paraId="4146447E" w14:textId="77777777" w:rsidR="00AE04BD" w:rsidRPr="00CD58C4" w:rsidRDefault="00AE04BD" w:rsidP="00AE04BD"/>
    <w:p w14:paraId="3FBE7801" w14:textId="77777777" w:rsidR="00AE04BD" w:rsidRDefault="00AE04BD" w:rsidP="00AE04BD">
      <w:pPr>
        <w:pStyle w:val="Heading3"/>
        <w:numPr>
          <w:ilvl w:val="1"/>
          <w:numId w:val="8"/>
        </w:numPr>
      </w:pPr>
      <w:r>
        <w:t xml:space="preserve"> Lưu văn bản đi</w:t>
      </w:r>
    </w:p>
    <w:p w14:paraId="090E9D3A" w14:textId="77777777" w:rsidR="00AE04BD" w:rsidRPr="008173D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10B26BE7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Hiển thị danh sách các doanh nghiệp</w:t>
      </w:r>
    </w:p>
    <w:p w14:paraId="27E22861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 xml:space="preserve">URL: </w:t>
      </w:r>
      <w:hyperlink r:id="rId16" w:history="1">
        <w:r>
          <w:rPr>
            <w:rStyle w:val="Hyperlink"/>
          </w:rPr>
          <w:t>https://dev-qlvbdh.vnptsoftware.vn</w:t>
        </w:r>
        <w:r w:rsidRPr="007249C9">
          <w:rPr>
            <w:rStyle w:val="Hyperlink"/>
          </w:rPr>
          <w:t>/qlvb/api/outgoingdocument/savedocument/</w:t>
        </w:r>
      </w:hyperlink>
    </w:p>
    <w:p w14:paraId="2A33D234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2113DAE0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</w:t>
      </w: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00AE04BD" w14:paraId="235C6FAD" w14:textId="77777777" w:rsidTr="00580BEE">
        <w:tc>
          <w:tcPr>
            <w:tcW w:w="8640" w:type="dxa"/>
          </w:tcPr>
          <w:p w14:paraId="11C08FE1" w14:textId="77777777" w:rsidR="00AE04BD" w:rsidRDefault="00AE04BD" w:rsidP="00580BEE">
            <w:pPr>
              <w:pStyle w:val="ListParagraph"/>
              <w:ind w:left="0"/>
            </w:pP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"trichYeu"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"test"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"typeCode"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"174"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"priorityCode"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"221"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"linhVucCode"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"189"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"donViSoanThao"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"1251"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"hanGiaiQuyet"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"donViLuuGoc"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"1800"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"tuKhoaCode"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"154"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</w:rPr>
              <w:lastRenderedPageBreak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"nguoiKySao"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"ngayVanBan"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"11/05/2017"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"ghiChu"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"soKyHieu"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"37/CV/2017"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"soVanBanCode"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"559"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"confidentialCode"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"183"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"nguoiKyChinh"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"vqtruong"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"assigner"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"idEdit"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"20001186"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"xinCapSo"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"fileList"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"fileSend"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"docRelated"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"donViChuTri"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"donViXuLy"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"donViXem"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"unitEmpChuTri"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"unitEmpXuLy"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"unitEmpXem"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2C34F785" w14:textId="77777777" w:rsidR="00AE04BD" w:rsidRDefault="00AE04BD" w:rsidP="00AE04BD">
      <w:pPr>
        <w:pStyle w:val="ListParagraph"/>
        <w:ind w:left="1080"/>
      </w:pPr>
    </w:p>
    <w:p w14:paraId="07088196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152"/>
        <w:gridCol w:w="5370"/>
        <w:gridCol w:w="1305"/>
      </w:tblGrid>
      <w:tr w:rsidR="00AE04BD" w:rsidRPr="00BC7EBB" w14:paraId="78DACF9A" w14:textId="77777777" w:rsidTr="00580BEE">
        <w:tc>
          <w:tcPr>
            <w:tcW w:w="2152" w:type="dxa"/>
            <w:shd w:val="clear" w:color="auto" w:fill="E7E6E6" w:themeFill="background2"/>
          </w:tcPr>
          <w:p w14:paraId="6C6009EB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Tên trường</w:t>
            </w:r>
          </w:p>
        </w:tc>
        <w:tc>
          <w:tcPr>
            <w:tcW w:w="5370" w:type="dxa"/>
            <w:shd w:val="clear" w:color="auto" w:fill="E7E6E6" w:themeFill="background2"/>
          </w:tcPr>
          <w:p w14:paraId="3B695F94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305" w:type="dxa"/>
            <w:shd w:val="clear" w:color="auto" w:fill="E7E6E6" w:themeFill="background2"/>
          </w:tcPr>
          <w:p w14:paraId="5484771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68A17096" w14:textId="77777777" w:rsidTr="00580BEE">
        <w:tc>
          <w:tcPr>
            <w:tcW w:w="2152" w:type="dxa"/>
          </w:tcPr>
          <w:p w14:paraId="7D5B43FF" w14:textId="77777777" w:rsidR="00AE04BD" w:rsidRPr="00BC7EBB" w:rsidRDefault="00AE04BD" w:rsidP="00580BEE">
            <w:pPr>
              <w:tabs>
                <w:tab w:val="left" w:pos="930"/>
              </w:tabs>
            </w:pPr>
            <w:r>
              <w:t>trichYeu</w:t>
            </w:r>
          </w:p>
        </w:tc>
        <w:tc>
          <w:tcPr>
            <w:tcW w:w="5370" w:type="dxa"/>
          </w:tcPr>
          <w:p w14:paraId="314C93FC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trang văn bản.Ví dụ 5</w:t>
            </w:r>
          </w:p>
        </w:tc>
        <w:tc>
          <w:tcPr>
            <w:tcW w:w="1305" w:type="dxa"/>
          </w:tcPr>
          <w:p w14:paraId="61D5F83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94A61D0" w14:textId="77777777" w:rsidTr="00580BEE">
        <w:tc>
          <w:tcPr>
            <w:tcW w:w="2152" w:type="dxa"/>
          </w:tcPr>
          <w:p w14:paraId="14691352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typeCode</w:t>
            </w:r>
          </w:p>
        </w:tc>
        <w:tc>
          <w:tcPr>
            <w:tcW w:w="5370" w:type="dxa"/>
          </w:tcPr>
          <w:p w14:paraId="1E16E8B0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bản ghi trên 1 trang văn bản</w:t>
            </w:r>
          </w:p>
        </w:tc>
        <w:tc>
          <w:tcPr>
            <w:tcW w:w="1305" w:type="dxa"/>
          </w:tcPr>
          <w:p w14:paraId="6FE96EB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AA2DC13" w14:textId="77777777" w:rsidTr="00580BEE">
        <w:tc>
          <w:tcPr>
            <w:tcW w:w="2152" w:type="dxa"/>
          </w:tcPr>
          <w:p w14:paraId="65974CE4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priorityCode</w:t>
            </w:r>
          </w:p>
        </w:tc>
        <w:tc>
          <w:tcPr>
            <w:tcW w:w="5370" w:type="dxa"/>
          </w:tcPr>
          <w:p w14:paraId="786DA8FB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Giá trị tìm kiếm</w:t>
            </w:r>
          </w:p>
        </w:tc>
        <w:tc>
          <w:tcPr>
            <w:tcW w:w="1305" w:type="dxa"/>
          </w:tcPr>
          <w:p w14:paraId="21F8A37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289D176" w14:textId="77777777" w:rsidTr="00580BEE">
        <w:tc>
          <w:tcPr>
            <w:tcW w:w="2152" w:type="dxa"/>
          </w:tcPr>
          <w:p w14:paraId="34E19D52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linhVucCode</w:t>
            </w:r>
          </w:p>
        </w:tc>
        <w:tc>
          <w:tcPr>
            <w:tcW w:w="5370" w:type="dxa"/>
          </w:tcPr>
          <w:p w14:paraId="4E5D1327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Trường tìm kiếm</w:t>
            </w:r>
          </w:p>
        </w:tc>
        <w:tc>
          <w:tcPr>
            <w:tcW w:w="1305" w:type="dxa"/>
          </w:tcPr>
          <w:p w14:paraId="63B49A2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B44FF75" w14:textId="77777777" w:rsidTr="00580BEE">
        <w:tc>
          <w:tcPr>
            <w:tcW w:w="2152" w:type="dxa"/>
          </w:tcPr>
          <w:p w14:paraId="1C355DCE" w14:textId="77777777" w:rsidR="00AE04BD" w:rsidRPr="00FE3596" w:rsidRDefault="00AE04BD" w:rsidP="00580BEE">
            <w:pPr>
              <w:tabs>
                <w:tab w:val="left" w:pos="3495"/>
              </w:tabs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donViSoanThao</w:t>
            </w:r>
          </w:p>
        </w:tc>
        <w:tc>
          <w:tcPr>
            <w:tcW w:w="5370" w:type="dxa"/>
          </w:tcPr>
          <w:p w14:paraId="465C7BAE" w14:textId="77777777" w:rsidR="00AE04BD" w:rsidRDefault="00AE04BD" w:rsidP="00580BEE">
            <w:pPr>
              <w:tabs>
                <w:tab w:val="left" w:pos="3495"/>
              </w:tabs>
            </w:pPr>
            <w:r>
              <w:t>Tên kho văn bản</w:t>
            </w:r>
          </w:p>
        </w:tc>
        <w:tc>
          <w:tcPr>
            <w:tcW w:w="1305" w:type="dxa"/>
          </w:tcPr>
          <w:p w14:paraId="6501A5DD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8A015BA" w14:textId="77777777" w:rsidTr="00580BEE">
        <w:tc>
          <w:tcPr>
            <w:tcW w:w="2152" w:type="dxa"/>
          </w:tcPr>
          <w:p w14:paraId="7108DBC1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hanGiaiQuyet</w:t>
            </w:r>
          </w:p>
        </w:tc>
        <w:tc>
          <w:tcPr>
            <w:tcW w:w="5370" w:type="dxa"/>
          </w:tcPr>
          <w:p w14:paraId="7BE37A6A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60DC25B9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CEBCF5D" w14:textId="77777777" w:rsidTr="00580BEE">
        <w:tc>
          <w:tcPr>
            <w:tcW w:w="2152" w:type="dxa"/>
          </w:tcPr>
          <w:p w14:paraId="306E7383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donViLuuGoc</w:t>
            </w:r>
          </w:p>
        </w:tc>
        <w:tc>
          <w:tcPr>
            <w:tcW w:w="5370" w:type="dxa"/>
          </w:tcPr>
          <w:p w14:paraId="185234A5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24BA5F6E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610C892" w14:textId="77777777" w:rsidTr="00580BEE">
        <w:tc>
          <w:tcPr>
            <w:tcW w:w="2152" w:type="dxa"/>
          </w:tcPr>
          <w:p w14:paraId="1D7ED271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tuKhoaCode</w:t>
            </w:r>
          </w:p>
        </w:tc>
        <w:tc>
          <w:tcPr>
            <w:tcW w:w="5370" w:type="dxa"/>
          </w:tcPr>
          <w:p w14:paraId="255C009C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5590260E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1D6FAD3" w14:textId="77777777" w:rsidTr="00580BEE">
        <w:tc>
          <w:tcPr>
            <w:tcW w:w="2152" w:type="dxa"/>
          </w:tcPr>
          <w:p w14:paraId="1CEB4895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nguoiKySao</w:t>
            </w:r>
          </w:p>
        </w:tc>
        <w:tc>
          <w:tcPr>
            <w:tcW w:w="5370" w:type="dxa"/>
          </w:tcPr>
          <w:p w14:paraId="094C30CF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4AF91CE9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BC4A0DA" w14:textId="77777777" w:rsidTr="00580BEE">
        <w:tc>
          <w:tcPr>
            <w:tcW w:w="2152" w:type="dxa"/>
          </w:tcPr>
          <w:p w14:paraId="3F6144DF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ngayVanBan</w:t>
            </w:r>
          </w:p>
        </w:tc>
        <w:tc>
          <w:tcPr>
            <w:tcW w:w="5370" w:type="dxa"/>
          </w:tcPr>
          <w:p w14:paraId="119BFF26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28980A01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2536262" w14:textId="77777777" w:rsidTr="00580BEE">
        <w:tc>
          <w:tcPr>
            <w:tcW w:w="2152" w:type="dxa"/>
          </w:tcPr>
          <w:p w14:paraId="715BB8E3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ghiChu</w:t>
            </w:r>
          </w:p>
        </w:tc>
        <w:tc>
          <w:tcPr>
            <w:tcW w:w="5370" w:type="dxa"/>
          </w:tcPr>
          <w:p w14:paraId="66D0D9AB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753B630A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98DDA60" w14:textId="77777777" w:rsidTr="00580BEE">
        <w:tc>
          <w:tcPr>
            <w:tcW w:w="2152" w:type="dxa"/>
          </w:tcPr>
          <w:p w14:paraId="53F204DE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soKyHieu</w:t>
            </w:r>
          </w:p>
        </w:tc>
        <w:tc>
          <w:tcPr>
            <w:tcW w:w="5370" w:type="dxa"/>
          </w:tcPr>
          <w:p w14:paraId="06B1AC7E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69332135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8E3AF54" w14:textId="77777777" w:rsidTr="00580BEE">
        <w:tc>
          <w:tcPr>
            <w:tcW w:w="2152" w:type="dxa"/>
          </w:tcPr>
          <w:p w14:paraId="01FF72D7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soVanBanCode</w:t>
            </w:r>
          </w:p>
        </w:tc>
        <w:tc>
          <w:tcPr>
            <w:tcW w:w="5370" w:type="dxa"/>
          </w:tcPr>
          <w:p w14:paraId="3FE54D0A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5AC9558C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315925D" w14:textId="77777777" w:rsidTr="00580BEE">
        <w:tc>
          <w:tcPr>
            <w:tcW w:w="2152" w:type="dxa"/>
          </w:tcPr>
          <w:p w14:paraId="51CA10B1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confidentialCode</w:t>
            </w:r>
          </w:p>
        </w:tc>
        <w:tc>
          <w:tcPr>
            <w:tcW w:w="5370" w:type="dxa"/>
          </w:tcPr>
          <w:p w14:paraId="4FEF34C9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26C8DEBC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678FDA2" w14:textId="77777777" w:rsidTr="00580BEE">
        <w:tc>
          <w:tcPr>
            <w:tcW w:w="2152" w:type="dxa"/>
          </w:tcPr>
          <w:p w14:paraId="6D9CB8DF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nguoiKyChinh</w:t>
            </w:r>
          </w:p>
        </w:tc>
        <w:tc>
          <w:tcPr>
            <w:tcW w:w="5370" w:type="dxa"/>
          </w:tcPr>
          <w:p w14:paraId="306D40F8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6A624188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2E20056" w14:textId="77777777" w:rsidTr="00580BEE">
        <w:tc>
          <w:tcPr>
            <w:tcW w:w="2152" w:type="dxa"/>
          </w:tcPr>
          <w:p w14:paraId="7AA71A06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assigner</w:t>
            </w:r>
          </w:p>
        </w:tc>
        <w:tc>
          <w:tcPr>
            <w:tcW w:w="5370" w:type="dxa"/>
          </w:tcPr>
          <w:p w14:paraId="779E40C7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0D280204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91BB089" w14:textId="77777777" w:rsidTr="00580BEE">
        <w:tc>
          <w:tcPr>
            <w:tcW w:w="2152" w:type="dxa"/>
          </w:tcPr>
          <w:p w14:paraId="4333B583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idEdit</w:t>
            </w:r>
          </w:p>
        </w:tc>
        <w:tc>
          <w:tcPr>
            <w:tcW w:w="5370" w:type="dxa"/>
          </w:tcPr>
          <w:p w14:paraId="31C74D5D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45EFBC68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ED8F1E6" w14:textId="77777777" w:rsidTr="00580BEE">
        <w:tc>
          <w:tcPr>
            <w:tcW w:w="2152" w:type="dxa"/>
          </w:tcPr>
          <w:p w14:paraId="56502793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xinCapSo</w:t>
            </w:r>
          </w:p>
        </w:tc>
        <w:tc>
          <w:tcPr>
            <w:tcW w:w="5370" w:type="dxa"/>
          </w:tcPr>
          <w:p w14:paraId="5C0B07E5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2E3ABFB3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45C1159" w14:textId="77777777" w:rsidTr="00580BEE">
        <w:tc>
          <w:tcPr>
            <w:tcW w:w="2152" w:type="dxa"/>
          </w:tcPr>
          <w:p w14:paraId="03C4BD0E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fileList</w:t>
            </w:r>
          </w:p>
        </w:tc>
        <w:tc>
          <w:tcPr>
            <w:tcW w:w="5370" w:type="dxa"/>
          </w:tcPr>
          <w:p w14:paraId="2D9573EA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598CA9D4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EF7FFE9" w14:textId="77777777" w:rsidTr="00580BEE">
        <w:tc>
          <w:tcPr>
            <w:tcW w:w="2152" w:type="dxa"/>
          </w:tcPr>
          <w:p w14:paraId="5B1222F3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fileSend</w:t>
            </w:r>
          </w:p>
        </w:tc>
        <w:tc>
          <w:tcPr>
            <w:tcW w:w="5370" w:type="dxa"/>
          </w:tcPr>
          <w:p w14:paraId="61D3B724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1225CB61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C9E8CC3" w14:textId="77777777" w:rsidTr="00580BEE">
        <w:tc>
          <w:tcPr>
            <w:tcW w:w="2152" w:type="dxa"/>
          </w:tcPr>
          <w:p w14:paraId="1B2165EA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docRelated</w:t>
            </w:r>
          </w:p>
        </w:tc>
        <w:tc>
          <w:tcPr>
            <w:tcW w:w="5370" w:type="dxa"/>
          </w:tcPr>
          <w:p w14:paraId="6B4F746F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6232A987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4569F10" w14:textId="77777777" w:rsidTr="00580BEE">
        <w:tc>
          <w:tcPr>
            <w:tcW w:w="2152" w:type="dxa"/>
          </w:tcPr>
          <w:p w14:paraId="798B042E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donViChuTri</w:t>
            </w:r>
          </w:p>
        </w:tc>
        <w:tc>
          <w:tcPr>
            <w:tcW w:w="5370" w:type="dxa"/>
          </w:tcPr>
          <w:p w14:paraId="652C55C4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70E3202F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5F69384" w14:textId="77777777" w:rsidTr="00580BEE">
        <w:tc>
          <w:tcPr>
            <w:tcW w:w="2152" w:type="dxa"/>
          </w:tcPr>
          <w:p w14:paraId="1A21098C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donViXuLy</w:t>
            </w:r>
          </w:p>
        </w:tc>
        <w:tc>
          <w:tcPr>
            <w:tcW w:w="5370" w:type="dxa"/>
          </w:tcPr>
          <w:p w14:paraId="00780672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179BFAF0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C041ED8" w14:textId="77777777" w:rsidTr="00580BEE">
        <w:tc>
          <w:tcPr>
            <w:tcW w:w="2152" w:type="dxa"/>
          </w:tcPr>
          <w:p w14:paraId="6F861B7C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donViXem</w:t>
            </w:r>
          </w:p>
        </w:tc>
        <w:tc>
          <w:tcPr>
            <w:tcW w:w="5370" w:type="dxa"/>
          </w:tcPr>
          <w:p w14:paraId="06D95531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5AA5F711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B437942" w14:textId="77777777" w:rsidTr="00580BEE">
        <w:tc>
          <w:tcPr>
            <w:tcW w:w="2152" w:type="dxa"/>
          </w:tcPr>
          <w:p w14:paraId="35200BE0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unitEmpChuTri</w:t>
            </w:r>
          </w:p>
        </w:tc>
        <w:tc>
          <w:tcPr>
            <w:tcW w:w="5370" w:type="dxa"/>
          </w:tcPr>
          <w:p w14:paraId="29746E30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72B3EACC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13BEA19" w14:textId="77777777" w:rsidTr="00580BEE">
        <w:tc>
          <w:tcPr>
            <w:tcW w:w="2152" w:type="dxa"/>
          </w:tcPr>
          <w:p w14:paraId="668FE192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lastRenderedPageBreak/>
              <w:t>unitEmpXuLy</w:t>
            </w:r>
          </w:p>
        </w:tc>
        <w:tc>
          <w:tcPr>
            <w:tcW w:w="5370" w:type="dxa"/>
          </w:tcPr>
          <w:p w14:paraId="38CD7CF9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3E403B9E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EB297DE" w14:textId="77777777" w:rsidTr="00580BEE">
        <w:tc>
          <w:tcPr>
            <w:tcW w:w="2152" w:type="dxa"/>
          </w:tcPr>
          <w:p w14:paraId="3290A8C9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unitEmpXem</w:t>
            </w:r>
          </w:p>
        </w:tc>
        <w:tc>
          <w:tcPr>
            <w:tcW w:w="5370" w:type="dxa"/>
          </w:tcPr>
          <w:p w14:paraId="72A7E97A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5" w:type="dxa"/>
          </w:tcPr>
          <w:p w14:paraId="2EB4F1F2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54792060" w14:textId="77777777" w:rsidR="00AE04BD" w:rsidRDefault="00AE04BD" w:rsidP="00AE04BD">
      <w:pPr>
        <w:pStyle w:val="ListParagraph"/>
        <w:ind w:left="1080"/>
      </w:pPr>
    </w:p>
    <w:p w14:paraId="45DBDF1D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1F0B2604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09BE3010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604689A9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7DD81F63" w14:textId="77777777" w:rsidTr="00580BEE">
        <w:tc>
          <w:tcPr>
            <w:tcW w:w="8838" w:type="dxa"/>
          </w:tcPr>
          <w:p w14:paraId="0D1C0CE9" w14:textId="77777777" w:rsidR="00AE04BD" w:rsidRDefault="00AE04BD" w:rsidP="00580BEE"/>
          <w:p w14:paraId="08280B6F" w14:textId="77777777" w:rsidR="00AE04BD" w:rsidRPr="00803C12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 xml:space="preserve">  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034B4B10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03C1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""}</w:t>
            </w:r>
          </w:p>
          <w:p w14:paraId="7A8B5EF4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FC6B50C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TRUE|</w:t>
            </w:r>
            <w:r w:rsidRPr="00251B57">
              <w:rPr>
                <w:rStyle w:val="sobjectv"/>
                <w:rFonts w:ascii="Consolas" w:hAnsi="Consolas"/>
                <w:color w:val="F4B083" w:themeColor="accent2" w:themeTint="99"/>
              </w:rPr>
              <w:t>20001186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151C6840" w14:textId="77777777" w:rsidR="00AE04BD" w:rsidRDefault="00AE04BD" w:rsidP="00580BEE"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67390562" w14:textId="77777777" w:rsidR="00AE04BD" w:rsidRDefault="00AE04BD" w:rsidP="00AE04BD">
      <w:pPr>
        <w:tabs>
          <w:tab w:val="left" w:pos="3495"/>
        </w:tabs>
      </w:pPr>
    </w:p>
    <w:p w14:paraId="11907A83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345"/>
      </w:tblGrid>
      <w:tr w:rsidR="00AE04BD" w14:paraId="3F1C8DC1" w14:textId="77777777" w:rsidTr="00580BEE">
        <w:tc>
          <w:tcPr>
            <w:tcW w:w="1645" w:type="dxa"/>
            <w:shd w:val="clear" w:color="auto" w:fill="E7E6E6" w:themeFill="background2"/>
          </w:tcPr>
          <w:p w14:paraId="6EB8BB5E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3FF905CD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345" w:type="dxa"/>
            <w:shd w:val="clear" w:color="auto" w:fill="E7E6E6" w:themeFill="background2"/>
          </w:tcPr>
          <w:p w14:paraId="4F605EAA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6A2271F1" w14:textId="77777777" w:rsidTr="00580BEE">
        <w:tc>
          <w:tcPr>
            <w:tcW w:w="1645" w:type="dxa"/>
          </w:tcPr>
          <w:p w14:paraId="4576F177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7F1A3F96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345" w:type="dxa"/>
          </w:tcPr>
          <w:p w14:paraId="2D066A22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12FBA4A3" w14:textId="77777777" w:rsidTr="00580BEE">
        <w:tc>
          <w:tcPr>
            <w:tcW w:w="1645" w:type="dxa"/>
          </w:tcPr>
          <w:p w14:paraId="467A115A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53F88BA0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345" w:type="dxa"/>
          </w:tcPr>
          <w:p w14:paraId="0111627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81F2F75" w14:textId="77777777" w:rsidTr="00580BEE">
        <w:tc>
          <w:tcPr>
            <w:tcW w:w="1645" w:type="dxa"/>
          </w:tcPr>
          <w:p w14:paraId="5AE7AB2D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640" w:type="dxa"/>
          </w:tcPr>
          <w:p w14:paraId="049EB7E7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345" w:type="dxa"/>
          </w:tcPr>
          <w:p w14:paraId="5801CCEB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0D16D728" w14:textId="77777777" w:rsidTr="00580BEE">
        <w:tc>
          <w:tcPr>
            <w:tcW w:w="1645" w:type="dxa"/>
          </w:tcPr>
          <w:p w14:paraId="3F6C7E69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403A52FE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server: ‘</w:t>
            </w:r>
          </w:p>
          <w:p w14:paraId="188EB3BE" w14:textId="77777777" w:rsidR="00AE04BD" w:rsidRDefault="00AE04BD" w:rsidP="00580BEE">
            <w:pPr>
              <w:tabs>
                <w:tab w:val="left" w:pos="3495"/>
              </w:tabs>
            </w:pPr>
            <w:r>
              <w:t>+ Có dạng “TRUE”+id nếu lưu thành công</w:t>
            </w:r>
          </w:p>
          <w:p w14:paraId="35922EDB" w14:textId="77777777" w:rsidR="00AE04BD" w:rsidRDefault="00AE04BD" w:rsidP="00580BEE">
            <w:pPr>
              <w:tabs>
                <w:tab w:val="left" w:pos="3495"/>
              </w:tabs>
            </w:pPr>
            <w:r>
              <w:t>+ “FALSE” nếu thất bại</w:t>
            </w:r>
          </w:p>
        </w:tc>
        <w:tc>
          <w:tcPr>
            <w:tcW w:w="1345" w:type="dxa"/>
          </w:tcPr>
          <w:p w14:paraId="441C4F31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4048D087" w14:textId="77777777" w:rsidR="00AE04BD" w:rsidRDefault="00AE04BD" w:rsidP="00AE04BD">
      <w:pPr>
        <w:tabs>
          <w:tab w:val="left" w:pos="3495"/>
        </w:tabs>
      </w:pPr>
    </w:p>
    <w:p w14:paraId="4474B152" w14:textId="77777777" w:rsidR="00AE04BD" w:rsidRPr="001A0BEE" w:rsidRDefault="00AE04BD" w:rsidP="00AE04BD"/>
    <w:p w14:paraId="4BC36E4E" w14:textId="77777777" w:rsidR="00AE04BD" w:rsidRDefault="00AE04BD" w:rsidP="00AE04BD">
      <w:pPr>
        <w:pStyle w:val="Heading3"/>
        <w:numPr>
          <w:ilvl w:val="1"/>
          <w:numId w:val="8"/>
        </w:numPr>
      </w:pPr>
      <w:r>
        <w:t>Chuyển văn bản đi</w:t>
      </w:r>
    </w:p>
    <w:p w14:paraId="236B862C" w14:textId="77777777" w:rsidR="00AE04BD" w:rsidRDefault="00AE04BD" w:rsidP="00AE04BD"/>
    <w:p w14:paraId="6F0705AC" w14:textId="77777777" w:rsidR="00AE04BD" w:rsidRPr="008173D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7B718075" w14:textId="77777777" w:rsidR="00AE04BD" w:rsidRDefault="00AE04BD" w:rsidP="00AE04BD">
      <w:pPr>
        <w:pStyle w:val="ListParagraph"/>
        <w:numPr>
          <w:ilvl w:val="0"/>
          <w:numId w:val="14"/>
        </w:numPr>
        <w:ind w:hanging="450"/>
      </w:pPr>
      <w:r>
        <w:t>Mô tả: chuyển văn bản</w:t>
      </w:r>
    </w:p>
    <w:p w14:paraId="4C59F4C6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 xml:space="preserve">URL: </w:t>
      </w:r>
      <w:r w:rsidRPr="00ED33A5">
        <w:t xml:space="preserve"> </w:t>
      </w:r>
      <w:hyperlink r:id="rId17" w:history="1">
        <w:r>
          <w:rPr>
            <w:rStyle w:val="Hyperlink"/>
          </w:rPr>
          <w:t>https://dev-qlvbdh.vnptsoftware.vn</w:t>
        </w:r>
        <w:r w:rsidRPr="0036364F">
          <w:rPr>
            <w:rStyle w:val="Hyperlink"/>
          </w:rPr>
          <w:t>/qlvb/api/outgoingdocument/tranferdocument/</w:t>
        </w:r>
      </w:hyperlink>
      <w:r w:rsidRPr="00ED33A5">
        <w:t xml:space="preserve"> </w:t>
      </w:r>
    </w:p>
    <w:p w14:paraId="32103BE7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33D6DCF1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38A2C585" w14:textId="77777777" w:rsidTr="00580BEE">
        <w:tc>
          <w:tcPr>
            <w:tcW w:w="8838" w:type="dxa"/>
          </w:tcPr>
          <w:p w14:paraId="54E6E317" w14:textId="77777777" w:rsidR="00AE04BD" w:rsidRDefault="00AE04BD" w:rsidP="00580BEE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"docId"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"20000905"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"chuTri"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"dtthang"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"phoiHop"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"sFunc"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"get_lanhdao_cap1"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"sApproved"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"CHUYENVIEN_DONVI_CHUYEN_TRUONGPHONG_DONVI"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"sMore"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"act"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"Trình Lãnh đạo phòng"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"assigner"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"dongGui"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"formId"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"frmVBDI_CV_Chuyenvien"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578042D3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lastRenderedPageBreak/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1645"/>
        <w:gridCol w:w="5640"/>
        <w:gridCol w:w="1345"/>
      </w:tblGrid>
      <w:tr w:rsidR="00AE04BD" w:rsidRPr="00BC7EBB" w14:paraId="75C45C43" w14:textId="77777777" w:rsidTr="00580BEE">
        <w:tc>
          <w:tcPr>
            <w:tcW w:w="1645" w:type="dxa"/>
            <w:shd w:val="clear" w:color="auto" w:fill="E7E6E6" w:themeFill="background2"/>
          </w:tcPr>
          <w:p w14:paraId="6E908BBD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3A4DD1DD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345" w:type="dxa"/>
            <w:shd w:val="clear" w:color="auto" w:fill="E7E6E6" w:themeFill="background2"/>
          </w:tcPr>
          <w:p w14:paraId="5678DD0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726DC39F" w14:textId="77777777" w:rsidTr="00580BEE">
        <w:tc>
          <w:tcPr>
            <w:tcW w:w="1645" w:type="dxa"/>
          </w:tcPr>
          <w:p w14:paraId="091466D0" w14:textId="77777777" w:rsidR="00AE04BD" w:rsidRPr="00BC7EBB" w:rsidRDefault="00AE04BD" w:rsidP="00580BEE">
            <w:pPr>
              <w:tabs>
                <w:tab w:val="left" w:pos="930"/>
              </w:tabs>
            </w:pPr>
            <w:r>
              <w:t>docId</w:t>
            </w:r>
          </w:p>
        </w:tc>
        <w:tc>
          <w:tcPr>
            <w:tcW w:w="5640" w:type="dxa"/>
          </w:tcPr>
          <w:p w14:paraId="6EB8DF66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345" w:type="dxa"/>
          </w:tcPr>
          <w:p w14:paraId="455F41D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67B65C4" w14:textId="77777777" w:rsidTr="00580BEE">
        <w:tc>
          <w:tcPr>
            <w:tcW w:w="1645" w:type="dxa"/>
          </w:tcPr>
          <w:p w14:paraId="77F6A7E4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chuTri</w:t>
            </w:r>
          </w:p>
        </w:tc>
        <w:tc>
          <w:tcPr>
            <w:tcW w:w="5640" w:type="dxa"/>
          </w:tcPr>
          <w:p w14:paraId="4C93BCDB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5AC0EE1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37B7E1D" w14:textId="77777777" w:rsidTr="00580BEE">
        <w:tc>
          <w:tcPr>
            <w:tcW w:w="1645" w:type="dxa"/>
          </w:tcPr>
          <w:p w14:paraId="36FBCF85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phoiHop</w:t>
            </w:r>
          </w:p>
        </w:tc>
        <w:tc>
          <w:tcPr>
            <w:tcW w:w="5640" w:type="dxa"/>
          </w:tcPr>
          <w:p w14:paraId="7554E772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5540013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D477DE7" w14:textId="77777777" w:rsidTr="00580BEE">
        <w:tc>
          <w:tcPr>
            <w:tcW w:w="1645" w:type="dxa"/>
          </w:tcPr>
          <w:p w14:paraId="03A1DDEE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sFunc</w:t>
            </w:r>
          </w:p>
        </w:tc>
        <w:tc>
          <w:tcPr>
            <w:tcW w:w="5640" w:type="dxa"/>
          </w:tcPr>
          <w:p w14:paraId="73CB9A32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64E76CD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141BB6D" w14:textId="77777777" w:rsidTr="00580BEE">
        <w:tc>
          <w:tcPr>
            <w:tcW w:w="1645" w:type="dxa"/>
          </w:tcPr>
          <w:p w14:paraId="5AB5BBD1" w14:textId="77777777" w:rsidR="00AE04BD" w:rsidRPr="00FE3596" w:rsidRDefault="00AE04BD" w:rsidP="00580BEE">
            <w:pPr>
              <w:tabs>
                <w:tab w:val="left" w:pos="3495"/>
              </w:tabs>
            </w:pPr>
            <w:r>
              <w:t>sApproved</w:t>
            </w:r>
          </w:p>
        </w:tc>
        <w:tc>
          <w:tcPr>
            <w:tcW w:w="5640" w:type="dxa"/>
          </w:tcPr>
          <w:p w14:paraId="08F323E9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72B55318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453C86F" w14:textId="77777777" w:rsidTr="00580BEE">
        <w:tc>
          <w:tcPr>
            <w:tcW w:w="1645" w:type="dxa"/>
          </w:tcPr>
          <w:p w14:paraId="41C01A3E" w14:textId="77777777" w:rsidR="00AE04BD" w:rsidRDefault="00AE04BD" w:rsidP="00580BEE">
            <w:pPr>
              <w:tabs>
                <w:tab w:val="left" w:pos="3495"/>
              </w:tabs>
            </w:pPr>
            <w:r>
              <w:t>sMore</w:t>
            </w:r>
          </w:p>
        </w:tc>
        <w:tc>
          <w:tcPr>
            <w:tcW w:w="5640" w:type="dxa"/>
          </w:tcPr>
          <w:p w14:paraId="01BB879B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124DF8F0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92D9726" w14:textId="77777777" w:rsidTr="00580BEE">
        <w:tc>
          <w:tcPr>
            <w:tcW w:w="1645" w:type="dxa"/>
          </w:tcPr>
          <w:p w14:paraId="2D3D327A" w14:textId="77777777" w:rsidR="00AE04BD" w:rsidRDefault="00AE04BD" w:rsidP="00580BEE">
            <w:pPr>
              <w:tabs>
                <w:tab w:val="left" w:pos="3495"/>
              </w:tabs>
            </w:pPr>
            <w:r>
              <w:t>act</w:t>
            </w:r>
          </w:p>
        </w:tc>
        <w:tc>
          <w:tcPr>
            <w:tcW w:w="5640" w:type="dxa"/>
          </w:tcPr>
          <w:p w14:paraId="1FC6383B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1267F4F8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DCF1F2A" w14:textId="77777777" w:rsidTr="00580BEE">
        <w:tc>
          <w:tcPr>
            <w:tcW w:w="1645" w:type="dxa"/>
          </w:tcPr>
          <w:p w14:paraId="250C6A78" w14:textId="77777777" w:rsidR="00AE04BD" w:rsidRDefault="00AE04BD" w:rsidP="00580BEE">
            <w:pPr>
              <w:tabs>
                <w:tab w:val="left" w:pos="3495"/>
              </w:tabs>
            </w:pPr>
            <w:r>
              <w:t>assigner</w:t>
            </w:r>
          </w:p>
        </w:tc>
        <w:tc>
          <w:tcPr>
            <w:tcW w:w="5640" w:type="dxa"/>
          </w:tcPr>
          <w:p w14:paraId="685D3304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5A7B0DD9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B40F704" w14:textId="77777777" w:rsidTr="00580BEE">
        <w:tc>
          <w:tcPr>
            <w:tcW w:w="1645" w:type="dxa"/>
          </w:tcPr>
          <w:p w14:paraId="4DEB6639" w14:textId="77777777" w:rsidR="00AE04BD" w:rsidRDefault="00AE04BD" w:rsidP="00580BEE">
            <w:pPr>
              <w:tabs>
                <w:tab w:val="left" w:pos="3495"/>
              </w:tabs>
            </w:pPr>
            <w:r>
              <w:t>dongGui</w:t>
            </w:r>
          </w:p>
        </w:tc>
        <w:tc>
          <w:tcPr>
            <w:tcW w:w="5640" w:type="dxa"/>
          </w:tcPr>
          <w:p w14:paraId="5ABD7BFC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324A663D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8E45F28" w14:textId="77777777" w:rsidTr="00580BEE">
        <w:tc>
          <w:tcPr>
            <w:tcW w:w="1645" w:type="dxa"/>
          </w:tcPr>
          <w:p w14:paraId="365151E2" w14:textId="77777777" w:rsidR="00AE04BD" w:rsidRDefault="00AE04BD" w:rsidP="00580BEE">
            <w:pPr>
              <w:tabs>
                <w:tab w:val="left" w:pos="3495"/>
              </w:tabs>
            </w:pPr>
            <w:r>
              <w:t>formId</w:t>
            </w:r>
          </w:p>
        </w:tc>
        <w:tc>
          <w:tcPr>
            <w:tcW w:w="5640" w:type="dxa"/>
          </w:tcPr>
          <w:p w14:paraId="68BF27A3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08607E92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6C23839B" w14:textId="77777777" w:rsidR="00AE04BD" w:rsidRDefault="00AE04BD" w:rsidP="00AE04BD">
      <w:pPr>
        <w:pStyle w:val="ListParagraph"/>
        <w:ind w:left="1080"/>
      </w:pPr>
    </w:p>
    <w:p w14:paraId="297CB7BD" w14:textId="77777777" w:rsidR="00AE04BD" w:rsidRDefault="00AE04BD" w:rsidP="00AE04BD">
      <w:pPr>
        <w:pStyle w:val="ListParagraph"/>
        <w:ind w:left="1080"/>
      </w:pPr>
    </w:p>
    <w:p w14:paraId="30A18CD3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40A45936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7BFF4F4B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0C91F8EB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5D58C4EE" w14:textId="77777777" w:rsidTr="00580BEE">
        <w:tc>
          <w:tcPr>
            <w:tcW w:w="8838" w:type="dxa"/>
          </w:tcPr>
          <w:p w14:paraId="57070ED6" w14:textId="77777777" w:rsidR="00AE04BD" w:rsidRPr="00803C12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 xml:space="preserve">  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44D0FBD0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03C1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""}</w:t>
            </w:r>
          </w:p>
          <w:p w14:paraId="20592CC3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816F249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43598BE6" w14:textId="77777777" w:rsidR="00AE04BD" w:rsidRDefault="00AE04BD" w:rsidP="00580BEE">
            <w:pPr>
              <w:pStyle w:val="ListParagraph"/>
              <w:ind w:left="1080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4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3187B827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3EB073E7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345"/>
      </w:tblGrid>
      <w:tr w:rsidR="00AE04BD" w14:paraId="23E39A7B" w14:textId="77777777" w:rsidTr="00580BEE">
        <w:tc>
          <w:tcPr>
            <w:tcW w:w="1645" w:type="dxa"/>
            <w:shd w:val="clear" w:color="auto" w:fill="E7E6E6" w:themeFill="background2"/>
          </w:tcPr>
          <w:p w14:paraId="125B468D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52AE5CB3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345" w:type="dxa"/>
            <w:shd w:val="clear" w:color="auto" w:fill="E7E6E6" w:themeFill="background2"/>
          </w:tcPr>
          <w:p w14:paraId="062711D4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752E3110" w14:textId="77777777" w:rsidTr="00580BEE">
        <w:tc>
          <w:tcPr>
            <w:tcW w:w="1645" w:type="dxa"/>
          </w:tcPr>
          <w:p w14:paraId="6DAA1774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3152B4E1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345" w:type="dxa"/>
          </w:tcPr>
          <w:p w14:paraId="4CF1D967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60612416" w14:textId="77777777" w:rsidTr="00580BEE">
        <w:tc>
          <w:tcPr>
            <w:tcW w:w="1645" w:type="dxa"/>
          </w:tcPr>
          <w:p w14:paraId="081D1B31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5FA8DB53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345" w:type="dxa"/>
          </w:tcPr>
          <w:p w14:paraId="6BF2E5A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DFBDB8B" w14:textId="77777777" w:rsidTr="00580BEE">
        <w:tc>
          <w:tcPr>
            <w:tcW w:w="1645" w:type="dxa"/>
          </w:tcPr>
          <w:p w14:paraId="09B259E7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640" w:type="dxa"/>
          </w:tcPr>
          <w:p w14:paraId="1A2FBAB4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345" w:type="dxa"/>
          </w:tcPr>
          <w:p w14:paraId="341A3F51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ADCC718" w14:textId="77777777" w:rsidTr="00580BEE">
        <w:tc>
          <w:tcPr>
            <w:tcW w:w="1645" w:type="dxa"/>
          </w:tcPr>
          <w:p w14:paraId="72224A85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2891C73B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server: ‘</w:t>
            </w:r>
          </w:p>
          <w:p w14:paraId="7B94E019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 Có giá trị “TRUE”nếu thành công,“FALSE” nếu thất bại</w:t>
            </w:r>
          </w:p>
        </w:tc>
        <w:tc>
          <w:tcPr>
            <w:tcW w:w="1345" w:type="dxa"/>
          </w:tcPr>
          <w:p w14:paraId="19660BBB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02CECC79" w14:textId="77777777" w:rsidR="00AE04BD" w:rsidRDefault="00AE04BD" w:rsidP="00AE04BD">
      <w:pPr>
        <w:pStyle w:val="Heading3"/>
        <w:numPr>
          <w:ilvl w:val="1"/>
          <w:numId w:val="8"/>
        </w:numPr>
      </w:pPr>
      <w:r>
        <w:t>Ban hành văn bản đi</w:t>
      </w:r>
    </w:p>
    <w:p w14:paraId="5286EF09" w14:textId="77777777" w:rsidR="00AE04BD" w:rsidRPr="008173D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1D8D0524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Ban hành văn bản đi</w:t>
      </w:r>
    </w:p>
    <w:p w14:paraId="460AEA87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 xml:space="preserve">URL: </w:t>
      </w:r>
      <w:r w:rsidRPr="002016BC">
        <w:t xml:space="preserve"> </w:t>
      </w:r>
      <w:hyperlink r:id="rId18" w:history="1">
        <w:r>
          <w:rPr>
            <w:rStyle w:val="Hyperlink"/>
          </w:rPr>
          <w:t>https://dev-qlvbdh.vnptsoftware.vn</w:t>
        </w:r>
        <w:r w:rsidRPr="0036364F">
          <w:rPr>
            <w:rStyle w:val="Hyperlink"/>
          </w:rPr>
          <w:t>/qlvb/api/outgoingdocument/promulgatedocument/</w:t>
        </w:r>
      </w:hyperlink>
      <w:r w:rsidRPr="00ED33A5">
        <w:t xml:space="preserve"> </w:t>
      </w:r>
    </w:p>
    <w:p w14:paraId="2BD41C94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035923F3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BB3F00E" w14:textId="77777777" w:rsidTr="00580BEE">
        <w:trPr>
          <w:trHeight w:val="4130"/>
        </w:trPr>
        <w:tc>
          <w:tcPr>
            <w:tcW w:w="8838" w:type="dxa"/>
          </w:tcPr>
          <w:p w14:paraId="0DC4CE03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>
              <w:rPr>
                <w:rStyle w:val="sbrace"/>
                <w:rFonts w:ascii="Consolas" w:hAnsi="Consolas"/>
                <w:color w:val="666666"/>
              </w:rPr>
              <w:lastRenderedPageBreak/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"approvedBanHanh"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"VANTHU_DONVI_BANHANH"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"donViNgoai"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"act"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"Ban hành văn bản"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"donViNhanNgoai"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"sMore"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"frmVBDI_CV_VanthuDV|VAN_BAN_DI_TT_TT:8:1292946"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"parameter"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"docId"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"20001086"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"trichYeu"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"44"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"typeCode"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"174"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"priorityCode"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"221"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"linhVucCode"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"189"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"donViSoanThao"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"hanGiaiQuyet"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"donViLuuGoc"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"1800"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"tuKhoaCode"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"154"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"nguoiKySao"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"ngayVanBan"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"30/05/2017"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"ghiChu"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"soKyHieu"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"45/CV/2017"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"soVanBanCode"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"559"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"confidentialCode"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"183"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"soBan"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"soTrang"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"nguoiKyChinh"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"vqtruong"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"assigner"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"bthung"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"xinCapSo"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"174"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"fileList"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"fileSend"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"docRelatedList"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"donViChuTri"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"donViXuLy"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"1308|1194"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"donViXem"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"unitEmpChuTri"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"unitEmpXuLy"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"U1251,vqtruong"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"unitEmpXem"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  <w:p w14:paraId="52200D6C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32AFDB40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1F7AF91F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510D221A" w14:textId="77777777" w:rsidR="00AE04BD" w:rsidRPr="0079157A" w:rsidRDefault="00AE04BD" w:rsidP="00AE04BD">
      <w:pPr>
        <w:pStyle w:val="Heading4"/>
        <w:ind w:left="720"/>
        <w:rPr>
          <w:i w:val="0"/>
        </w:rPr>
      </w:pPr>
    </w:p>
    <w:p w14:paraId="7FE21130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152"/>
        <w:gridCol w:w="5367"/>
        <w:gridCol w:w="1308"/>
      </w:tblGrid>
      <w:tr w:rsidR="00AE04BD" w:rsidRPr="00BC7EBB" w14:paraId="36694A60" w14:textId="77777777" w:rsidTr="00580BEE">
        <w:tc>
          <w:tcPr>
            <w:tcW w:w="2152" w:type="dxa"/>
            <w:shd w:val="clear" w:color="auto" w:fill="E7E6E6" w:themeFill="background2"/>
          </w:tcPr>
          <w:p w14:paraId="1EBA6529" w14:textId="77777777" w:rsidR="00AE04BD" w:rsidRPr="006C0F55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6C0F55">
              <w:rPr>
                <w:rFonts w:cs="Times New Roman"/>
                <w:sz w:val="24"/>
                <w:szCs w:val="24"/>
              </w:rPr>
              <w:t>Tên trường</w:t>
            </w:r>
          </w:p>
        </w:tc>
        <w:tc>
          <w:tcPr>
            <w:tcW w:w="5367" w:type="dxa"/>
            <w:shd w:val="clear" w:color="auto" w:fill="E7E6E6" w:themeFill="background2"/>
          </w:tcPr>
          <w:p w14:paraId="6FC7A025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308" w:type="dxa"/>
            <w:shd w:val="clear" w:color="auto" w:fill="E7E6E6" w:themeFill="background2"/>
          </w:tcPr>
          <w:p w14:paraId="5857ABD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7E2D8E99" w14:textId="77777777" w:rsidTr="00580BEE">
        <w:tc>
          <w:tcPr>
            <w:tcW w:w="2152" w:type="dxa"/>
          </w:tcPr>
          <w:p w14:paraId="00571FD8" w14:textId="77777777" w:rsidR="00AE04BD" w:rsidRPr="006C0F55" w:rsidRDefault="00AE04BD" w:rsidP="00580BEE">
            <w:pPr>
              <w:tabs>
                <w:tab w:val="left" w:pos="930"/>
              </w:tabs>
              <w:rPr>
                <w:rFonts w:cs="Times New Roman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approvedBanHanh</w:t>
            </w:r>
          </w:p>
        </w:tc>
        <w:tc>
          <w:tcPr>
            <w:tcW w:w="5367" w:type="dxa"/>
          </w:tcPr>
          <w:p w14:paraId="296D4237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308" w:type="dxa"/>
          </w:tcPr>
          <w:p w14:paraId="5F91F9E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929A80B" w14:textId="77777777" w:rsidTr="00580BEE">
        <w:tc>
          <w:tcPr>
            <w:tcW w:w="2152" w:type="dxa"/>
          </w:tcPr>
          <w:p w14:paraId="34C488CE" w14:textId="77777777" w:rsidR="00AE04BD" w:rsidRPr="006C0F55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donViNgoai</w:t>
            </w:r>
          </w:p>
        </w:tc>
        <w:tc>
          <w:tcPr>
            <w:tcW w:w="5367" w:type="dxa"/>
          </w:tcPr>
          <w:p w14:paraId="72C11F2C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75D5E11A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40BC4FF" w14:textId="77777777" w:rsidTr="00580BEE">
        <w:tc>
          <w:tcPr>
            <w:tcW w:w="2152" w:type="dxa"/>
          </w:tcPr>
          <w:p w14:paraId="3E2082BE" w14:textId="77777777" w:rsidR="00AE04BD" w:rsidRPr="006C0F55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act</w:t>
            </w:r>
          </w:p>
        </w:tc>
        <w:tc>
          <w:tcPr>
            <w:tcW w:w="5367" w:type="dxa"/>
          </w:tcPr>
          <w:p w14:paraId="00447736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5D9E1155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698941F" w14:textId="77777777" w:rsidTr="00580BEE">
        <w:tc>
          <w:tcPr>
            <w:tcW w:w="2152" w:type="dxa"/>
          </w:tcPr>
          <w:p w14:paraId="229127B5" w14:textId="77777777" w:rsidR="00AE04BD" w:rsidRPr="006C0F55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donViNhanNgoai</w:t>
            </w:r>
          </w:p>
        </w:tc>
        <w:tc>
          <w:tcPr>
            <w:tcW w:w="5367" w:type="dxa"/>
          </w:tcPr>
          <w:p w14:paraId="35ACFFA7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48D88CA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3790F05" w14:textId="77777777" w:rsidTr="00580BEE">
        <w:tc>
          <w:tcPr>
            <w:tcW w:w="2152" w:type="dxa"/>
          </w:tcPr>
          <w:p w14:paraId="16773E9C" w14:textId="77777777" w:rsidR="00AE04BD" w:rsidRPr="006C0F55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lastRenderedPageBreak/>
              <w:t>sMore</w:t>
            </w:r>
          </w:p>
        </w:tc>
        <w:tc>
          <w:tcPr>
            <w:tcW w:w="5367" w:type="dxa"/>
          </w:tcPr>
          <w:p w14:paraId="77A995E0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3FE79CD9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56204AC" w14:textId="77777777" w:rsidTr="00580BEE">
        <w:tc>
          <w:tcPr>
            <w:tcW w:w="2152" w:type="dxa"/>
          </w:tcPr>
          <w:p w14:paraId="4641F2A8" w14:textId="77777777" w:rsidR="00AE04BD" w:rsidRPr="006C0F55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docId</w:t>
            </w:r>
          </w:p>
        </w:tc>
        <w:tc>
          <w:tcPr>
            <w:tcW w:w="5367" w:type="dxa"/>
          </w:tcPr>
          <w:p w14:paraId="6B06E794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02EEFCB9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8B6560B" w14:textId="77777777" w:rsidTr="00580BEE">
        <w:tc>
          <w:tcPr>
            <w:tcW w:w="2152" w:type="dxa"/>
          </w:tcPr>
          <w:p w14:paraId="3C5A0E8F" w14:textId="77777777" w:rsidR="00AE04BD" w:rsidRPr="006C0F55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trichYeu</w:t>
            </w:r>
          </w:p>
        </w:tc>
        <w:tc>
          <w:tcPr>
            <w:tcW w:w="5367" w:type="dxa"/>
          </w:tcPr>
          <w:p w14:paraId="65ED46C9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5AC167C2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444E1A2" w14:textId="77777777" w:rsidTr="00580BEE">
        <w:tc>
          <w:tcPr>
            <w:tcW w:w="2152" w:type="dxa"/>
          </w:tcPr>
          <w:p w14:paraId="160FB24D" w14:textId="77777777" w:rsidR="00AE04BD" w:rsidRPr="006C0F55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typeCode</w:t>
            </w:r>
          </w:p>
        </w:tc>
        <w:tc>
          <w:tcPr>
            <w:tcW w:w="5367" w:type="dxa"/>
          </w:tcPr>
          <w:p w14:paraId="7337E054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41A5E4BC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5029B2D" w14:textId="77777777" w:rsidTr="00580BEE">
        <w:tc>
          <w:tcPr>
            <w:tcW w:w="2152" w:type="dxa"/>
          </w:tcPr>
          <w:p w14:paraId="3190B575" w14:textId="77777777" w:rsidR="00AE04BD" w:rsidRPr="006C0F55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priorityCode</w:t>
            </w:r>
          </w:p>
        </w:tc>
        <w:tc>
          <w:tcPr>
            <w:tcW w:w="5367" w:type="dxa"/>
          </w:tcPr>
          <w:p w14:paraId="178E066C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3E992A90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CDA4038" w14:textId="77777777" w:rsidTr="00580BEE">
        <w:tc>
          <w:tcPr>
            <w:tcW w:w="2152" w:type="dxa"/>
          </w:tcPr>
          <w:p w14:paraId="2007BE0E" w14:textId="77777777" w:rsidR="00AE04BD" w:rsidRPr="006C0F55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linhVucCode</w:t>
            </w:r>
          </w:p>
        </w:tc>
        <w:tc>
          <w:tcPr>
            <w:tcW w:w="5367" w:type="dxa"/>
          </w:tcPr>
          <w:p w14:paraId="6412D51B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41866B96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A501D8F" w14:textId="77777777" w:rsidTr="00580BEE">
        <w:tc>
          <w:tcPr>
            <w:tcW w:w="2152" w:type="dxa"/>
          </w:tcPr>
          <w:p w14:paraId="3BDE7F4F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donViSoanThao</w:t>
            </w:r>
          </w:p>
        </w:tc>
        <w:tc>
          <w:tcPr>
            <w:tcW w:w="5367" w:type="dxa"/>
          </w:tcPr>
          <w:p w14:paraId="61C6C0CE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20DF8723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08C2A1B" w14:textId="77777777" w:rsidTr="00580BEE">
        <w:tc>
          <w:tcPr>
            <w:tcW w:w="2152" w:type="dxa"/>
          </w:tcPr>
          <w:p w14:paraId="2E8ADA9B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hanGiaiQuyet</w:t>
            </w:r>
          </w:p>
        </w:tc>
        <w:tc>
          <w:tcPr>
            <w:tcW w:w="5367" w:type="dxa"/>
          </w:tcPr>
          <w:p w14:paraId="1FF1361E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03B5CD28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653F4B0" w14:textId="77777777" w:rsidTr="00580BEE">
        <w:tc>
          <w:tcPr>
            <w:tcW w:w="2152" w:type="dxa"/>
          </w:tcPr>
          <w:p w14:paraId="4C383EF3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donViLuuGoc</w:t>
            </w:r>
          </w:p>
        </w:tc>
        <w:tc>
          <w:tcPr>
            <w:tcW w:w="5367" w:type="dxa"/>
          </w:tcPr>
          <w:p w14:paraId="24D3D4E8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6D9B9FF2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1488BA0" w14:textId="77777777" w:rsidTr="00580BEE">
        <w:tc>
          <w:tcPr>
            <w:tcW w:w="2152" w:type="dxa"/>
          </w:tcPr>
          <w:p w14:paraId="5DDEBB75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tuKhoaCode</w:t>
            </w:r>
          </w:p>
        </w:tc>
        <w:tc>
          <w:tcPr>
            <w:tcW w:w="5367" w:type="dxa"/>
          </w:tcPr>
          <w:p w14:paraId="44CA6832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240C2733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DD53529" w14:textId="77777777" w:rsidTr="00580BEE">
        <w:tc>
          <w:tcPr>
            <w:tcW w:w="2152" w:type="dxa"/>
          </w:tcPr>
          <w:p w14:paraId="57212029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nguoiKySao</w:t>
            </w:r>
          </w:p>
        </w:tc>
        <w:tc>
          <w:tcPr>
            <w:tcW w:w="5367" w:type="dxa"/>
          </w:tcPr>
          <w:p w14:paraId="2CDBB717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040BA568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C60377D" w14:textId="77777777" w:rsidTr="00580BEE">
        <w:tc>
          <w:tcPr>
            <w:tcW w:w="2152" w:type="dxa"/>
          </w:tcPr>
          <w:p w14:paraId="07655072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ngayVanBan</w:t>
            </w:r>
          </w:p>
        </w:tc>
        <w:tc>
          <w:tcPr>
            <w:tcW w:w="5367" w:type="dxa"/>
          </w:tcPr>
          <w:p w14:paraId="54CBE421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2CFBA11A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0910DAF" w14:textId="77777777" w:rsidTr="00580BEE">
        <w:tc>
          <w:tcPr>
            <w:tcW w:w="2152" w:type="dxa"/>
          </w:tcPr>
          <w:p w14:paraId="223D9678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ghiChu</w:t>
            </w:r>
          </w:p>
        </w:tc>
        <w:tc>
          <w:tcPr>
            <w:tcW w:w="5367" w:type="dxa"/>
          </w:tcPr>
          <w:p w14:paraId="2FC24E30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4C3E640C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E95D346" w14:textId="77777777" w:rsidTr="00580BEE">
        <w:tc>
          <w:tcPr>
            <w:tcW w:w="2152" w:type="dxa"/>
          </w:tcPr>
          <w:p w14:paraId="27C6A694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soKyHieu</w:t>
            </w:r>
          </w:p>
        </w:tc>
        <w:tc>
          <w:tcPr>
            <w:tcW w:w="5367" w:type="dxa"/>
          </w:tcPr>
          <w:p w14:paraId="0AF1317E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62046B50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36789F0" w14:textId="77777777" w:rsidTr="00580BEE">
        <w:tc>
          <w:tcPr>
            <w:tcW w:w="2152" w:type="dxa"/>
          </w:tcPr>
          <w:p w14:paraId="34D6FDE5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soVanBanCode</w:t>
            </w:r>
          </w:p>
        </w:tc>
        <w:tc>
          <w:tcPr>
            <w:tcW w:w="5367" w:type="dxa"/>
          </w:tcPr>
          <w:p w14:paraId="36D70F63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73761098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38843A7" w14:textId="77777777" w:rsidTr="00580BEE">
        <w:tc>
          <w:tcPr>
            <w:tcW w:w="2152" w:type="dxa"/>
          </w:tcPr>
          <w:p w14:paraId="06237343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confidentialCode</w:t>
            </w:r>
          </w:p>
        </w:tc>
        <w:tc>
          <w:tcPr>
            <w:tcW w:w="5367" w:type="dxa"/>
          </w:tcPr>
          <w:p w14:paraId="1909983A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2021961B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C3E38A8" w14:textId="77777777" w:rsidTr="00580BEE">
        <w:tc>
          <w:tcPr>
            <w:tcW w:w="2152" w:type="dxa"/>
          </w:tcPr>
          <w:p w14:paraId="5D984032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soBan</w:t>
            </w:r>
          </w:p>
        </w:tc>
        <w:tc>
          <w:tcPr>
            <w:tcW w:w="5367" w:type="dxa"/>
          </w:tcPr>
          <w:p w14:paraId="34E3B8E6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1F391743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4EE9E0B" w14:textId="77777777" w:rsidTr="00580BEE">
        <w:tc>
          <w:tcPr>
            <w:tcW w:w="2152" w:type="dxa"/>
          </w:tcPr>
          <w:p w14:paraId="2A1084A3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soTrang</w:t>
            </w:r>
          </w:p>
        </w:tc>
        <w:tc>
          <w:tcPr>
            <w:tcW w:w="5367" w:type="dxa"/>
          </w:tcPr>
          <w:p w14:paraId="56BD2194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30BE05BB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2FFF83F" w14:textId="77777777" w:rsidTr="00580BEE">
        <w:tc>
          <w:tcPr>
            <w:tcW w:w="2152" w:type="dxa"/>
          </w:tcPr>
          <w:p w14:paraId="5131CDEF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nguoiKyChinh</w:t>
            </w:r>
          </w:p>
        </w:tc>
        <w:tc>
          <w:tcPr>
            <w:tcW w:w="5367" w:type="dxa"/>
          </w:tcPr>
          <w:p w14:paraId="7EB61DAA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2B9D0CC7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EB1261A" w14:textId="77777777" w:rsidTr="00580BEE">
        <w:tc>
          <w:tcPr>
            <w:tcW w:w="2152" w:type="dxa"/>
          </w:tcPr>
          <w:p w14:paraId="70E36D70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assigner</w:t>
            </w:r>
          </w:p>
        </w:tc>
        <w:tc>
          <w:tcPr>
            <w:tcW w:w="5367" w:type="dxa"/>
          </w:tcPr>
          <w:p w14:paraId="5FEA58BF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3C5B895A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5368793" w14:textId="77777777" w:rsidTr="00580BEE">
        <w:tc>
          <w:tcPr>
            <w:tcW w:w="2152" w:type="dxa"/>
          </w:tcPr>
          <w:p w14:paraId="0D0F7636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xinCapSo</w:t>
            </w:r>
          </w:p>
        </w:tc>
        <w:tc>
          <w:tcPr>
            <w:tcW w:w="5367" w:type="dxa"/>
          </w:tcPr>
          <w:p w14:paraId="2536A307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3C18F9DE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F743F14" w14:textId="77777777" w:rsidTr="00580BEE">
        <w:tc>
          <w:tcPr>
            <w:tcW w:w="2152" w:type="dxa"/>
          </w:tcPr>
          <w:p w14:paraId="37FBE8A5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fileList</w:t>
            </w:r>
          </w:p>
        </w:tc>
        <w:tc>
          <w:tcPr>
            <w:tcW w:w="5367" w:type="dxa"/>
          </w:tcPr>
          <w:p w14:paraId="5618DE67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1318F4CE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9914442" w14:textId="77777777" w:rsidTr="00580BEE">
        <w:tc>
          <w:tcPr>
            <w:tcW w:w="2152" w:type="dxa"/>
          </w:tcPr>
          <w:p w14:paraId="69A4BD9A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fileSend</w:t>
            </w:r>
          </w:p>
        </w:tc>
        <w:tc>
          <w:tcPr>
            <w:tcW w:w="5367" w:type="dxa"/>
          </w:tcPr>
          <w:p w14:paraId="700AA6E4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63B172E2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EDA4A9B" w14:textId="77777777" w:rsidTr="00580BEE">
        <w:tc>
          <w:tcPr>
            <w:tcW w:w="2152" w:type="dxa"/>
          </w:tcPr>
          <w:p w14:paraId="44F470FE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docRelatedList</w:t>
            </w:r>
          </w:p>
        </w:tc>
        <w:tc>
          <w:tcPr>
            <w:tcW w:w="5367" w:type="dxa"/>
          </w:tcPr>
          <w:p w14:paraId="709F9204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34B1AA2D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6324323" w14:textId="77777777" w:rsidTr="00580BEE">
        <w:tc>
          <w:tcPr>
            <w:tcW w:w="2152" w:type="dxa"/>
          </w:tcPr>
          <w:p w14:paraId="376CD003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donViChuTri</w:t>
            </w:r>
          </w:p>
        </w:tc>
        <w:tc>
          <w:tcPr>
            <w:tcW w:w="5367" w:type="dxa"/>
          </w:tcPr>
          <w:p w14:paraId="6474C34D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6E75545C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3FD569B" w14:textId="77777777" w:rsidTr="00580BEE">
        <w:tc>
          <w:tcPr>
            <w:tcW w:w="2152" w:type="dxa"/>
          </w:tcPr>
          <w:p w14:paraId="714656FA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donViXuLy</w:t>
            </w:r>
          </w:p>
        </w:tc>
        <w:tc>
          <w:tcPr>
            <w:tcW w:w="5367" w:type="dxa"/>
          </w:tcPr>
          <w:p w14:paraId="328396AE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7D384D60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FBA2763" w14:textId="77777777" w:rsidTr="00580BEE">
        <w:tc>
          <w:tcPr>
            <w:tcW w:w="2152" w:type="dxa"/>
          </w:tcPr>
          <w:p w14:paraId="58F06687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donViXem</w:t>
            </w:r>
          </w:p>
        </w:tc>
        <w:tc>
          <w:tcPr>
            <w:tcW w:w="5367" w:type="dxa"/>
          </w:tcPr>
          <w:p w14:paraId="199A2A61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4A587CD7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3BD1FC3" w14:textId="77777777" w:rsidTr="00580BEE">
        <w:tc>
          <w:tcPr>
            <w:tcW w:w="2152" w:type="dxa"/>
          </w:tcPr>
          <w:p w14:paraId="6385CE4A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unitEmpChuTri</w:t>
            </w:r>
          </w:p>
        </w:tc>
        <w:tc>
          <w:tcPr>
            <w:tcW w:w="5367" w:type="dxa"/>
          </w:tcPr>
          <w:p w14:paraId="1F47D81C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223A5AE1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039C404" w14:textId="77777777" w:rsidTr="00580BEE">
        <w:tc>
          <w:tcPr>
            <w:tcW w:w="2152" w:type="dxa"/>
          </w:tcPr>
          <w:p w14:paraId="79785441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unitEmpXuLy</w:t>
            </w:r>
          </w:p>
        </w:tc>
        <w:tc>
          <w:tcPr>
            <w:tcW w:w="5367" w:type="dxa"/>
          </w:tcPr>
          <w:p w14:paraId="18452858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30296CA5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E7C6B0C" w14:textId="77777777" w:rsidTr="00580BEE">
        <w:tc>
          <w:tcPr>
            <w:tcW w:w="2152" w:type="dxa"/>
          </w:tcPr>
          <w:p w14:paraId="0321B1A3" w14:textId="77777777" w:rsidR="00AE04BD" w:rsidRPr="006C0F55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</w:pPr>
            <w:r w:rsidRPr="006C0F55">
              <w:rPr>
                <w:rStyle w:val="sobjectk"/>
                <w:rFonts w:cs="Times New Roman"/>
                <w:bCs/>
                <w:color w:val="333333"/>
                <w:sz w:val="24"/>
                <w:szCs w:val="24"/>
              </w:rPr>
              <w:t>unitEmpXem</w:t>
            </w:r>
          </w:p>
        </w:tc>
        <w:tc>
          <w:tcPr>
            <w:tcW w:w="5367" w:type="dxa"/>
          </w:tcPr>
          <w:p w14:paraId="3EA86812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08" w:type="dxa"/>
          </w:tcPr>
          <w:p w14:paraId="5DAD5AAC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6623A125" w14:textId="77777777" w:rsidR="00AE04BD" w:rsidRDefault="00AE04BD" w:rsidP="00AE04BD">
      <w:pPr>
        <w:pStyle w:val="Heading4"/>
        <w:ind w:left="720"/>
      </w:pPr>
    </w:p>
    <w:p w14:paraId="7FE9F6F5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4DB41222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10288962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7E2B1EB5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3E7D3643" w14:textId="77777777" w:rsidTr="00580BEE">
        <w:tc>
          <w:tcPr>
            <w:tcW w:w="8838" w:type="dxa"/>
          </w:tcPr>
          <w:p w14:paraId="5746091A" w14:textId="77777777" w:rsidR="00AE04BD" w:rsidRPr="00803C12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 xml:space="preserve">  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4D81452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03C1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""}</w:t>
            </w:r>
          </w:p>
          <w:p w14:paraId="60905A84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CED53CB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TRUE|20001086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57B4646B" w14:textId="77777777" w:rsidR="00AE04BD" w:rsidRDefault="00AE04BD" w:rsidP="00580BEE">
            <w:pPr>
              <w:pStyle w:val="ListParagraph"/>
              <w:ind w:left="1080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4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64977690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21AC646E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345"/>
      </w:tblGrid>
      <w:tr w:rsidR="00AE04BD" w14:paraId="14959EF7" w14:textId="77777777" w:rsidTr="00580BEE">
        <w:tc>
          <w:tcPr>
            <w:tcW w:w="1645" w:type="dxa"/>
            <w:shd w:val="clear" w:color="auto" w:fill="E7E6E6" w:themeFill="background2"/>
          </w:tcPr>
          <w:p w14:paraId="6D959BF0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1F8C2712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345" w:type="dxa"/>
            <w:shd w:val="clear" w:color="auto" w:fill="E7E6E6" w:themeFill="background2"/>
          </w:tcPr>
          <w:p w14:paraId="5EC3B222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4C2FAA5B" w14:textId="77777777" w:rsidTr="00580BEE">
        <w:tc>
          <w:tcPr>
            <w:tcW w:w="1645" w:type="dxa"/>
          </w:tcPr>
          <w:p w14:paraId="4B0030B0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6158AA4D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345" w:type="dxa"/>
          </w:tcPr>
          <w:p w14:paraId="218A2810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5D618DC2" w14:textId="77777777" w:rsidTr="00580BEE">
        <w:tc>
          <w:tcPr>
            <w:tcW w:w="1645" w:type="dxa"/>
          </w:tcPr>
          <w:p w14:paraId="5BA735E8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38CBDEBF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345" w:type="dxa"/>
          </w:tcPr>
          <w:p w14:paraId="002D1A9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987C383" w14:textId="77777777" w:rsidTr="00580BEE">
        <w:tc>
          <w:tcPr>
            <w:tcW w:w="1645" w:type="dxa"/>
          </w:tcPr>
          <w:p w14:paraId="02883E33" w14:textId="77777777" w:rsidR="00AE04BD" w:rsidRDefault="00AE04BD" w:rsidP="00580BEE">
            <w:pPr>
              <w:tabs>
                <w:tab w:val="left" w:pos="3495"/>
              </w:tabs>
            </w:pPr>
            <w:r>
              <w:lastRenderedPageBreak/>
              <w:t>message</w:t>
            </w:r>
          </w:p>
        </w:tc>
        <w:tc>
          <w:tcPr>
            <w:tcW w:w="5640" w:type="dxa"/>
          </w:tcPr>
          <w:p w14:paraId="3FC6C98C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345" w:type="dxa"/>
          </w:tcPr>
          <w:p w14:paraId="482EE158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273F0A6" w14:textId="77777777" w:rsidTr="00580BEE">
        <w:tc>
          <w:tcPr>
            <w:tcW w:w="1645" w:type="dxa"/>
          </w:tcPr>
          <w:p w14:paraId="78644A8F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3A8D4536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server: ‘</w:t>
            </w:r>
          </w:p>
          <w:p w14:paraId="58A50CCC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 Có giá trị bắt đầu “TRUE” nếu thành công,“FALSE” nếu thất bại</w:t>
            </w:r>
          </w:p>
        </w:tc>
        <w:tc>
          <w:tcPr>
            <w:tcW w:w="1345" w:type="dxa"/>
          </w:tcPr>
          <w:p w14:paraId="4EE8C254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44E3EBDE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76DC7C23" w14:textId="77777777" w:rsidR="00AE04BD" w:rsidRPr="00826CD8" w:rsidRDefault="00AE04BD" w:rsidP="00AE04BD"/>
    <w:p w14:paraId="0393386A" w14:textId="77777777" w:rsidR="00AE04BD" w:rsidRDefault="00AE04BD" w:rsidP="00AE04BD">
      <w:pPr>
        <w:pStyle w:val="Heading3"/>
        <w:numPr>
          <w:ilvl w:val="1"/>
          <w:numId w:val="8"/>
        </w:numPr>
      </w:pPr>
      <w:r>
        <w:t>Xóa văn bản đi</w:t>
      </w:r>
    </w:p>
    <w:p w14:paraId="41E7EAFD" w14:textId="77777777" w:rsidR="00AE04BD" w:rsidRPr="008173D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792EB363" w14:textId="77777777" w:rsidR="00AE04BD" w:rsidRPr="0036364F" w:rsidRDefault="00AE04BD" w:rsidP="00AE04BD">
      <w:pPr>
        <w:pStyle w:val="ListParagraph"/>
        <w:numPr>
          <w:ilvl w:val="0"/>
          <w:numId w:val="7"/>
        </w:numPr>
        <w:rPr>
          <w:color w:val="0563C1" w:themeColor="hyperlink"/>
          <w:u w:val="single"/>
        </w:rPr>
      </w:pPr>
      <w:r>
        <w:t>Mô tả: Xóa văn bản đi</w:t>
      </w:r>
    </w:p>
    <w:p w14:paraId="0FA4E81C" w14:textId="77777777" w:rsidR="00AE04BD" w:rsidRPr="003A3D00" w:rsidRDefault="00AE04BD" w:rsidP="00AE04BD">
      <w:pPr>
        <w:pStyle w:val="ListParagraph"/>
        <w:numPr>
          <w:ilvl w:val="0"/>
          <w:numId w:val="7"/>
        </w:numPr>
        <w:rPr>
          <w:rStyle w:val="Hyperlink"/>
        </w:rPr>
      </w:pPr>
      <w:r>
        <w:t xml:space="preserve">URL: </w:t>
      </w:r>
      <w:r w:rsidRPr="009E6F53">
        <w:rPr>
          <w:rStyle w:val="Hyperlink"/>
        </w:rPr>
        <w:t xml:space="preserve"> </w:t>
      </w:r>
      <w:hyperlink r:id="rId19" w:history="1">
        <w:r>
          <w:rPr>
            <w:rStyle w:val="Hyperlink"/>
          </w:rPr>
          <w:t>https://dev-qlvbdh.vnptsoftware.vn</w:t>
        </w:r>
        <w:r w:rsidRPr="00F311D1">
          <w:rPr>
            <w:rStyle w:val="Hyperlink"/>
          </w:rPr>
          <w:t>/qlvb/api/document/</w:t>
        </w:r>
        <w:r w:rsidRPr="00F311D1">
          <w:rPr>
            <w:rStyle w:val="Hyperlink"/>
            <w:rFonts w:ascii="Consolas" w:hAnsi="Consolas" w:cs="Consolas"/>
            <w:sz w:val="20"/>
            <w:szCs w:val="20"/>
          </w:rPr>
          <w:t>deletedocument</w:t>
        </w:r>
        <w:r w:rsidRPr="00F311D1">
          <w:rPr>
            <w:rStyle w:val="Hyperlink"/>
          </w:rPr>
          <w:t>/</w:t>
        </w:r>
      </w:hyperlink>
    </w:p>
    <w:p w14:paraId="4469397D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13CF368C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C326AE7" w14:textId="77777777" w:rsidTr="00580BEE">
        <w:tc>
          <w:tcPr>
            <w:tcW w:w="8838" w:type="dxa"/>
          </w:tcPr>
          <w:p w14:paraId="0F6C4CF0" w14:textId="77777777" w:rsidR="00AE04BD" w:rsidRDefault="00AE04BD" w:rsidP="00580BEE">
            <w:pPr>
              <w:pStyle w:val="ListParagraph"/>
              <w:ind w:left="1080"/>
              <w:rPr>
                <w:rFonts w:ascii="Consolas" w:hAnsi="Consolas"/>
                <w:color w:val="555555"/>
              </w:rPr>
            </w:pPr>
          </w:p>
          <w:p w14:paraId="48D04FE1" w14:textId="77777777" w:rsidR="00AE04BD" w:rsidRDefault="00AE04BD" w:rsidP="00580BEE">
            <w:pPr>
              <w:pStyle w:val="ListParagraph"/>
              <w:ind w:left="1080"/>
              <w:rPr>
                <w:rFonts w:ascii="Consolas" w:hAnsi="Consolas"/>
                <w:color w:val="555555"/>
              </w:rPr>
            </w:pPr>
            <w:r w:rsidRPr="0036364F">
              <w:rPr>
                <w:rFonts w:ascii="Consolas" w:hAnsi="Consolas"/>
                <w:color w:val="555555"/>
              </w:rPr>
              <w:t>{"docId":"20001205","processInstanceId":"2245001"}</w:t>
            </w:r>
          </w:p>
          <w:p w14:paraId="7A954985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453BF5DC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1792"/>
        <w:gridCol w:w="5640"/>
        <w:gridCol w:w="1345"/>
      </w:tblGrid>
      <w:tr w:rsidR="00AE04BD" w:rsidRPr="00BC7EBB" w14:paraId="385C84E5" w14:textId="77777777" w:rsidTr="00580BEE">
        <w:tc>
          <w:tcPr>
            <w:tcW w:w="1645" w:type="dxa"/>
            <w:shd w:val="clear" w:color="auto" w:fill="E7E6E6" w:themeFill="background2"/>
          </w:tcPr>
          <w:p w14:paraId="2853DFE0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34C05DE1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345" w:type="dxa"/>
            <w:shd w:val="clear" w:color="auto" w:fill="E7E6E6" w:themeFill="background2"/>
          </w:tcPr>
          <w:p w14:paraId="52DE61D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7311D9F2" w14:textId="77777777" w:rsidTr="00580BEE">
        <w:tc>
          <w:tcPr>
            <w:tcW w:w="1645" w:type="dxa"/>
          </w:tcPr>
          <w:p w14:paraId="50630E78" w14:textId="77777777" w:rsidR="00AE04BD" w:rsidRPr="00BC7EBB" w:rsidRDefault="00AE04BD" w:rsidP="00580BEE">
            <w:pPr>
              <w:tabs>
                <w:tab w:val="left" w:pos="930"/>
              </w:tabs>
            </w:pPr>
            <w:r>
              <w:t>docId</w:t>
            </w:r>
          </w:p>
        </w:tc>
        <w:tc>
          <w:tcPr>
            <w:tcW w:w="5640" w:type="dxa"/>
          </w:tcPr>
          <w:p w14:paraId="032F042A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345" w:type="dxa"/>
          </w:tcPr>
          <w:p w14:paraId="3DBF685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AE78132" w14:textId="77777777" w:rsidTr="00580BEE">
        <w:tc>
          <w:tcPr>
            <w:tcW w:w="1645" w:type="dxa"/>
          </w:tcPr>
          <w:p w14:paraId="0EE306B0" w14:textId="77777777" w:rsidR="00AE04BD" w:rsidRPr="0036364F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36364F">
              <w:rPr>
                <w:rFonts w:cs="Times New Roman"/>
              </w:rPr>
              <w:t>processInstanceId</w:t>
            </w:r>
          </w:p>
        </w:tc>
        <w:tc>
          <w:tcPr>
            <w:tcW w:w="5640" w:type="dxa"/>
          </w:tcPr>
          <w:p w14:paraId="36844576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0B698A3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4E543D9F" w14:textId="77777777" w:rsidR="00AE04BD" w:rsidRDefault="00AE04BD" w:rsidP="00AE04BD">
      <w:pPr>
        <w:pStyle w:val="ListParagraph"/>
        <w:ind w:left="1080"/>
      </w:pPr>
    </w:p>
    <w:p w14:paraId="10CCCA51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1B7A38D4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3AE2E7B8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2DE05B5B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640"/>
      </w:tblGrid>
      <w:tr w:rsidR="00AE04BD" w14:paraId="6F6044E3" w14:textId="77777777" w:rsidTr="00580BEE">
        <w:tc>
          <w:tcPr>
            <w:tcW w:w="8640" w:type="dxa"/>
          </w:tcPr>
          <w:p w14:paraId="131D7FEA" w14:textId="77777777" w:rsidR="00AE04BD" w:rsidRDefault="00AE04BD" w:rsidP="00580BEE">
            <w:pPr>
              <w:pStyle w:val="ListParagraph"/>
              <w:ind w:left="1080"/>
            </w:pPr>
            <w:r>
              <w:t>{</w:t>
            </w:r>
          </w:p>
          <w:p w14:paraId="6DC0DCEB" w14:textId="77777777" w:rsidR="00AE04BD" w:rsidRDefault="00AE04BD" w:rsidP="00580BEE">
            <w:pPr>
              <w:pStyle w:val="ListParagraph"/>
              <w:ind w:left="1080"/>
            </w:pPr>
            <w:r>
              <w:t>"status": {</w:t>
            </w:r>
          </w:p>
          <w:p w14:paraId="1AE803F5" w14:textId="77777777" w:rsidR="00AE04BD" w:rsidRDefault="00AE04BD" w:rsidP="00580BEE">
            <w:pPr>
              <w:pStyle w:val="ListParagraph"/>
              <w:ind w:left="1080"/>
            </w:pPr>
            <w:r>
              <w:t>"code": "0",</w:t>
            </w:r>
          </w:p>
          <w:p w14:paraId="51EC86B9" w14:textId="77777777" w:rsidR="00AE04BD" w:rsidRDefault="00AE04BD" w:rsidP="00580BEE">
            <w:pPr>
              <w:pStyle w:val="ListParagraph"/>
              <w:ind w:left="1080"/>
            </w:pPr>
            <w:r>
              <w:t>"message": ""</w:t>
            </w:r>
          </w:p>
          <w:p w14:paraId="79F9544D" w14:textId="77777777" w:rsidR="00AE04BD" w:rsidRDefault="00AE04BD" w:rsidP="00580BEE">
            <w:pPr>
              <w:pStyle w:val="ListParagraph"/>
              <w:ind w:left="1080"/>
            </w:pPr>
            <w:r>
              <w:t>},</w:t>
            </w:r>
          </w:p>
          <w:p w14:paraId="6D23F9CB" w14:textId="77777777" w:rsidR="00AE04BD" w:rsidRDefault="00AE04BD" w:rsidP="00580BEE">
            <w:pPr>
              <w:pStyle w:val="ListParagraph"/>
              <w:ind w:left="1080"/>
            </w:pPr>
            <w:r>
              <w:t>"data": "TRUE"</w:t>
            </w:r>
          </w:p>
          <w:p w14:paraId="1832C946" w14:textId="77777777" w:rsidR="00AE04BD" w:rsidRDefault="00AE04BD" w:rsidP="00580BEE">
            <w:pPr>
              <w:pStyle w:val="ListParagraph"/>
              <w:ind w:left="1080"/>
            </w:pPr>
            <w:r>
              <w:t>}</w:t>
            </w:r>
          </w:p>
        </w:tc>
      </w:tr>
    </w:tbl>
    <w:p w14:paraId="5B3FBD16" w14:textId="77777777" w:rsidR="00AE04BD" w:rsidRDefault="00AE04BD" w:rsidP="00AE04BD">
      <w:pPr>
        <w:tabs>
          <w:tab w:val="left" w:pos="3495"/>
        </w:tabs>
      </w:pPr>
    </w:p>
    <w:p w14:paraId="3745E250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345"/>
      </w:tblGrid>
      <w:tr w:rsidR="00AE04BD" w14:paraId="4F049988" w14:textId="77777777" w:rsidTr="00580BEE">
        <w:tc>
          <w:tcPr>
            <w:tcW w:w="1645" w:type="dxa"/>
            <w:shd w:val="clear" w:color="auto" w:fill="E7E6E6" w:themeFill="background2"/>
          </w:tcPr>
          <w:p w14:paraId="0F07F16E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3EC5BEAF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345" w:type="dxa"/>
            <w:shd w:val="clear" w:color="auto" w:fill="E7E6E6" w:themeFill="background2"/>
          </w:tcPr>
          <w:p w14:paraId="4331227B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08DED3C4" w14:textId="77777777" w:rsidTr="00580BEE">
        <w:tc>
          <w:tcPr>
            <w:tcW w:w="1645" w:type="dxa"/>
          </w:tcPr>
          <w:p w14:paraId="7E82CFDE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7B6D7334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345" w:type="dxa"/>
          </w:tcPr>
          <w:p w14:paraId="30E97FF6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27276D3C" w14:textId="77777777" w:rsidTr="00580BEE">
        <w:tc>
          <w:tcPr>
            <w:tcW w:w="1645" w:type="dxa"/>
          </w:tcPr>
          <w:p w14:paraId="676EC00C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1ECA6EE4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345" w:type="dxa"/>
          </w:tcPr>
          <w:p w14:paraId="570CF532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2868525" w14:textId="77777777" w:rsidTr="00580BEE">
        <w:tc>
          <w:tcPr>
            <w:tcW w:w="1645" w:type="dxa"/>
          </w:tcPr>
          <w:p w14:paraId="2E966A1E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640" w:type="dxa"/>
          </w:tcPr>
          <w:p w14:paraId="5B71DA23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345" w:type="dxa"/>
          </w:tcPr>
          <w:p w14:paraId="39CA575E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7CA0A86" w14:textId="77777777" w:rsidTr="00580BEE">
        <w:tc>
          <w:tcPr>
            <w:tcW w:w="1645" w:type="dxa"/>
          </w:tcPr>
          <w:p w14:paraId="1DAEA7AC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5063330C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Dữ liệu trả về từ server: </w:t>
            </w:r>
          </w:p>
          <w:p w14:paraId="08AA2ABB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 Có giá trị  “TRUE” nếu thành công,“FALSE” nếu thất bại</w:t>
            </w:r>
          </w:p>
        </w:tc>
        <w:tc>
          <w:tcPr>
            <w:tcW w:w="1345" w:type="dxa"/>
          </w:tcPr>
          <w:p w14:paraId="0335F379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2D029EE9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lại văn bản đi</w:t>
      </w:r>
    </w:p>
    <w:p w14:paraId="58970E29" w14:textId="77777777" w:rsidR="00AE04BD" w:rsidRPr="008173D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3607199B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lại văn bản đi</w:t>
      </w:r>
    </w:p>
    <w:p w14:paraId="496E1990" w14:textId="77777777" w:rsidR="00AE04BD" w:rsidRPr="003A3D00" w:rsidRDefault="00AE04BD" w:rsidP="00AE04BD">
      <w:pPr>
        <w:pStyle w:val="ListParagraph"/>
        <w:numPr>
          <w:ilvl w:val="0"/>
          <w:numId w:val="7"/>
        </w:numPr>
        <w:rPr>
          <w:rStyle w:val="Hyperlink"/>
        </w:rPr>
      </w:pPr>
      <w:r>
        <w:lastRenderedPageBreak/>
        <w:t xml:space="preserve">URL:  </w:t>
      </w:r>
      <w:r w:rsidRPr="009E6F53">
        <w:rPr>
          <w:rStyle w:val="Hyperlink"/>
        </w:rPr>
        <w:t xml:space="preserve"> </w:t>
      </w:r>
      <w:hyperlink r:id="rId20" w:history="1">
        <w:r>
          <w:rPr>
            <w:rStyle w:val="Hyperlink"/>
          </w:rPr>
          <w:t>https://dev-qlvbdh.vnptsoftware.vn</w:t>
        </w:r>
        <w:r w:rsidRPr="00F311D1">
          <w:rPr>
            <w:rStyle w:val="Hyperlink"/>
          </w:rPr>
          <w:t>/qlvb/api/document/</w:t>
        </w:r>
        <w:r w:rsidRPr="00243E7F">
          <w:rPr>
            <w:rStyle w:val="Hyperlink"/>
            <w:rFonts w:ascii="Consolas" w:hAnsi="Consolas" w:cs="Consolas"/>
            <w:sz w:val="20"/>
            <w:szCs w:val="20"/>
          </w:rPr>
          <w:t>recoverdocument</w:t>
        </w:r>
        <w:r w:rsidRPr="00F311D1">
          <w:rPr>
            <w:rStyle w:val="Hyperlink"/>
          </w:rPr>
          <w:t>/</w:t>
        </w:r>
      </w:hyperlink>
    </w:p>
    <w:p w14:paraId="1FD78361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29D7E074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AE333F8" w14:textId="77777777" w:rsidTr="00580BEE">
        <w:tc>
          <w:tcPr>
            <w:tcW w:w="8838" w:type="dxa"/>
          </w:tcPr>
          <w:p w14:paraId="59CA8F2A" w14:textId="77777777" w:rsidR="00AE04BD" w:rsidRDefault="00AE04BD" w:rsidP="00580BEE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"docId"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"20001205"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"processInstanceId"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"2245001"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"currentFormId"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"frmVBDI_VTDV_VanthuDV"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"beforeFormId"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"frmVBDI_VTDV_VanthuDV"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094D98A6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273"/>
        <w:gridCol w:w="5261"/>
        <w:gridCol w:w="1293"/>
      </w:tblGrid>
      <w:tr w:rsidR="00AE04BD" w:rsidRPr="00BC7EBB" w14:paraId="65E2E4D8" w14:textId="77777777" w:rsidTr="00580BEE">
        <w:tc>
          <w:tcPr>
            <w:tcW w:w="2273" w:type="dxa"/>
            <w:shd w:val="clear" w:color="auto" w:fill="E7E6E6" w:themeFill="background2"/>
          </w:tcPr>
          <w:p w14:paraId="00E5CCD5" w14:textId="77777777" w:rsidR="00AE04BD" w:rsidRPr="00194D3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194D3C">
              <w:rPr>
                <w:rFonts w:cs="Times New Roman"/>
              </w:rPr>
              <w:t>Tên trường</w:t>
            </w:r>
          </w:p>
        </w:tc>
        <w:tc>
          <w:tcPr>
            <w:tcW w:w="5261" w:type="dxa"/>
            <w:shd w:val="clear" w:color="auto" w:fill="E7E6E6" w:themeFill="background2"/>
          </w:tcPr>
          <w:p w14:paraId="0AEFC785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293" w:type="dxa"/>
            <w:shd w:val="clear" w:color="auto" w:fill="E7E6E6" w:themeFill="background2"/>
          </w:tcPr>
          <w:p w14:paraId="2BC5FF6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0E1C69D3" w14:textId="77777777" w:rsidTr="00580BEE">
        <w:tc>
          <w:tcPr>
            <w:tcW w:w="2273" w:type="dxa"/>
          </w:tcPr>
          <w:p w14:paraId="4C72284B" w14:textId="77777777" w:rsidR="00AE04BD" w:rsidRPr="00194D3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 w:rsidRPr="00194D3C">
              <w:rPr>
                <w:rFonts w:cs="Times New Roman"/>
              </w:rPr>
              <w:t>docId</w:t>
            </w:r>
          </w:p>
        </w:tc>
        <w:tc>
          <w:tcPr>
            <w:tcW w:w="5261" w:type="dxa"/>
          </w:tcPr>
          <w:p w14:paraId="5280A41B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293" w:type="dxa"/>
          </w:tcPr>
          <w:p w14:paraId="2C24780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0867B90" w14:textId="77777777" w:rsidTr="00580BEE">
        <w:tc>
          <w:tcPr>
            <w:tcW w:w="2273" w:type="dxa"/>
          </w:tcPr>
          <w:p w14:paraId="7314849D" w14:textId="77777777" w:rsidR="00AE04BD" w:rsidRPr="00194D3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194D3C">
              <w:rPr>
                <w:rStyle w:val="sobjectk"/>
                <w:rFonts w:cs="Times New Roman"/>
                <w:bCs/>
              </w:rPr>
              <w:t>processInstanceId</w:t>
            </w:r>
          </w:p>
        </w:tc>
        <w:tc>
          <w:tcPr>
            <w:tcW w:w="5261" w:type="dxa"/>
          </w:tcPr>
          <w:p w14:paraId="75306761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93" w:type="dxa"/>
          </w:tcPr>
          <w:p w14:paraId="5CFAE74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3541574" w14:textId="77777777" w:rsidTr="00580BEE">
        <w:tc>
          <w:tcPr>
            <w:tcW w:w="2273" w:type="dxa"/>
          </w:tcPr>
          <w:p w14:paraId="623EF9B5" w14:textId="77777777" w:rsidR="00AE04BD" w:rsidRPr="00194D3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194D3C">
              <w:rPr>
                <w:rStyle w:val="sobjectk"/>
                <w:rFonts w:cs="Times New Roman"/>
                <w:bCs/>
              </w:rPr>
              <w:t>currentFormId</w:t>
            </w:r>
          </w:p>
        </w:tc>
        <w:tc>
          <w:tcPr>
            <w:tcW w:w="5261" w:type="dxa"/>
          </w:tcPr>
          <w:p w14:paraId="24FE9003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formId hiện tại</w:t>
            </w:r>
          </w:p>
        </w:tc>
        <w:tc>
          <w:tcPr>
            <w:tcW w:w="1293" w:type="dxa"/>
          </w:tcPr>
          <w:p w14:paraId="54E7953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5A619FB" w14:textId="77777777" w:rsidTr="00580BEE">
        <w:tc>
          <w:tcPr>
            <w:tcW w:w="2273" w:type="dxa"/>
          </w:tcPr>
          <w:p w14:paraId="5BC7DF00" w14:textId="77777777" w:rsidR="00AE04BD" w:rsidRPr="00194D3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194D3C">
              <w:rPr>
                <w:rStyle w:val="sobjectk"/>
                <w:rFonts w:cs="Times New Roman"/>
                <w:bCs/>
              </w:rPr>
              <w:t>beforeFormId</w:t>
            </w:r>
          </w:p>
        </w:tc>
        <w:tc>
          <w:tcPr>
            <w:tcW w:w="5261" w:type="dxa"/>
          </w:tcPr>
          <w:p w14:paraId="1DC2F75E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formId trước đó</w:t>
            </w:r>
          </w:p>
        </w:tc>
        <w:tc>
          <w:tcPr>
            <w:tcW w:w="1293" w:type="dxa"/>
          </w:tcPr>
          <w:p w14:paraId="5B9887F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503F6B94" w14:textId="77777777" w:rsidR="00AE04BD" w:rsidRDefault="00AE04BD" w:rsidP="00AE04BD">
      <w:pPr>
        <w:pStyle w:val="ListParagraph"/>
        <w:ind w:left="1080"/>
      </w:pPr>
    </w:p>
    <w:p w14:paraId="2C0EEBDA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537AD0ED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29ADFFEC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133FC2D3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p w14:paraId="1021D413" w14:textId="77777777" w:rsidR="00AE04BD" w:rsidRDefault="00AE04BD" w:rsidP="00AE04BD">
      <w:pPr>
        <w:pStyle w:val="ListParagraph"/>
        <w:ind w:left="108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640"/>
      </w:tblGrid>
      <w:tr w:rsidR="00AE04BD" w14:paraId="2B150357" w14:textId="77777777" w:rsidTr="00580BEE">
        <w:tc>
          <w:tcPr>
            <w:tcW w:w="8640" w:type="dxa"/>
          </w:tcPr>
          <w:p w14:paraId="7CD191F3" w14:textId="77777777" w:rsidR="00AE04BD" w:rsidRDefault="00AE04BD" w:rsidP="00580BEE"/>
          <w:p w14:paraId="0ED90833" w14:textId="77777777" w:rsidR="00AE04BD" w:rsidRDefault="00AE04BD" w:rsidP="00580BEE">
            <w:pPr>
              <w:pStyle w:val="ListParagraph"/>
              <w:ind w:left="1080"/>
            </w:pPr>
            <w:r>
              <w:t>{</w:t>
            </w:r>
          </w:p>
          <w:p w14:paraId="371C35D0" w14:textId="77777777" w:rsidR="00AE04BD" w:rsidRDefault="00AE04BD" w:rsidP="00580BEE">
            <w:pPr>
              <w:pStyle w:val="ListParagraph"/>
              <w:ind w:left="1080"/>
            </w:pPr>
            <w:r>
              <w:t>"status": {</w:t>
            </w:r>
          </w:p>
          <w:p w14:paraId="5049499F" w14:textId="77777777" w:rsidR="00AE04BD" w:rsidRDefault="00AE04BD" w:rsidP="00580BEE">
            <w:pPr>
              <w:pStyle w:val="ListParagraph"/>
              <w:ind w:left="1080"/>
            </w:pPr>
            <w:r>
              <w:t>"code": "0",</w:t>
            </w:r>
          </w:p>
          <w:p w14:paraId="269A4988" w14:textId="77777777" w:rsidR="00AE04BD" w:rsidRDefault="00AE04BD" w:rsidP="00580BEE">
            <w:pPr>
              <w:pStyle w:val="ListParagraph"/>
              <w:ind w:left="1080"/>
            </w:pPr>
            <w:r>
              <w:t>"message": ""</w:t>
            </w:r>
          </w:p>
          <w:p w14:paraId="0803A80C" w14:textId="77777777" w:rsidR="00AE04BD" w:rsidRDefault="00AE04BD" w:rsidP="00580BEE">
            <w:pPr>
              <w:pStyle w:val="ListParagraph"/>
              <w:ind w:left="1080"/>
            </w:pPr>
            <w:r>
              <w:t>},</w:t>
            </w:r>
          </w:p>
          <w:p w14:paraId="0F528C56" w14:textId="77777777" w:rsidR="00AE04BD" w:rsidRDefault="00AE04BD" w:rsidP="00580BEE">
            <w:pPr>
              <w:pStyle w:val="ListParagraph"/>
              <w:ind w:left="1080"/>
            </w:pPr>
            <w:r>
              <w:t>"data": "TRUE"</w:t>
            </w:r>
          </w:p>
          <w:p w14:paraId="6CDE66A7" w14:textId="77777777" w:rsidR="00AE04BD" w:rsidRDefault="00AE04BD" w:rsidP="00580BEE">
            <w:r>
              <w:t>}</w:t>
            </w:r>
          </w:p>
        </w:tc>
      </w:tr>
    </w:tbl>
    <w:p w14:paraId="602DDF05" w14:textId="77777777" w:rsidR="00AE04BD" w:rsidRDefault="00AE04BD" w:rsidP="00AE04BD">
      <w:pPr>
        <w:tabs>
          <w:tab w:val="left" w:pos="3495"/>
        </w:tabs>
      </w:pPr>
    </w:p>
    <w:p w14:paraId="5AD1A86B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345"/>
      </w:tblGrid>
      <w:tr w:rsidR="00AE04BD" w14:paraId="5520E0C9" w14:textId="77777777" w:rsidTr="00580BEE">
        <w:tc>
          <w:tcPr>
            <w:tcW w:w="1645" w:type="dxa"/>
            <w:shd w:val="clear" w:color="auto" w:fill="E7E6E6" w:themeFill="background2"/>
          </w:tcPr>
          <w:p w14:paraId="3836F666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2F97859E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345" w:type="dxa"/>
            <w:shd w:val="clear" w:color="auto" w:fill="E7E6E6" w:themeFill="background2"/>
          </w:tcPr>
          <w:p w14:paraId="62EDBAB7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276CF857" w14:textId="77777777" w:rsidTr="00580BEE">
        <w:tc>
          <w:tcPr>
            <w:tcW w:w="1645" w:type="dxa"/>
          </w:tcPr>
          <w:p w14:paraId="695C64D8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1895ACE8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345" w:type="dxa"/>
          </w:tcPr>
          <w:p w14:paraId="4116EC1D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11BB6F27" w14:textId="77777777" w:rsidTr="00580BEE">
        <w:tc>
          <w:tcPr>
            <w:tcW w:w="1645" w:type="dxa"/>
          </w:tcPr>
          <w:p w14:paraId="1A7FF959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3A8D99B5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345" w:type="dxa"/>
          </w:tcPr>
          <w:p w14:paraId="654E8E71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A5111E9" w14:textId="77777777" w:rsidTr="00580BEE">
        <w:tc>
          <w:tcPr>
            <w:tcW w:w="1645" w:type="dxa"/>
          </w:tcPr>
          <w:p w14:paraId="5EA3E66F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640" w:type="dxa"/>
          </w:tcPr>
          <w:p w14:paraId="50CC242A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345" w:type="dxa"/>
          </w:tcPr>
          <w:p w14:paraId="4294320E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F123D09" w14:textId="77777777" w:rsidTr="00580BEE">
        <w:tc>
          <w:tcPr>
            <w:tcW w:w="1645" w:type="dxa"/>
          </w:tcPr>
          <w:p w14:paraId="2328F4C8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75436E07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Dữ liệu trả về từ server: </w:t>
            </w:r>
          </w:p>
          <w:p w14:paraId="36E0E66C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 Có giá trị  “TRUE” nếu thành công,“ </w:t>
            </w:r>
            <w:r w:rsidRPr="00194D3C">
              <w:t>Error</w:t>
            </w:r>
            <w:r>
              <w:t>” nếu thất bại</w:t>
            </w:r>
          </w:p>
        </w:tc>
        <w:tc>
          <w:tcPr>
            <w:tcW w:w="1345" w:type="dxa"/>
          </w:tcPr>
          <w:p w14:paraId="6CF49C04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79BC7E93" w14:textId="77777777" w:rsidR="00AE04BD" w:rsidRPr="00960AF8" w:rsidRDefault="00AE04BD" w:rsidP="00AE04BD"/>
    <w:p w14:paraId="4F50B46E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danh sách đơn vị có văn thư</w:t>
      </w:r>
    </w:p>
    <w:p w14:paraId="6626B082" w14:textId="77777777" w:rsidR="00AE04BD" w:rsidRPr="008173D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754E4F2E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danh sách đơn vị có văn thư</w:t>
      </w:r>
    </w:p>
    <w:p w14:paraId="58407D63" w14:textId="77777777" w:rsidR="00AE04BD" w:rsidRDefault="00AE04BD" w:rsidP="00AE04BD">
      <w:pPr>
        <w:pStyle w:val="ListParagraph"/>
        <w:numPr>
          <w:ilvl w:val="0"/>
          <w:numId w:val="7"/>
        </w:numPr>
        <w:rPr>
          <w:rStyle w:val="Hyperlink"/>
        </w:rPr>
      </w:pPr>
      <w:r>
        <w:t xml:space="preserve">URL: </w:t>
      </w:r>
      <w:hyperlink r:id="rId21" w:history="1">
        <w:r w:rsidRPr="009B18F9">
          <w:rPr>
            <w:rStyle w:val="Hyperlink"/>
          </w:rPr>
          <w:t xml:space="preserve"> </w:t>
        </w:r>
        <w:r>
          <w:rPr>
            <w:rStyle w:val="Hyperlink"/>
          </w:rPr>
          <w:t>https://dev-qlvbdh.vnptsoftware.vn</w:t>
        </w:r>
        <w:r w:rsidRPr="009B18F9">
          <w:rPr>
            <w:rStyle w:val="Hyperlink"/>
          </w:rPr>
          <w:t>/spring/api/document/getfilingclerk/{id}/</w:t>
        </w:r>
      </w:hyperlink>
    </w:p>
    <w:p w14:paraId="3D172B89" w14:textId="77777777" w:rsidR="00AE04BD" w:rsidRPr="003A3D00" w:rsidRDefault="00AE04BD" w:rsidP="00AE04BD">
      <w:pPr>
        <w:pStyle w:val="ListParagraph"/>
        <w:numPr>
          <w:ilvl w:val="0"/>
          <w:numId w:val="7"/>
        </w:numPr>
        <w:rPr>
          <w:rStyle w:val="Hyperlink"/>
        </w:rPr>
      </w:pPr>
      <w:r>
        <w:t>{id} là id của văn bản</w:t>
      </w:r>
    </w:p>
    <w:p w14:paraId="3CEE082D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lastRenderedPageBreak/>
        <w:t>Method: GET</w:t>
      </w:r>
    </w:p>
    <w:p w14:paraId="12BC8549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6551FA50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14FCC321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3FD68A53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640"/>
      </w:tblGrid>
      <w:tr w:rsidR="00AE04BD" w14:paraId="2EBCF097" w14:textId="77777777" w:rsidTr="00580BEE">
        <w:tc>
          <w:tcPr>
            <w:tcW w:w="8640" w:type="dxa"/>
          </w:tcPr>
          <w:p w14:paraId="24857AFB" w14:textId="77777777" w:rsidR="00AE04BD" w:rsidRPr="00AB7A90" w:rsidRDefault="00AE04BD" w:rsidP="00580BEE">
            <w:pPr>
              <w:rPr>
                <w:i/>
              </w:rPr>
            </w:pPr>
          </w:p>
          <w:p w14:paraId="2FCBA715" w14:textId="77777777" w:rsidR="00AE04BD" w:rsidRPr="00AB7A90" w:rsidRDefault="00AE04BD" w:rsidP="00580BE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7A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2D59770" w14:textId="77777777" w:rsidR="00AE04BD" w:rsidRPr="00AB7A90" w:rsidRDefault="00AE04BD" w:rsidP="00580BE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7A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B7A9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AB7A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471F701D" w14:textId="77777777" w:rsidR="00AE04BD" w:rsidRPr="00AB7A90" w:rsidRDefault="00AE04BD" w:rsidP="00580BE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7A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1C1CECDE" w14:textId="77777777" w:rsidR="00AE04BD" w:rsidRPr="00AB7A90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7A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B7A9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AB7A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AB7A9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AB7A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CB7BC72" w14:textId="77777777" w:rsidR="00AE04BD" w:rsidRPr="00AB7A90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7A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B7A9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AB7A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4FC512F1" w14:textId="77777777" w:rsidR="00AE04BD" w:rsidRPr="00AB7A90" w:rsidRDefault="00AE04BD" w:rsidP="00580BE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7A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567483DD" w14:textId="77777777" w:rsidR="00AE04BD" w:rsidRPr="00AB7A90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7A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EF386BB" w14:textId="77777777" w:rsidR="00AE04BD" w:rsidRPr="00AB7A90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7A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B7A9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AB7A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AB7A9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1308#Bộ Thông tin và Truyền thông#1194#Bộ Thông tin và Truyền thông#0#1#0|1308#Bộ Thông tin và Truyền thông#1183#Văn phòng Bộ#0#0#0</w:t>
            </w:r>
            <w:r w:rsidRPr="00AB7A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6F849EC7" w14:textId="77777777" w:rsidR="00AE04BD" w:rsidRPr="00AB7A90" w:rsidRDefault="00AE04BD" w:rsidP="00580BE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7A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4DCC393E" w14:textId="77777777" w:rsidR="00AE04BD" w:rsidRPr="00AB7A90" w:rsidRDefault="00AE04BD" w:rsidP="00580BEE">
            <w:pPr>
              <w:rPr>
                <w:i/>
              </w:rPr>
            </w:pPr>
          </w:p>
        </w:tc>
      </w:tr>
    </w:tbl>
    <w:p w14:paraId="2166AE5E" w14:textId="77777777" w:rsidR="00AE04BD" w:rsidRPr="00825E34" w:rsidRDefault="00AE04BD" w:rsidP="00AE04BD"/>
    <w:p w14:paraId="7B3C19FF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danh sách xử lý chính</w:t>
      </w:r>
    </w:p>
    <w:p w14:paraId="4BBE4146" w14:textId="77777777" w:rsidR="00AE04BD" w:rsidRPr="008173D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5CDAFB29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danh sách cá nhân xử lý chính khi luân chuyển văn bản đến</w:t>
      </w:r>
    </w:p>
    <w:p w14:paraId="57E240D7" w14:textId="77777777" w:rsidR="00AE04BD" w:rsidRPr="003A3D00" w:rsidRDefault="00AE04BD" w:rsidP="00AE04BD">
      <w:pPr>
        <w:pStyle w:val="ListParagraph"/>
        <w:numPr>
          <w:ilvl w:val="0"/>
          <w:numId w:val="7"/>
        </w:numPr>
        <w:rPr>
          <w:rStyle w:val="Hyperlink"/>
        </w:rPr>
      </w:pPr>
      <w:r>
        <w:t xml:space="preserve">URL: </w:t>
      </w:r>
      <w:hyperlink r:id="rId22" w:history="1">
        <w:r w:rsidRPr="009B18F9">
          <w:rPr>
            <w:rStyle w:val="Hyperlink"/>
          </w:rPr>
          <w:t xml:space="preserve"> </w:t>
        </w:r>
        <w:r>
          <w:rPr>
            <w:rStyle w:val="Hyperlink"/>
          </w:rPr>
          <w:t>https://dev-qlvbdh.vnptsoftware.vn</w:t>
        </w:r>
        <w:r w:rsidRPr="009B18F9">
          <w:rPr>
            <w:rStyle w:val="Hyperlink"/>
          </w:rPr>
          <w:t>/qlvb/api/incommingdocument/getlistprimaryuser/</w:t>
        </w:r>
      </w:hyperlink>
    </w:p>
    <w:p w14:paraId="1DDE55FE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7595BB99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20B010E2" w14:textId="77777777" w:rsidTr="00580BEE">
        <w:tc>
          <w:tcPr>
            <w:tcW w:w="8838" w:type="dxa"/>
          </w:tcPr>
          <w:p w14:paraId="0C4AE3FB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3018D05A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E31E85">
              <w:rPr>
                <w:rStyle w:val="sbrace"/>
                <w:rFonts w:ascii="Consolas" w:hAnsi="Consolas"/>
                <w:color w:val="666666"/>
              </w:rPr>
              <w:t>{"function":"vbdb_get_vanthu_donvi","role":""}</w:t>
            </w:r>
          </w:p>
          <w:p w14:paraId="42FDE111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1D84816D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273"/>
        <w:gridCol w:w="5261"/>
        <w:gridCol w:w="1293"/>
      </w:tblGrid>
      <w:tr w:rsidR="00AE04BD" w:rsidRPr="00BC7EBB" w14:paraId="5A35D017" w14:textId="77777777" w:rsidTr="00580BEE">
        <w:tc>
          <w:tcPr>
            <w:tcW w:w="2273" w:type="dxa"/>
            <w:shd w:val="clear" w:color="auto" w:fill="E7E6E6" w:themeFill="background2"/>
          </w:tcPr>
          <w:p w14:paraId="7F65E578" w14:textId="77777777" w:rsidR="00AE04BD" w:rsidRPr="00E31E85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E31E85">
              <w:rPr>
                <w:rFonts w:cs="Times New Roman"/>
              </w:rPr>
              <w:t>Tên trường</w:t>
            </w:r>
          </w:p>
        </w:tc>
        <w:tc>
          <w:tcPr>
            <w:tcW w:w="5261" w:type="dxa"/>
            <w:shd w:val="clear" w:color="auto" w:fill="E7E6E6" w:themeFill="background2"/>
          </w:tcPr>
          <w:p w14:paraId="0321399D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293" w:type="dxa"/>
            <w:shd w:val="clear" w:color="auto" w:fill="E7E6E6" w:themeFill="background2"/>
          </w:tcPr>
          <w:p w14:paraId="2CABE9D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009F36A5" w14:textId="77777777" w:rsidTr="00580BEE">
        <w:tc>
          <w:tcPr>
            <w:tcW w:w="2273" w:type="dxa"/>
          </w:tcPr>
          <w:p w14:paraId="5D7CF90A" w14:textId="77777777" w:rsidR="00AE04BD" w:rsidRPr="00E31E85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 w:rsidRPr="00E31E85">
              <w:rPr>
                <w:rStyle w:val="sbrace"/>
                <w:rFonts w:cs="Times New Roman"/>
              </w:rPr>
              <w:t>function</w:t>
            </w:r>
          </w:p>
        </w:tc>
        <w:tc>
          <w:tcPr>
            <w:tcW w:w="5261" w:type="dxa"/>
          </w:tcPr>
          <w:p w14:paraId="1E6AEA0C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93" w:type="dxa"/>
          </w:tcPr>
          <w:p w14:paraId="06A19A0A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C7246DC" w14:textId="77777777" w:rsidTr="00580BEE">
        <w:tc>
          <w:tcPr>
            <w:tcW w:w="2273" w:type="dxa"/>
          </w:tcPr>
          <w:p w14:paraId="77001694" w14:textId="77777777" w:rsidR="00AE04BD" w:rsidRPr="00E31E85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E31E85">
              <w:rPr>
                <w:rStyle w:val="sbrace"/>
                <w:rFonts w:cs="Times New Roman"/>
              </w:rPr>
              <w:t>role</w:t>
            </w:r>
          </w:p>
        </w:tc>
        <w:tc>
          <w:tcPr>
            <w:tcW w:w="5261" w:type="dxa"/>
          </w:tcPr>
          <w:p w14:paraId="596F2646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93" w:type="dxa"/>
          </w:tcPr>
          <w:p w14:paraId="181C303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17152517" w14:textId="77777777" w:rsidR="00AE04BD" w:rsidRDefault="00AE04BD" w:rsidP="00AE04BD">
      <w:pPr>
        <w:pStyle w:val="ListParagraph"/>
        <w:ind w:left="1080"/>
      </w:pPr>
    </w:p>
    <w:p w14:paraId="213C9B8E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2D2852E8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7F014A38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253B09CD" w14:textId="77777777" w:rsidTr="00580BEE">
        <w:tc>
          <w:tcPr>
            <w:tcW w:w="8838" w:type="dxa"/>
          </w:tcPr>
          <w:p w14:paraId="6F895288" w14:textId="77777777" w:rsidR="00AE04BD" w:rsidRPr="00E31E85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023025EB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31E8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0C2B5B40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658668A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31E8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31E85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862A71F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31E8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3BB229A7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3CF4B9E5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38C51F2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31E8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09307CE5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243417B6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D7E75A2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31E8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userId</w:t>
            </w: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31E85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hugiang</w:t>
            </w: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773C3DB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r w:rsidRPr="00E31E8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fullName</w:t>
            </w: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31E85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Hồ Uyên Giang</w:t>
            </w: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F2D9A14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31E8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positionName</w:t>
            </w: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"",</w:t>
            </w:r>
          </w:p>
          <w:p w14:paraId="037CABF0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31E8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unitName</w:t>
            </w: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31E85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Phòng Kê hoạch - Tổng Hợp</w:t>
            </w: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0DCD247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31E8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stt</w:t>
            </w: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E31E8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14:paraId="127BE18F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3588F6C7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270033D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7E3917EB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F578DA0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31E8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userId</w:t>
            </w: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31E85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dtthang</w:t>
            </w: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CE12BB0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31E8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fullName</w:t>
            </w: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31E85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Đỗ Tiến Thắng</w:t>
            </w: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555BC74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31E8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positionName</w:t>
            </w: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"",</w:t>
            </w:r>
          </w:p>
          <w:p w14:paraId="352B8CDA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31E8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unitName</w:t>
            </w: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31E85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Phòng Cổng Thông tin điện tử</w:t>
            </w: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2C75173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31E85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stt</w:t>
            </w: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E31E8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14:paraId="138C82D8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08458AF" w14:textId="77777777" w:rsidR="00AE04BD" w:rsidRPr="00E31E85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14:paraId="404AFE9A" w14:textId="77777777" w:rsidR="00AE04BD" w:rsidRPr="00E31E85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E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816294C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64F3B1FF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lastRenderedPageBreak/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345"/>
      </w:tblGrid>
      <w:tr w:rsidR="00AE04BD" w14:paraId="5428311F" w14:textId="77777777" w:rsidTr="00580BEE">
        <w:tc>
          <w:tcPr>
            <w:tcW w:w="1645" w:type="dxa"/>
            <w:shd w:val="clear" w:color="auto" w:fill="E7E6E6" w:themeFill="background2"/>
          </w:tcPr>
          <w:p w14:paraId="74006A23" w14:textId="77777777" w:rsidR="00AE04BD" w:rsidRPr="00C83D41" w:rsidRDefault="00AE04BD" w:rsidP="00580BEE">
            <w:pPr>
              <w:tabs>
                <w:tab w:val="left" w:pos="3495"/>
              </w:tabs>
              <w:rPr>
                <w:rFonts w:cs="Times New Roman"/>
                <w:b/>
              </w:rPr>
            </w:pPr>
            <w:r w:rsidRPr="00C83D41">
              <w:rPr>
                <w:rFonts w:cs="Times New Roman"/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4EF4AD23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345" w:type="dxa"/>
            <w:shd w:val="clear" w:color="auto" w:fill="E7E6E6" w:themeFill="background2"/>
          </w:tcPr>
          <w:p w14:paraId="1BA2EB43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178FE954" w14:textId="77777777" w:rsidTr="00580BEE">
        <w:tc>
          <w:tcPr>
            <w:tcW w:w="1645" w:type="dxa"/>
          </w:tcPr>
          <w:p w14:paraId="24F14C8D" w14:textId="77777777" w:rsidR="00AE04BD" w:rsidRPr="00C83D41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83D41">
              <w:rPr>
                <w:rFonts w:eastAsia="Times New Roman" w:cs="Times New Roman"/>
              </w:rPr>
              <w:t>userId</w:t>
            </w:r>
          </w:p>
        </w:tc>
        <w:tc>
          <w:tcPr>
            <w:tcW w:w="5640" w:type="dxa"/>
          </w:tcPr>
          <w:p w14:paraId="58129257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Id của user</w:t>
            </w:r>
          </w:p>
        </w:tc>
        <w:tc>
          <w:tcPr>
            <w:tcW w:w="1345" w:type="dxa"/>
          </w:tcPr>
          <w:p w14:paraId="5B84FAA1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51957F14" w14:textId="77777777" w:rsidTr="00580BEE">
        <w:tc>
          <w:tcPr>
            <w:tcW w:w="1645" w:type="dxa"/>
          </w:tcPr>
          <w:p w14:paraId="06F6F224" w14:textId="77777777" w:rsidR="00AE04BD" w:rsidRPr="00C83D41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83D41">
              <w:rPr>
                <w:rFonts w:eastAsia="Times New Roman" w:cs="Times New Roman"/>
              </w:rPr>
              <w:t>fullName</w:t>
            </w:r>
          </w:p>
        </w:tc>
        <w:tc>
          <w:tcPr>
            <w:tcW w:w="5640" w:type="dxa"/>
          </w:tcPr>
          <w:p w14:paraId="4AB41283" w14:textId="77777777" w:rsidR="00AE04BD" w:rsidRDefault="00AE04BD" w:rsidP="00580BEE">
            <w:pPr>
              <w:tabs>
                <w:tab w:val="left" w:pos="3495"/>
              </w:tabs>
            </w:pPr>
            <w:r>
              <w:t>Tên đầy đủ của user</w:t>
            </w:r>
          </w:p>
        </w:tc>
        <w:tc>
          <w:tcPr>
            <w:tcW w:w="1345" w:type="dxa"/>
          </w:tcPr>
          <w:p w14:paraId="793717B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422E93C" w14:textId="77777777" w:rsidTr="00580BEE">
        <w:tc>
          <w:tcPr>
            <w:tcW w:w="1645" w:type="dxa"/>
          </w:tcPr>
          <w:p w14:paraId="6F38F3B6" w14:textId="77777777" w:rsidR="00AE04BD" w:rsidRPr="00C83D41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83D41">
              <w:rPr>
                <w:rFonts w:eastAsia="Times New Roman" w:cs="Times New Roman"/>
              </w:rPr>
              <w:t>positionName</w:t>
            </w:r>
          </w:p>
        </w:tc>
        <w:tc>
          <w:tcPr>
            <w:tcW w:w="5640" w:type="dxa"/>
          </w:tcPr>
          <w:p w14:paraId="76EA77F6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1C091979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07AE66B" w14:textId="77777777" w:rsidTr="00580BEE">
        <w:tc>
          <w:tcPr>
            <w:tcW w:w="1645" w:type="dxa"/>
          </w:tcPr>
          <w:p w14:paraId="6A5A7810" w14:textId="77777777" w:rsidR="00AE04BD" w:rsidRPr="00C83D41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</w:rPr>
            </w:pPr>
            <w:r w:rsidRPr="00C83D41">
              <w:rPr>
                <w:rFonts w:eastAsia="Times New Roman" w:cs="Times New Roman"/>
              </w:rPr>
              <w:t>unitName</w:t>
            </w:r>
          </w:p>
        </w:tc>
        <w:tc>
          <w:tcPr>
            <w:tcW w:w="5640" w:type="dxa"/>
          </w:tcPr>
          <w:p w14:paraId="2BBCF2C7" w14:textId="77777777" w:rsidR="00AE04BD" w:rsidRDefault="00AE04BD" w:rsidP="00580BEE">
            <w:pPr>
              <w:tabs>
                <w:tab w:val="left" w:pos="3495"/>
              </w:tabs>
            </w:pPr>
            <w:r>
              <w:t>Tên phòng ban</w:t>
            </w:r>
          </w:p>
        </w:tc>
        <w:tc>
          <w:tcPr>
            <w:tcW w:w="1345" w:type="dxa"/>
          </w:tcPr>
          <w:p w14:paraId="0ABA848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09995F58" w14:textId="77777777" w:rsidTr="00580BEE">
        <w:tc>
          <w:tcPr>
            <w:tcW w:w="1645" w:type="dxa"/>
          </w:tcPr>
          <w:p w14:paraId="75E65343" w14:textId="77777777" w:rsidR="00AE04BD" w:rsidRPr="00C83D41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</w:rPr>
            </w:pPr>
            <w:r w:rsidRPr="00C83D41">
              <w:rPr>
                <w:rFonts w:eastAsia="Times New Roman" w:cs="Times New Roman"/>
              </w:rPr>
              <w:t>stt</w:t>
            </w:r>
          </w:p>
        </w:tc>
        <w:tc>
          <w:tcPr>
            <w:tcW w:w="5640" w:type="dxa"/>
          </w:tcPr>
          <w:p w14:paraId="20151A9E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345" w:type="dxa"/>
          </w:tcPr>
          <w:p w14:paraId="64AADAD1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5BEB5728" w14:textId="77777777" w:rsidR="00AE04BD" w:rsidRDefault="00AE04BD" w:rsidP="00AE04BD">
      <w:pPr>
        <w:tabs>
          <w:tab w:val="left" w:pos="3495"/>
        </w:tabs>
      </w:pPr>
    </w:p>
    <w:p w14:paraId="6E7B8F77" w14:textId="77777777" w:rsidR="00AE04BD" w:rsidRPr="007B7361" w:rsidRDefault="00AE04BD" w:rsidP="00AE04BD"/>
    <w:p w14:paraId="153BC4B0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phân trang danh sách văn bản đến</w:t>
      </w:r>
    </w:p>
    <w:p w14:paraId="30F5628A" w14:textId="77777777" w:rsidR="00AE04BD" w:rsidRPr="008173D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50D2105D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danh sách văn bản đến</w:t>
      </w:r>
    </w:p>
    <w:p w14:paraId="25CA9D86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URL</w:t>
      </w:r>
      <w:hyperlink r:id="rId23" w:history="1">
        <w:r w:rsidRPr="009C21C4">
          <w:rPr>
            <w:rStyle w:val="Hyperlink"/>
          </w:rPr>
          <w:t xml:space="preserve">: </w:t>
        </w:r>
        <w:r>
          <w:rPr>
            <w:rStyle w:val="Hyperlink"/>
          </w:rPr>
          <w:t>https://dev-qlvbdh.vnptsoftware.vn</w:t>
        </w:r>
        <w:r w:rsidRPr="009C21C4">
          <w:rPr>
            <w:rStyle w:val="Hyperlink"/>
          </w:rPr>
          <w:t>/qlvb/api/incommingdocument/getpagingdocument/</w:t>
        </w:r>
      </w:hyperlink>
      <w:r w:rsidRPr="009C21C4">
        <w:t xml:space="preserve"> </w:t>
      </w:r>
    </w:p>
    <w:p w14:paraId="6909DA12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39FFCDD0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9C510E7" w14:textId="77777777" w:rsidTr="00580BEE">
        <w:tc>
          <w:tcPr>
            <w:tcW w:w="8838" w:type="dxa"/>
          </w:tcPr>
          <w:p w14:paraId="25878645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5B36D982" w14:textId="77777777" w:rsidR="00AE04BD" w:rsidRPr="009C21C4" w:rsidRDefault="00AE04BD" w:rsidP="00580BEE">
            <w:pPr>
              <w:shd w:val="clear" w:color="auto" w:fill="FFFFFF"/>
              <w:spacing w:after="105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{  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"pageNo"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-1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"pageRec"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10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"parameter"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:{  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"trichYeu"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"soKyHieu"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"type"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"linhVuc"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"priority"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"confidential"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"startDateBanHanh"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"endDateBanHanh"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"startDateSoanThao"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"endDateSoanThao"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lastRenderedPageBreak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"coQuanBanHanh"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"startDateHanXuLy"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"endDateHanXuLy"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"bookOfDocument"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"numberDocument"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"kho"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"DEN_CAN_XULY"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"toanVan"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"searchToanVan"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"0"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}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}</w:t>
            </w:r>
          </w:p>
          <w:p w14:paraId="62434543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28264789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lastRenderedPageBreak/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1903"/>
        <w:gridCol w:w="5286"/>
        <w:gridCol w:w="1620"/>
      </w:tblGrid>
      <w:tr w:rsidR="00AE04BD" w:rsidRPr="00BC7EBB" w14:paraId="43D16BF9" w14:textId="77777777" w:rsidTr="00580BEE">
        <w:tc>
          <w:tcPr>
            <w:tcW w:w="1903" w:type="dxa"/>
            <w:shd w:val="clear" w:color="auto" w:fill="E7E6E6" w:themeFill="background2"/>
          </w:tcPr>
          <w:p w14:paraId="5F930F89" w14:textId="77777777" w:rsidR="00AE04BD" w:rsidRPr="009C21C4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9C21C4">
              <w:rPr>
                <w:rFonts w:cs="Times New Roman"/>
              </w:rPr>
              <w:t>Tên trường</w:t>
            </w:r>
          </w:p>
        </w:tc>
        <w:tc>
          <w:tcPr>
            <w:tcW w:w="5286" w:type="dxa"/>
            <w:shd w:val="clear" w:color="auto" w:fill="E7E6E6" w:themeFill="background2"/>
          </w:tcPr>
          <w:p w14:paraId="27C7E086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620" w:type="dxa"/>
            <w:shd w:val="clear" w:color="auto" w:fill="E7E6E6" w:themeFill="background2"/>
          </w:tcPr>
          <w:p w14:paraId="39FD41C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2204E40A" w14:textId="77777777" w:rsidTr="00580BEE">
        <w:tc>
          <w:tcPr>
            <w:tcW w:w="1903" w:type="dxa"/>
          </w:tcPr>
          <w:p w14:paraId="542812E3" w14:textId="77777777" w:rsidR="00AE04BD" w:rsidRPr="009C21C4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 w:rsidRPr="009C21C4">
              <w:rPr>
                <w:rFonts w:eastAsia="Times New Roman" w:cs="Times New Roman"/>
                <w:bCs/>
              </w:rPr>
              <w:t>pageNo</w:t>
            </w:r>
          </w:p>
        </w:tc>
        <w:tc>
          <w:tcPr>
            <w:tcW w:w="5286" w:type="dxa"/>
          </w:tcPr>
          <w:p w14:paraId="206969BB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0709E78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5EDDADF" w14:textId="77777777" w:rsidTr="00580BEE">
        <w:tc>
          <w:tcPr>
            <w:tcW w:w="1903" w:type="dxa"/>
          </w:tcPr>
          <w:p w14:paraId="30AD28FA" w14:textId="77777777" w:rsidR="00AE04BD" w:rsidRPr="009C21C4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9C21C4">
              <w:rPr>
                <w:rFonts w:eastAsia="Times New Roman" w:cs="Times New Roman"/>
                <w:bCs/>
              </w:rPr>
              <w:t>pageRec</w:t>
            </w:r>
          </w:p>
        </w:tc>
        <w:tc>
          <w:tcPr>
            <w:tcW w:w="5286" w:type="dxa"/>
          </w:tcPr>
          <w:p w14:paraId="7E09D463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5A25C47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5A18F50" w14:textId="77777777" w:rsidTr="00580BEE">
        <w:tc>
          <w:tcPr>
            <w:tcW w:w="1903" w:type="dxa"/>
          </w:tcPr>
          <w:p w14:paraId="40F28337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trichYeu</w:t>
            </w:r>
          </w:p>
        </w:tc>
        <w:tc>
          <w:tcPr>
            <w:tcW w:w="5286" w:type="dxa"/>
          </w:tcPr>
          <w:p w14:paraId="32A0A588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57FB0FF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89BA79A" w14:textId="77777777" w:rsidTr="00580BEE">
        <w:tc>
          <w:tcPr>
            <w:tcW w:w="1903" w:type="dxa"/>
          </w:tcPr>
          <w:p w14:paraId="3203DC8F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soKyHieu</w:t>
            </w:r>
          </w:p>
        </w:tc>
        <w:tc>
          <w:tcPr>
            <w:tcW w:w="5286" w:type="dxa"/>
          </w:tcPr>
          <w:p w14:paraId="59313463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4FB39D05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44D3836" w14:textId="77777777" w:rsidTr="00580BEE">
        <w:tc>
          <w:tcPr>
            <w:tcW w:w="1903" w:type="dxa"/>
          </w:tcPr>
          <w:p w14:paraId="4679902B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type</w:t>
            </w:r>
          </w:p>
        </w:tc>
        <w:tc>
          <w:tcPr>
            <w:tcW w:w="5286" w:type="dxa"/>
          </w:tcPr>
          <w:p w14:paraId="409C9790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526F564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587EE9D" w14:textId="77777777" w:rsidTr="00580BEE">
        <w:tc>
          <w:tcPr>
            <w:tcW w:w="1903" w:type="dxa"/>
          </w:tcPr>
          <w:p w14:paraId="71722A5C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linhVuc</w:t>
            </w:r>
          </w:p>
        </w:tc>
        <w:tc>
          <w:tcPr>
            <w:tcW w:w="5286" w:type="dxa"/>
          </w:tcPr>
          <w:p w14:paraId="43CFF4D9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1BF0F23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E783ED2" w14:textId="77777777" w:rsidTr="00580BEE">
        <w:tc>
          <w:tcPr>
            <w:tcW w:w="1903" w:type="dxa"/>
          </w:tcPr>
          <w:p w14:paraId="4AD9A1F9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priority</w:t>
            </w:r>
          </w:p>
        </w:tc>
        <w:tc>
          <w:tcPr>
            <w:tcW w:w="5286" w:type="dxa"/>
          </w:tcPr>
          <w:p w14:paraId="1A27BC5B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01719BF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A85271F" w14:textId="77777777" w:rsidTr="00580BEE">
        <w:tc>
          <w:tcPr>
            <w:tcW w:w="1903" w:type="dxa"/>
          </w:tcPr>
          <w:p w14:paraId="660EE910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confidential</w:t>
            </w:r>
          </w:p>
        </w:tc>
        <w:tc>
          <w:tcPr>
            <w:tcW w:w="5286" w:type="dxa"/>
          </w:tcPr>
          <w:p w14:paraId="650FEA0B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2E92A30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0C3F79E" w14:textId="77777777" w:rsidTr="00580BEE">
        <w:tc>
          <w:tcPr>
            <w:tcW w:w="1903" w:type="dxa"/>
          </w:tcPr>
          <w:p w14:paraId="713AB975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startDateBanHanh</w:t>
            </w:r>
          </w:p>
        </w:tc>
        <w:tc>
          <w:tcPr>
            <w:tcW w:w="5286" w:type="dxa"/>
          </w:tcPr>
          <w:p w14:paraId="74E9BE9A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464218F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C5F8ED5" w14:textId="77777777" w:rsidTr="00580BEE">
        <w:tc>
          <w:tcPr>
            <w:tcW w:w="1903" w:type="dxa"/>
          </w:tcPr>
          <w:p w14:paraId="28FF6455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endDateBanHanh</w:t>
            </w:r>
          </w:p>
        </w:tc>
        <w:tc>
          <w:tcPr>
            <w:tcW w:w="5286" w:type="dxa"/>
          </w:tcPr>
          <w:p w14:paraId="68B8D523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15D58BC4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ED747BB" w14:textId="77777777" w:rsidTr="00580BEE">
        <w:tc>
          <w:tcPr>
            <w:tcW w:w="1903" w:type="dxa"/>
          </w:tcPr>
          <w:p w14:paraId="38F756CC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startDateSoanThao</w:t>
            </w:r>
          </w:p>
        </w:tc>
        <w:tc>
          <w:tcPr>
            <w:tcW w:w="5286" w:type="dxa"/>
          </w:tcPr>
          <w:p w14:paraId="03C9ACA6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6AF11C4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61066BE" w14:textId="77777777" w:rsidTr="00580BEE">
        <w:tc>
          <w:tcPr>
            <w:tcW w:w="1903" w:type="dxa"/>
          </w:tcPr>
          <w:p w14:paraId="63E7ACB8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endDateSoanThao</w:t>
            </w:r>
          </w:p>
        </w:tc>
        <w:tc>
          <w:tcPr>
            <w:tcW w:w="5286" w:type="dxa"/>
          </w:tcPr>
          <w:p w14:paraId="49D9FC3D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4AAE917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23BD9A6" w14:textId="77777777" w:rsidTr="00580BEE">
        <w:tc>
          <w:tcPr>
            <w:tcW w:w="1903" w:type="dxa"/>
          </w:tcPr>
          <w:p w14:paraId="5E4243F0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coQuanBanHanh</w:t>
            </w:r>
          </w:p>
        </w:tc>
        <w:tc>
          <w:tcPr>
            <w:tcW w:w="5286" w:type="dxa"/>
          </w:tcPr>
          <w:p w14:paraId="2F3541E1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292D199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7239638" w14:textId="77777777" w:rsidTr="00580BEE">
        <w:tc>
          <w:tcPr>
            <w:tcW w:w="1903" w:type="dxa"/>
          </w:tcPr>
          <w:p w14:paraId="0D1991B2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startDateHanXuLy</w:t>
            </w:r>
          </w:p>
        </w:tc>
        <w:tc>
          <w:tcPr>
            <w:tcW w:w="5286" w:type="dxa"/>
          </w:tcPr>
          <w:p w14:paraId="28F70BB8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28895235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7CA4DD4" w14:textId="77777777" w:rsidTr="00580BEE">
        <w:tc>
          <w:tcPr>
            <w:tcW w:w="1903" w:type="dxa"/>
          </w:tcPr>
          <w:p w14:paraId="6B46A973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endDateHanXuLy</w:t>
            </w:r>
          </w:p>
        </w:tc>
        <w:tc>
          <w:tcPr>
            <w:tcW w:w="5286" w:type="dxa"/>
          </w:tcPr>
          <w:p w14:paraId="10DF8915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6A9A981C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C013F7C" w14:textId="77777777" w:rsidTr="00580BEE">
        <w:tc>
          <w:tcPr>
            <w:tcW w:w="1903" w:type="dxa"/>
          </w:tcPr>
          <w:p w14:paraId="371887D2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bookOfDocument</w:t>
            </w:r>
          </w:p>
        </w:tc>
        <w:tc>
          <w:tcPr>
            <w:tcW w:w="5286" w:type="dxa"/>
          </w:tcPr>
          <w:p w14:paraId="431F59E8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24C8F23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736A9D4" w14:textId="77777777" w:rsidTr="00580BEE">
        <w:tc>
          <w:tcPr>
            <w:tcW w:w="1903" w:type="dxa"/>
          </w:tcPr>
          <w:p w14:paraId="66ED5C86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numberDocument</w:t>
            </w:r>
          </w:p>
        </w:tc>
        <w:tc>
          <w:tcPr>
            <w:tcW w:w="5286" w:type="dxa"/>
          </w:tcPr>
          <w:p w14:paraId="3B0370C6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0E0A2B95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6DEDD1B" w14:textId="77777777" w:rsidTr="00580BEE">
        <w:tc>
          <w:tcPr>
            <w:tcW w:w="1903" w:type="dxa"/>
          </w:tcPr>
          <w:p w14:paraId="471DF46B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kho</w:t>
            </w:r>
          </w:p>
        </w:tc>
        <w:tc>
          <w:tcPr>
            <w:tcW w:w="5286" w:type="dxa"/>
          </w:tcPr>
          <w:p w14:paraId="633694DF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3FFA0D5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AC05719" w14:textId="77777777" w:rsidTr="00580BEE">
        <w:tc>
          <w:tcPr>
            <w:tcW w:w="1903" w:type="dxa"/>
          </w:tcPr>
          <w:p w14:paraId="5ED5437A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toanVan</w:t>
            </w:r>
          </w:p>
        </w:tc>
        <w:tc>
          <w:tcPr>
            <w:tcW w:w="5286" w:type="dxa"/>
          </w:tcPr>
          <w:p w14:paraId="368A841A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7AFA98A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37F7DE5" w14:textId="77777777" w:rsidTr="00580BEE">
        <w:tc>
          <w:tcPr>
            <w:tcW w:w="1903" w:type="dxa"/>
          </w:tcPr>
          <w:p w14:paraId="3FDA5F15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searchToanVan</w:t>
            </w:r>
          </w:p>
        </w:tc>
        <w:tc>
          <w:tcPr>
            <w:tcW w:w="5286" w:type="dxa"/>
          </w:tcPr>
          <w:p w14:paraId="377E6BFE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0801AE1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0D0D8B1E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5B9EB7F7" w14:textId="77777777" w:rsidR="00AE04BD" w:rsidRDefault="00AE04BD" w:rsidP="00AE04BD">
      <w:pPr>
        <w:pStyle w:val="ListParagraph"/>
        <w:numPr>
          <w:ilvl w:val="0"/>
          <w:numId w:val="25"/>
        </w:numPr>
      </w:pPr>
      <w:r>
        <w:t>Response trả về là 1 JSON</w:t>
      </w:r>
    </w:p>
    <w:p w14:paraId="7304762A" w14:textId="77777777" w:rsidR="00AE04BD" w:rsidRDefault="00AE04BD" w:rsidP="00AE04BD">
      <w:pPr>
        <w:pStyle w:val="ListParagraph"/>
        <w:numPr>
          <w:ilvl w:val="0"/>
          <w:numId w:val="25"/>
        </w:numPr>
      </w:pPr>
      <w:r>
        <w:t>Http status 200 OK</w:t>
      </w:r>
    </w:p>
    <w:p w14:paraId="0D3617A1" w14:textId="77777777" w:rsidR="00AE04BD" w:rsidRDefault="00AE04BD" w:rsidP="00AE04BD">
      <w:pPr>
        <w:pStyle w:val="ListParagraph"/>
        <w:numPr>
          <w:ilvl w:val="0"/>
          <w:numId w:val="25"/>
        </w:numPr>
      </w:pPr>
      <w:r>
        <w:t>Thông tin JSON:</w:t>
      </w:r>
    </w:p>
    <w:tbl>
      <w:tblPr>
        <w:tblStyle w:val="TableGrid"/>
        <w:tblW w:w="8820" w:type="dxa"/>
        <w:tblInd w:w="738" w:type="dxa"/>
        <w:tblLook w:val="04A0" w:firstRow="1" w:lastRow="0" w:firstColumn="1" w:lastColumn="0" w:noHBand="0" w:noVBand="1"/>
      </w:tblPr>
      <w:tblGrid>
        <w:gridCol w:w="8820"/>
      </w:tblGrid>
      <w:tr w:rsidR="00AE04BD" w14:paraId="653C52A7" w14:textId="77777777" w:rsidTr="00580BEE">
        <w:tc>
          <w:tcPr>
            <w:tcW w:w="8820" w:type="dxa"/>
          </w:tcPr>
          <w:p w14:paraId="6F354464" w14:textId="77777777" w:rsidR="00AE04BD" w:rsidRPr="00803C12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98DA66A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03C1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""}</w:t>
            </w:r>
          </w:p>
          <w:p w14:paraId="7A361489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07BEB86B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pageNo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803C1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pageRec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803C1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23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3AB5A309" w14:textId="77777777" w:rsidR="00AE04BD" w:rsidRDefault="00AE04BD" w:rsidP="00580BEE">
            <w:pPr>
              <w:pStyle w:val="ListParagraph"/>
              <w:ind w:left="1080"/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563BCE52" w14:textId="77777777" w:rsidR="00AE04BD" w:rsidRDefault="00AE04BD" w:rsidP="00AE04BD">
      <w:pPr>
        <w:tabs>
          <w:tab w:val="left" w:pos="3495"/>
        </w:tabs>
      </w:pPr>
    </w:p>
    <w:p w14:paraId="4F671114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553"/>
      </w:tblGrid>
      <w:tr w:rsidR="00AE04BD" w14:paraId="191D34B6" w14:textId="77777777" w:rsidTr="00580BEE">
        <w:tc>
          <w:tcPr>
            <w:tcW w:w="1645" w:type="dxa"/>
            <w:shd w:val="clear" w:color="auto" w:fill="E7E6E6" w:themeFill="background2"/>
          </w:tcPr>
          <w:p w14:paraId="40071EAE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6C30E10F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553" w:type="dxa"/>
            <w:shd w:val="clear" w:color="auto" w:fill="E7E6E6" w:themeFill="background2"/>
          </w:tcPr>
          <w:p w14:paraId="2A36F336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589C68EB" w14:textId="77777777" w:rsidTr="00580BEE">
        <w:tc>
          <w:tcPr>
            <w:tcW w:w="1645" w:type="dxa"/>
          </w:tcPr>
          <w:p w14:paraId="107BF8A5" w14:textId="77777777" w:rsidR="00AE04BD" w:rsidRDefault="00AE04BD" w:rsidP="00580BEE">
            <w:pPr>
              <w:tabs>
                <w:tab w:val="left" w:pos="3495"/>
              </w:tabs>
              <w:jc w:val="center"/>
            </w:pPr>
            <w:r>
              <w:t>status</w:t>
            </w:r>
          </w:p>
        </w:tc>
        <w:tc>
          <w:tcPr>
            <w:tcW w:w="5640" w:type="dxa"/>
          </w:tcPr>
          <w:p w14:paraId="7EFE9333" w14:textId="77777777" w:rsidR="00AE04BD" w:rsidRDefault="00AE04BD" w:rsidP="00580BEE">
            <w:pPr>
              <w:tabs>
                <w:tab w:val="left" w:pos="3495"/>
              </w:tabs>
            </w:pPr>
            <w:r w:rsidRPr="00FC4167">
              <w:t>ignore</w:t>
            </w:r>
          </w:p>
        </w:tc>
        <w:tc>
          <w:tcPr>
            <w:tcW w:w="1553" w:type="dxa"/>
          </w:tcPr>
          <w:p w14:paraId="076213C0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7D7CADA" w14:textId="77777777" w:rsidTr="00580BEE">
        <w:tc>
          <w:tcPr>
            <w:tcW w:w="1645" w:type="dxa"/>
          </w:tcPr>
          <w:p w14:paraId="0371D3BF" w14:textId="77777777" w:rsidR="00AE04BD" w:rsidRDefault="00AE04BD" w:rsidP="00580BEE">
            <w:pPr>
              <w:tabs>
                <w:tab w:val="left" w:pos="3495"/>
              </w:tabs>
              <w:jc w:val="center"/>
            </w:pPr>
            <w:r>
              <w:lastRenderedPageBreak/>
              <w:t>code</w:t>
            </w:r>
          </w:p>
        </w:tc>
        <w:tc>
          <w:tcPr>
            <w:tcW w:w="5640" w:type="dxa"/>
          </w:tcPr>
          <w:p w14:paraId="40D4E7BB" w14:textId="77777777" w:rsidR="00AE04BD" w:rsidRDefault="00AE04BD" w:rsidP="00580BEE">
            <w:pPr>
              <w:tabs>
                <w:tab w:val="left" w:pos="3495"/>
              </w:tabs>
            </w:pPr>
            <w:r>
              <w:t>Nếu =0 là request thành công</w:t>
            </w:r>
          </w:p>
        </w:tc>
        <w:tc>
          <w:tcPr>
            <w:tcW w:w="1553" w:type="dxa"/>
          </w:tcPr>
          <w:p w14:paraId="42CAC441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A632D3A" w14:textId="77777777" w:rsidTr="00580BEE">
        <w:tc>
          <w:tcPr>
            <w:tcW w:w="1645" w:type="dxa"/>
          </w:tcPr>
          <w:p w14:paraId="2C8DF3D9" w14:textId="77777777" w:rsidR="00AE04BD" w:rsidRDefault="00AE04BD" w:rsidP="00580BEE">
            <w:pPr>
              <w:tabs>
                <w:tab w:val="left" w:pos="3495"/>
              </w:tabs>
              <w:jc w:val="center"/>
            </w:pPr>
            <w:r>
              <w:t>message</w:t>
            </w:r>
          </w:p>
        </w:tc>
        <w:tc>
          <w:tcPr>
            <w:tcW w:w="5640" w:type="dxa"/>
          </w:tcPr>
          <w:p w14:paraId="5CD09FFA" w14:textId="77777777" w:rsidR="00AE04BD" w:rsidRPr="00FC4167" w:rsidRDefault="00AE04BD" w:rsidP="00580BEE">
            <w:pPr>
              <w:tabs>
                <w:tab w:val="left" w:pos="3495"/>
              </w:tabs>
            </w:pPr>
            <w:r w:rsidRPr="00FC4167">
              <w:t>ignore</w:t>
            </w:r>
          </w:p>
        </w:tc>
        <w:tc>
          <w:tcPr>
            <w:tcW w:w="1553" w:type="dxa"/>
          </w:tcPr>
          <w:p w14:paraId="4A9612FC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2A5DF5CA" w14:textId="77777777" w:rsidTr="00580BEE">
        <w:tc>
          <w:tcPr>
            <w:tcW w:w="1645" w:type="dxa"/>
          </w:tcPr>
          <w:p w14:paraId="49CB088D" w14:textId="77777777" w:rsidR="00AE04BD" w:rsidRDefault="00AE04BD" w:rsidP="00580BEE">
            <w:pPr>
              <w:tabs>
                <w:tab w:val="left" w:pos="3495"/>
              </w:tabs>
            </w:pPr>
            <w:r>
              <w:br w:type="page"/>
              <w:t>data</w:t>
            </w:r>
          </w:p>
        </w:tc>
        <w:tc>
          <w:tcPr>
            <w:tcW w:w="5640" w:type="dxa"/>
          </w:tcPr>
          <w:p w14:paraId="0D13D414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 :</w:t>
            </w:r>
          </w:p>
          <w:p w14:paraId="4CBBC859" w14:textId="77777777" w:rsidR="00AE04BD" w:rsidRDefault="00AE04BD" w:rsidP="00580BEE">
            <w:pPr>
              <w:tabs>
                <w:tab w:val="left" w:pos="3495"/>
              </w:tabs>
            </w:pPr>
            <w:r>
              <w:t>-Nếu data=null tức là kho hiện tại không có văn bản</w:t>
            </w:r>
          </w:p>
          <w:p w14:paraId="5B01EA4D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- Nếu data != null: </w:t>
            </w:r>
          </w:p>
          <w:p w14:paraId="7386825B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 + pageNo: số trang văn bản</w:t>
            </w:r>
          </w:p>
          <w:p w14:paraId="0A43DCF7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 + pageRec: tổng số bản ghi</w:t>
            </w:r>
          </w:p>
        </w:tc>
        <w:tc>
          <w:tcPr>
            <w:tcW w:w="1553" w:type="dxa"/>
          </w:tcPr>
          <w:p w14:paraId="6880A59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71AB0EFC" w14:textId="77777777" w:rsidR="00AE04BD" w:rsidRDefault="00AE04BD" w:rsidP="00AE04BD">
      <w:pPr>
        <w:tabs>
          <w:tab w:val="left" w:pos="3495"/>
        </w:tabs>
      </w:pPr>
    </w:p>
    <w:p w14:paraId="4A6ADA20" w14:textId="77777777" w:rsidR="00AE04BD" w:rsidRPr="007B7361" w:rsidRDefault="00AE04BD" w:rsidP="00AE04BD"/>
    <w:p w14:paraId="003ECBC8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 danh sách văn bản đến</w:t>
      </w:r>
    </w:p>
    <w:p w14:paraId="041C5615" w14:textId="77777777" w:rsidR="00AE04BD" w:rsidRPr="008173D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4E1F0D5D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danh sách văn bản đến</w:t>
      </w:r>
    </w:p>
    <w:p w14:paraId="185097AB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URL</w:t>
      </w:r>
      <w:hyperlink r:id="rId24" w:history="1">
        <w:r w:rsidRPr="009C21C4">
          <w:rPr>
            <w:rStyle w:val="Hyperlink"/>
          </w:rPr>
          <w:t xml:space="preserve">: </w:t>
        </w:r>
        <w:r>
          <w:rPr>
            <w:rStyle w:val="Hyperlink"/>
          </w:rPr>
          <w:t>https://dev-qlvbdh.vnptsoftware.vn</w:t>
        </w:r>
        <w:r w:rsidRPr="009C21C4">
          <w:rPr>
            <w:rStyle w:val="Hyperlink"/>
          </w:rPr>
          <w:t>/qlvb/api/incommingdocument/</w:t>
        </w:r>
        <w:r w:rsidRPr="00A65D5D">
          <w:t xml:space="preserve"> </w:t>
        </w:r>
        <w:r w:rsidRPr="00A65D5D">
          <w:rPr>
            <w:rStyle w:val="Hyperlink"/>
          </w:rPr>
          <w:t>getlistdocument</w:t>
        </w:r>
        <w:r w:rsidRPr="009C21C4">
          <w:rPr>
            <w:rStyle w:val="Hyperlink"/>
          </w:rPr>
          <w:t>/</w:t>
        </w:r>
      </w:hyperlink>
      <w:r w:rsidRPr="009C21C4">
        <w:t xml:space="preserve"> </w:t>
      </w:r>
    </w:p>
    <w:p w14:paraId="66D73783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697985DD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5546E63" w14:textId="77777777" w:rsidTr="00580BEE">
        <w:tc>
          <w:tcPr>
            <w:tcW w:w="8838" w:type="dxa"/>
          </w:tcPr>
          <w:p w14:paraId="761150FD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115CF4B9" w14:textId="77777777" w:rsidR="00AE04BD" w:rsidRPr="009C21C4" w:rsidRDefault="00AE04BD" w:rsidP="00580BEE">
            <w:pPr>
              <w:shd w:val="clear" w:color="auto" w:fill="FFFFFF"/>
              <w:spacing w:after="105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{  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"pageNo"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1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"pageRec"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10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"parameter"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:{  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"trichYeu"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"soKyHieu"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"type"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"linhVuc"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"priority"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"confidential"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"startDateBanHanh"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"endDateBanHanh"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"startDateSoanThao"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"endDateSoanThao"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"coQuanBanHanh"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"startDateHanXuLy"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"endDateHanXuLy"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"bookOfDocument"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"numberDocument"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"kho"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"DEN_CAN_XULY"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"toanVan"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,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   </w:t>
            </w:r>
            <w:r w:rsidRPr="009C21C4"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</w:rPr>
              <w:t>"searchToanVan"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: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"0"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  <w:t>   </w:t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}</w:t>
            </w:r>
            <w:r w:rsidRPr="009C21C4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br/>
            </w:r>
            <w:r w:rsidRPr="009C21C4">
              <w:rPr>
                <w:rFonts w:ascii="Consolas" w:eastAsia="Times New Roman" w:hAnsi="Consolas" w:cs="Times New Roman"/>
                <w:color w:val="666666"/>
                <w:sz w:val="24"/>
                <w:szCs w:val="24"/>
              </w:rPr>
              <w:t>}</w:t>
            </w:r>
          </w:p>
          <w:p w14:paraId="36250598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531BA175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1903"/>
        <w:gridCol w:w="5286"/>
        <w:gridCol w:w="1620"/>
      </w:tblGrid>
      <w:tr w:rsidR="00AE04BD" w:rsidRPr="00BC7EBB" w14:paraId="09EBC27B" w14:textId="77777777" w:rsidTr="00580BEE">
        <w:tc>
          <w:tcPr>
            <w:tcW w:w="1903" w:type="dxa"/>
            <w:shd w:val="clear" w:color="auto" w:fill="E7E6E6" w:themeFill="background2"/>
          </w:tcPr>
          <w:p w14:paraId="660DE902" w14:textId="77777777" w:rsidR="00AE04BD" w:rsidRPr="009C21C4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9C21C4">
              <w:rPr>
                <w:rFonts w:cs="Times New Roman"/>
              </w:rPr>
              <w:t>Tên trường</w:t>
            </w:r>
          </w:p>
        </w:tc>
        <w:tc>
          <w:tcPr>
            <w:tcW w:w="5286" w:type="dxa"/>
            <w:shd w:val="clear" w:color="auto" w:fill="E7E6E6" w:themeFill="background2"/>
          </w:tcPr>
          <w:p w14:paraId="3EB0D3F5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620" w:type="dxa"/>
            <w:shd w:val="clear" w:color="auto" w:fill="E7E6E6" w:themeFill="background2"/>
          </w:tcPr>
          <w:p w14:paraId="20C03CD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17E5CAB5" w14:textId="77777777" w:rsidTr="00580BEE">
        <w:tc>
          <w:tcPr>
            <w:tcW w:w="1903" w:type="dxa"/>
          </w:tcPr>
          <w:p w14:paraId="34909425" w14:textId="77777777" w:rsidR="00AE04BD" w:rsidRPr="009C21C4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 w:rsidRPr="009C21C4">
              <w:rPr>
                <w:rFonts w:eastAsia="Times New Roman" w:cs="Times New Roman"/>
                <w:bCs/>
              </w:rPr>
              <w:t>pageNo</w:t>
            </w:r>
          </w:p>
        </w:tc>
        <w:tc>
          <w:tcPr>
            <w:tcW w:w="5286" w:type="dxa"/>
          </w:tcPr>
          <w:p w14:paraId="29901068" w14:textId="0E38EE0A" w:rsidR="00AE04BD" w:rsidRPr="00BC7EBB" w:rsidRDefault="00982751" w:rsidP="00580BEE">
            <w:pPr>
              <w:tabs>
                <w:tab w:val="left" w:pos="3495"/>
              </w:tabs>
            </w:pPr>
            <w:r>
              <w:t>Số trang</w:t>
            </w:r>
          </w:p>
        </w:tc>
        <w:tc>
          <w:tcPr>
            <w:tcW w:w="1620" w:type="dxa"/>
          </w:tcPr>
          <w:p w14:paraId="16D22BC4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FF05D00" w14:textId="77777777" w:rsidTr="00580BEE">
        <w:tc>
          <w:tcPr>
            <w:tcW w:w="1903" w:type="dxa"/>
          </w:tcPr>
          <w:p w14:paraId="659E46B0" w14:textId="77777777" w:rsidR="00AE04BD" w:rsidRPr="009C21C4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9C21C4">
              <w:rPr>
                <w:rFonts w:eastAsia="Times New Roman" w:cs="Times New Roman"/>
                <w:bCs/>
              </w:rPr>
              <w:lastRenderedPageBreak/>
              <w:t>pageRec</w:t>
            </w:r>
          </w:p>
        </w:tc>
        <w:tc>
          <w:tcPr>
            <w:tcW w:w="5286" w:type="dxa"/>
          </w:tcPr>
          <w:p w14:paraId="040AABFA" w14:textId="525B62BB" w:rsidR="00AE04BD" w:rsidRPr="00BC7EBB" w:rsidRDefault="00982751" w:rsidP="00580BEE">
            <w:pPr>
              <w:tabs>
                <w:tab w:val="left" w:pos="3495"/>
              </w:tabs>
            </w:pPr>
            <w:r>
              <w:t>Số bản ghi trên trang</w:t>
            </w:r>
          </w:p>
        </w:tc>
        <w:tc>
          <w:tcPr>
            <w:tcW w:w="1620" w:type="dxa"/>
          </w:tcPr>
          <w:p w14:paraId="287447B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41C2354" w14:textId="77777777" w:rsidTr="00580BEE">
        <w:tc>
          <w:tcPr>
            <w:tcW w:w="1903" w:type="dxa"/>
          </w:tcPr>
          <w:p w14:paraId="132C85D8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trichYeu</w:t>
            </w:r>
          </w:p>
        </w:tc>
        <w:tc>
          <w:tcPr>
            <w:tcW w:w="5286" w:type="dxa"/>
          </w:tcPr>
          <w:p w14:paraId="2E1775D4" w14:textId="7BE186DC" w:rsidR="00AE04BD" w:rsidRPr="00BC7EBB" w:rsidRDefault="00982751" w:rsidP="00580BEE">
            <w:pPr>
              <w:tabs>
                <w:tab w:val="left" w:pos="3495"/>
              </w:tabs>
            </w:pPr>
            <w:r>
              <w:t>Trích yêu</w:t>
            </w:r>
          </w:p>
        </w:tc>
        <w:tc>
          <w:tcPr>
            <w:tcW w:w="1620" w:type="dxa"/>
          </w:tcPr>
          <w:p w14:paraId="55100EF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4A778CE" w14:textId="77777777" w:rsidTr="00580BEE">
        <w:tc>
          <w:tcPr>
            <w:tcW w:w="1903" w:type="dxa"/>
          </w:tcPr>
          <w:p w14:paraId="26842D6D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soKyHieu</w:t>
            </w:r>
          </w:p>
        </w:tc>
        <w:tc>
          <w:tcPr>
            <w:tcW w:w="5286" w:type="dxa"/>
          </w:tcPr>
          <w:p w14:paraId="37CF7542" w14:textId="226A3865" w:rsidR="00AE04BD" w:rsidRPr="00BC7EBB" w:rsidRDefault="00982751" w:rsidP="00580BEE">
            <w:pPr>
              <w:tabs>
                <w:tab w:val="left" w:pos="3495"/>
              </w:tabs>
            </w:pPr>
            <w:r>
              <w:t>Số ký hiệu</w:t>
            </w:r>
          </w:p>
        </w:tc>
        <w:tc>
          <w:tcPr>
            <w:tcW w:w="1620" w:type="dxa"/>
          </w:tcPr>
          <w:p w14:paraId="2CD2237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B651383" w14:textId="77777777" w:rsidTr="00580BEE">
        <w:tc>
          <w:tcPr>
            <w:tcW w:w="1903" w:type="dxa"/>
          </w:tcPr>
          <w:p w14:paraId="77D231E0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type</w:t>
            </w:r>
          </w:p>
        </w:tc>
        <w:tc>
          <w:tcPr>
            <w:tcW w:w="5286" w:type="dxa"/>
          </w:tcPr>
          <w:p w14:paraId="55D063AC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368C9CB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6D1D21B" w14:textId="77777777" w:rsidTr="00580BEE">
        <w:tc>
          <w:tcPr>
            <w:tcW w:w="1903" w:type="dxa"/>
          </w:tcPr>
          <w:p w14:paraId="7FAA6C2A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linhVuc</w:t>
            </w:r>
          </w:p>
        </w:tc>
        <w:tc>
          <w:tcPr>
            <w:tcW w:w="5286" w:type="dxa"/>
          </w:tcPr>
          <w:p w14:paraId="480496D2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731AD10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0D8A2D6" w14:textId="77777777" w:rsidTr="00580BEE">
        <w:tc>
          <w:tcPr>
            <w:tcW w:w="1903" w:type="dxa"/>
          </w:tcPr>
          <w:p w14:paraId="1A764AA0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priority</w:t>
            </w:r>
          </w:p>
        </w:tc>
        <w:tc>
          <w:tcPr>
            <w:tcW w:w="5286" w:type="dxa"/>
          </w:tcPr>
          <w:p w14:paraId="4719966B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3BAC6CD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5673C15" w14:textId="77777777" w:rsidTr="00580BEE">
        <w:tc>
          <w:tcPr>
            <w:tcW w:w="1903" w:type="dxa"/>
          </w:tcPr>
          <w:p w14:paraId="71EBDC0F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confidential</w:t>
            </w:r>
          </w:p>
        </w:tc>
        <w:tc>
          <w:tcPr>
            <w:tcW w:w="5286" w:type="dxa"/>
          </w:tcPr>
          <w:p w14:paraId="00661002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6680C735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A6E1933" w14:textId="77777777" w:rsidTr="00580BEE">
        <w:tc>
          <w:tcPr>
            <w:tcW w:w="1903" w:type="dxa"/>
          </w:tcPr>
          <w:p w14:paraId="1478D536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startDateBanHanh</w:t>
            </w:r>
          </w:p>
        </w:tc>
        <w:tc>
          <w:tcPr>
            <w:tcW w:w="5286" w:type="dxa"/>
          </w:tcPr>
          <w:p w14:paraId="7A983B86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3D308BC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BAD7668" w14:textId="77777777" w:rsidTr="00580BEE">
        <w:tc>
          <w:tcPr>
            <w:tcW w:w="1903" w:type="dxa"/>
          </w:tcPr>
          <w:p w14:paraId="3CC961D7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endDateBanHanh</w:t>
            </w:r>
          </w:p>
        </w:tc>
        <w:tc>
          <w:tcPr>
            <w:tcW w:w="5286" w:type="dxa"/>
          </w:tcPr>
          <w:p w14:paraId="14BB444F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6F383DF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BC61825" w14:textId="77777777" w:rsidTr="00580BEE">
        <w:tc>
          <w:tcPr>
            <w:tcW w:w="1903" w:type="dxa"/>
          </w:tcPr>
          <w:p w14:paraId="28A4599C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startDateSoanThao</w:t>
            </w:r>
          </w:p>
        </w:tc>
        <w:tc>
          <w:tcPr>
            <w:tcW w:w="5286" w:type="dxa"/>
          </w:tcPr>
          <w:p w14:paraId="440E89BE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7CC7103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1F3F9E9" w14:textId="77777777" w:rsidTr="00580BEE">
        <w:tc>
          <w:tcPr>
            <w:tcW w:w="1903" w:type="dxa"/>
          </w:tcPr>
          <w:p w14:paraId="7999418B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endDateSoanThao</w:t>
            </w:r>
          </w:p>
        </w:tc>
        <w:tc>
          <w:tcPr>
            <w:tcW w:w="5286" w:type="dxa"/>
          </w:tcPr>
          <w:p w14:paraId="07746650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1785C56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018DA96" w14:textId="77777777" w:rsidTr="00580BEE">
        <w:tc>
          <w:tcPr>
            <w:tcW w:w="1903" w:type="dxa"/>
          </w:tcPr>
          <w:p w14:paraId="07C7172C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coQuanBanHanh</w:t>
            </w:r>
          </w:p>
        </w:tc>
        <w:tc>
          <w:tcPr>
            <w:tcW w:w="5286" w:type="dxa"/>
          </w:tcPr>
          <w:p w14:paraId="7BD096F3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0C3BE04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8E16F78" w14:textId="77777777" w:rsidTr="00580BEE">
        <w:tc>
          <w:tcPr>
            <w:tcW w:w="1903" w:type="dxa"/>
          </w:tcPr>
          <w:p w14:paraId="0486ACEC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startDateHanXuLy</w:t>
            </w:r>
          </w:p>
        </w:tc>
        <w:tc>
          <w:tcPr>
            <w:tcW w:w="5286" w:type="dxa"/>
          </w:tcPr>
          <w:p w14:paraId="3DA49A19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6EB88C0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DEC1D5C" w14:textId="77777777" w:rsidTr="00580BEE">
        <w:tc>
          <w:tcPr>
            <w:tcW w:w="1903" w:type="dxa"/>
          </w:tcPr>
          <w:p w14:paraId="3B7E109B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endDateHanXuLy</w:t>
            </w:r>
          </w:p>
        </w:tc>
        <w:tc>
          <w:tcPr>
            <w:tcW w:w="5286" w:type="dxa"/>
          </w:tcPr>
          <w:p w14:paraId="6E4FE51F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0A15B5CD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DF89D1D" w14:textId="77777777" w:rsidTr="00580BEE">
        <w:tc>
          <w:tcPr>
            <w:tcW w:w="1903" w:type="dxa"/>
          </w:tcPr>
          <w:p w14:paraId="662F52D9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bookOfDocument</w:t>
            </w:r>
          </w:p>
        </w:tc>
        <w:tc>
          <w:tcPr>
            <w:tcW w:w="5286" w:type="dxa"/>
          </w:tcPr>
          <w:p w14:paraId="408A358F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113589EA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DA9DB9D" w14:textId="77777777" w:rsidTr="00580BEE">
        <w:tc>
          <w:tcPr>
            <w:tcW w:w="1903" w:type="dxa"/>
          </w:tcPr>
          <w:p w14:paraId="55B049D6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numberDocument</w:t>
            </w:r>
          </w:p>
        </w:tc>
        <w:tc>
          <w:tcPr>
            <w:tcW w:w="5286" w:type="dxa"/>
          </w:tcPr>
          <w:p w14:paraId="670D6A96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08BEE02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A890A96" w14:textId="77777777" w:rsidTr="00580BEE">
        <w:tc>
          <w:tcPr>
            <w:tcW w:w="1903" w:type="dxa"/>
          </w:tcPr>
          <w:p w14:paraId="185AC64B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kho</w:t>
            </w:r>
          </w:p>
        </w:tc>
        <w:tc>
          <w:tcPr>
            <w:tcW w:w="5286" w:type="dxa"/>
          </w:tcPr>
          <w:p w14:paraId="6D75DDD2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5DCBB26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BB1C534" w14:textId="77777777" w:rsidTr="00580BEE">
        <w:tc>
          <w:tcPr>
            <w:tcW w:w="1903" w:type="dxa"/>
          </w:tcPr>
          <w:p w14:paraId="26681A86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toanVan</w:t>
            </w:r>
          </w:p>
        </w:tc>
        <w:tc>
          <w:tcPr>
            <w:tcW w:w="5286" w:type="dxa"/>
          </w:tcPr>
          <w:p w14:paraId="02CE4E17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3F967FC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0130D7C" w14:textId="77777777" w:rsidTr="00580BEE">
        <w:tc>
          <w:tcPr>
            <w:tcW w:w="1903" w:type="dxa"/>
          </w:tcPr>
          <w:p w14:paraId="3DE70B52" w14:textId="77777777" w:rsidR="00AE04BD" w:rsidRPr="009C21C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9C21C4">
              <w:rPr>
                <w:rFonts w:eastAsia="Times New Roman" w:cs="Times New Roman"/>
                <w:bCs/>
              </w:rPr>
              <w:t>searchToanVan</w:t>
            </w:r>
          </w:p>
        </w:tc>
        <w:tc>
          <w:tcPr>
            <w:tcW w:w="5286" w:type="dxa"/>
          </w:tcPr>
          <w:p w14:paraId="63AA21CD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10DFAD9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25F93E84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65E01A27" w14:textId="77777777" w:rsidR="00AE04BD" w:rsidRDefault="00AE04BD" w:rsidP="00AE04BD">
      <w:pPr>
        <w:pStyle w:val="ListParagraph"/>
        <w:numPr>
          <w:ilvl w:val="0"/>
          <w:numId w:val="25"/>
        </w:numPr>
      </w:pPr>
      <w:r>
        <w:t>Response trả về là 1 JSON</w:t>
      </w:r>
    </w:p>
    <w:p w14:paraId="61583FF4" w14:textId="77777777" w:rsidR="00AE04BD" w:rsidRDefault="00AE04BD" w:rsidP="00AE04BD">
      <w:pPr>
        <w:pStyle w:val="ListParagraph"/>
        <w:numPr>
          <w:ilvl w:val="0"/>
          <w:numId w:val="25"/>
        </w:numPr>
      </w:pPr>
      <w:r>
        <w:t>Http status 200 OK</w:t>
      </w:r>
    </w:p>
    <w:p w14:paraId="119A622A" w14:textId="77777777" w:rsidR="00AE04BD" w:rsidRDefault="00AE04BD" w:rsidP="00AE04BD">
      <w:pPr>
        <w:pStyle w:val="ListParagraph"/>
        <w:numPr>
          <w:ilvl w:val="0"/>
          <w:numId w:val="25"/>
        </w:numPr>
      </w:pPr>
      <w:r>
        <w:t>Thông tin JSON:</w:t>
      </w:r>
    </w:p>
    <w:tbl>
      <w:tblPr>
        <w:tblStyle w:val="TableGrid"/>
        <w:tblW w:w="8820" w:type="dxa"/>
        <w:tblInd w:w="738" w:type="dxa"/>
        <w:tblLook w:val="04A0" w:firstRow="1" w:lastRow="0" w:firstColumn="1" w:lastColumn="0" w:noHBand="0" w:noVBand="1"/>
      </w:tblPr>
      <w:tblGrid>
        <w:gridCol w:w="8820"/>
      </w:tblGrid>
      <w:tr w:rsidR="00AE04BD" w14:paraId="1067F93F" w14:textId="77777777" w:rsidTr="00580BEE">
        <w:tc>
          <w:tcPr>
            <w:tcW w:w="8820" w:type="dxa"/>
          </w:tcPr>
          <w:p w14:paraId="6AB495A9" w14:textId="77777777" w:rsidR="00AE04BD" w:rsidRPr="00E1102D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CDE5B46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69604EF7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EC23EF6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CF6260D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3A1EB3E3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46E7EC59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A62E6DA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4F3F0ED6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4129192F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0B7FA10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stt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E1102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0D01176D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E1102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20001204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7DEC5B61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confidentialCode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183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F7A8D93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linhVucCode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E1102D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B962BA0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typeCode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174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B147044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donViBanHanh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Test #29552 all dong gui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A23C40F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trichYeu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Test #29552 all đồng gửi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92547BF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agentId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E1102D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763E2B1F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soKyHieu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Test #29552 all đồng gửi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A094211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nguoiKyChinh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E1102D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0385F1D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nguoiKySao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E1102D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DA5CCAD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ngayDenDi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22/05/2017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CA9ED54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ngayVanBan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E1102D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E027951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soBan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E1102D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FF51567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soTrang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E1102D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28430FB9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congVanDenDi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FBEF710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hanGiaiQuyet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E1102D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C18E5E5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congVanLast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2386E29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linkAttachment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9E71147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nguoiSoan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vanthutttt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08ED0B2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ngayTao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2017-05-22 14:33:23.0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1E918E6" w14:textId="77777777" w:rsidR="00AE04BD" w:rsidRPr="00E1102D" w:rsidRDefault="00AE04BD" w:rsidP="00580BE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trichYeuKhongDau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TEST #29552 ALL DONG GUI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66D2066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lastUpdate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2017-05-22 14:33:23.0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380B1CF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soCongVanTraLoi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E1102D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2B323A5A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nguoiDangGiu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E1102D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0F554C1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hinhThucGuiCode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245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EC14396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processInstanceId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2237501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74A924D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statusCode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E1102D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02DB98C0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guiCanhBao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E1102D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D7FAC22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trangThai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11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5FB5889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priorityCode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221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6807BD9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ghiChu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E1102D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A1C2C3E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soVanBanCode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E1102D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5DA1C77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taskId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2237548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B82E82E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ngayBanHanh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E1102D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8121C94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soDenDi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9DF3AF3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processKey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VAN_BAN_DEN_TT:4:2032504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3E5464F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priorityName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Thường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DC709DC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hinhThucChuyen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Hệ thống QLVB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7D20980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E1102D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typeName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E1102D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Công văn</w:t>
            </w: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5FC33F67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60642C55" w14:textId="77777777" w:rsidR="00AE04BD" w:rsidRPr="00E1102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14:paraId="7E059184" w14:textId="77777777" w:rsidR="00AE04BD" w:rsidRPr="00E1102D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10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36AC7096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7FD195B0" w14:textId="77777777" w:rsidR="00AE04BD" w:rsidRDefault="00AE04BD" w:rsidP="00AE04BD">
      <w:pPr>
        <w:tabs>
          <w:tab w:val="left" w:pos="3495"/>
        </w:tabs>
      </w:pPr>
    </w:p>
    <w:p w14:paraId="26687CCC" w14:textId="77777777" w:rsidR="00AE04BD" w:rsidRDefault="00AE04BD" w:rsidP="00AE04BD">
      <w:pPr>
        <w:tabs>
          <w:tab w:val="left" w:pos="3495"/>
        </w:tabs>
      </w:pPr>
    </w:p>
    <w:p w14:paraId="11885B54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p w14:paraId="3724685A" w14:textId="77777777" w:rsidR="00AE04BD" w:rsidRDefault="00AE04BD" w:rsidP="00AE04BD">
      <w:pPr>
        <w:pStyle w:val="ListParagraph"/>
        <w:tabs>
          <w:tab w:val="left" w:pos="3495"/>
        </w:tabs>
        <w:ind w:left="117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9"/>
        <w:gridCol w:w="5151"/>
        <w:gridCol w:w="1276"/>
      </w:tblGrid>
      <w:tr w:rsidR="00AE04BD" w14:paraId="025B9EB7" w14:textId="77777777" w:rsidTr="00580BEE">
        <w:tc>
          <w:tcPr>
            <w:tcW w:w="2429" w:type="dxa"/>
            <w:shd w:val="clear" w:color="auto" w:fill="E7E6E6" w:themeFill="background2"/>
          </w:tcPr>
          <w:p w14:paraId="0AC41F70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  <w:b/>
              </w:rPr>
            </w:pPr>
            <w:r w:rsidRPr="007D5996">
              <w:rPr>
                <w:rFonts w:cs="Times New Roman"/>
                <w:b/>
              </w:rPr>
              <w:t>Tên trường</w:t>
            </w:r>
          </w:p>
        </w:tc>
        <w:tc>
          <w:tcPr>
            <w:tcW w:w="5151" w:type="dxa"/>
            <w:shd w:val="clear" w:color="auto" w:fill="E7E6E6" w:themeFill="background2"/>
          </w:tcPr>
          <w:p w14:paraId="20F6BDE4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276" w:type="dxa"/>
            <w:shd w:val="clear" w:color="auto" w:fill="E7E6E6" w:themeFill="background2"/>
          </w:tcPr>
          <w:p w14:paraId="34DFA221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7F218904" w14:textId="77777777" w:rsidTr="00580BEE">
        <w:tc>
          <w:tcPr>
            <w:tcW w:w="2429" w:type="dxa"/>
          </w:tcPr>
          <w:p w14:paraId="0FE473FA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t>status</w:t>
            </w:r>
          </w:p>
        </w:tc>
        <w:tc>
          <w:tcPr>
            <w:tcW w:w="5151" w:type="dxa"/>
          </w:tcPr>
          <w:p w14:paraId="4A41F8B7" w14:textId="77777777" w:rsidR="00AE04BD" w:rsidRDefault="00AE04BD" w:rsidP="00580BEE">
            <w:pPr>
              <w:tabs>
                <w:tab w:val="left" w:pos="3495"/>
              </w:tabs>
            </w:pPr>
            <w:r w:rsidRPr="00FC4167">
              <w:t>ignore</w:t>
            </w:r>
          </w:p>
        </w:tc>
        <w:tc>
          <w:tcPr>
            <w:tcW w:w="1276" w:type="dxa"/>
          </w:tcPr>
          <w:p w14:paraId="5FEF6C7B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502B805" w14:textId="77777777" w:rsidTr="00580BEE">
        <w:tc>
          <w:tcPr>
            <w:tcW w:w="2429" w:type="dxa"/>
          </w:tcPr>
          <w:p w14:paraId="44925298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t>code</w:t>
            </w:r>
          </w:p>
        </w:tc>
        <w:tc>
          <w:tcPr>
            <w:tcW w:w="5151" w:type="dxa"/>
          </w:tcPr>
          <w:p w14:paraId="3C7759AD" w14:textId="77777777" w:rsidR="00AE04BD" w:rsidRDefault="00AE04BD" w:rsidP="00580BEE">
            <w:pPr>
              <w:tabs>
                <w:tab w:val="left" w:pos="990"/>
              </w:tabs>
            </w:pPr>
            <w:r>
              <w:t>Nếu =0 là request thành công</w:t>
            </w:r>
          </w:p>
        </w:tc>
        <w:tc>
          <w:tcPr>
            <w:tcW w:w="1276" w:type="dxa"/>
          </w:tcPr>
          <w:p w14:paraId="49B80E20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27588E1" w14:textId="77777777" w:rsidTr="00580BEE">
        <w:tc>
          <w:tcPr>
            <w:tcW w:w="2429" w:type="dxa"/>
          </w:tcPr>
          <w:p w14:paraId="445A5BDA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t>message</w:t>
            </w:r>
          </w:p>
        </w:tc>
        <w:tc>
          <w:tcPr>
            <w:tcW w:w="5151" w:type="dxa"/>
          </w:tcPr>
          <w:p w14:paraId="59829156" w14:textId="77777777" w:rsidR="00AE04BD" w:rsidRPr="00FC4167" w:rsidRDefault="00AE04BD" w:rsidP="00580BEE">
            <w:pPr>
              <w:tabs>
                <w:tab w:val="left" w:pos="3495"/>
              </w:tabs>
            </w:pPr>
            <w:r w:rsidRPr="00FC4167">
              <w:t>ignore</w:t>
            </w:r>
          </w:p>
        </w:tc>
        <w:tc>
          <w:tcPr>
            <w:tcW w:w="1276" w:type="dxa"/>
          </w:tcPr>
          <w:p w14:paraId="010E739A" w14:textId="77777777" w:rsidR="00AE04BD" w:rsidRDefault="00AE04BD" w:rsidP="00580BEE">
            <w:pPr>
              <w:tabs>
                <w:tab w:val="left" w:pos="3495"/>
              </w:tabs>
              <w:jc w:val="center"/>
            </w:pPr>
            <w:r>
              <w:t>Y</w:t>
            </w:r>
          </w:p>
        </w:tc>
      </w:tr>
      <w:tr w:rsidR="00AE04BD" w14:paraId="66D545C7" w14:textId="77777777" w:rsidTr="00580BEE">
        <w:tc>
          <w:tcPr>
            <w:tcW w:w="2429" w:type="dxa"/>
          </w:tcPr>
          <w:p w14:paraId="1210E07B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cs="Times New Roman"/>
              </w:rPr>
              <w:t>data</w:t>
            </w:r>
          </w:p>
        </w:tc>
        <w:tc>
          <w:tcPr>
            <w:tcW w:w="5151" w:type="dxa"/>
          </w:tcPr>
          <w:p w14:paraId="2C808B44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Dữ liệu trả về từ server </w:t>
            </w:r>
          </w:p>
        </w:tc>
        <w:tc>
          <w:tcPr>
            <w:tcW w:w="1276" w:type="dxa"/>
          </w:tcPr>
          <w:p w14:paraId="5A6B70D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56D691E" w14:textId="77777777" w:rsidTr="00580BEE">
        <w:tc>
          <w:tcPr>
            <w:tcW w:w="2429" w:type="dxa"/>
          </w:tcPr>
          <w:p w14:paraId="1EE2DF14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t>id</w:t>
            </w:r>
          </w:p>
        </w:tc>
        <w:tc>
          <w:tcPr>
            <w:tcW w:w="5151" w:type="dxa"/>
          </w:tcPr>
          <w:p w14:paraId="0094B871" w14:textId="77777777" w:rsidR="00AE04BD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276" w:type="dxa"/>
          </w:tcPr>
          <w:p w14:paraId="6474870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9401C63" w14:textId="77777777" w:rsidTr="00580BEE">
        <w:tc>
          <w:tcPr>
            <w:tcW w:w="2429" w:type="dxa"/>
          </w:tcPr>
          <w:p w14:paraId="31668B13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t>confidentialCode</w:t>
            </w:r>
          </w:p>
        </w:tc>
        <w:tc>
          <w:tcPr>
            <w:tcW w:w="5151" w:type="dxa"/>
          </w:tcPr>
          <w:p w14:paraId="45F23650" w14:textId="77777777" w:rsidR="00AE04BD" w:rsidRDefault="00AE04BD" w:rsidP="00580BEE">
            <w:pPr>
              <w:tabs>
                <w:tab w:val="left" w:pos="3495"/>
              </w:tabs>
            </w:pPr>
            <w:r>
              <w:t>Trích yếu của văn bản</w:t>
            </w:r>
          </w:p>
        </w:tc>
        <w:tc>
          <w:tcPr>
            <w:tcW w:w="1276" w:type="dxa"/>
          </w:tcPr>
          <w:p w14:paraId="781A6FCE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324ADA0" w14:textId="77777777" w:rsidTr="00580BEE">
        <w:tc>
          <w:tcPr>
            <w:tcW w:w="2429" w:type="dxa"/>
          </w:tcPr>
          <w:p w14:paraId="1B8DC0D5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t>linhVucCode</w:t>
            </w:r>
          </w:p>
        </w:tc>
        <w:tc>
          <w:tcPr>
            <w:tcW w:w="5151" w:type="dxa"/>
          </w:tcPr>
          <w:p w14:paraId="282B6E11" w14:textId="77777777" w:rsidR="00AE04BD" w:rsidRDefault="00AE04BD" w:rsidP="00580BEE">
            <w:pPr>
              <w:tabs>
                <w:tab w:val="left" w:pos="3495"/>
              </w:tabs>
            </w:pPr>
            <w:r>
              <w:t>Số kí hiệu văn bản</w:t>
            </w:r>
          </w:p>
        </w:tc>
        <w:tc>
          <w:tcPr>
            <w:tcW w:w="1276" w:type="dxa"/>
          </w:tcPr>
          <w:p w14:paraId="252A4EFB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A5C9B10" w14:textId="77777777" w:rsidTr="00580BEE">
        <w:tc>
          <w:tcPr>
            <w:tcW w:w="2429" w:type="dxa"/>
          </w:tcPr>
          <w:p w14:paraId="1125C70B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t>donViSoanThao</w:t>
            </w:r>
          </w:p>
        </w:tc>
        <w:tc>
          <w:tcPr>
            <w:tcW w:w="5151" w:type="dxa"/>
          </w:tcPr>
          <w:p w14:paraId="7151A465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641CA7C2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CD77F46" w14:textId="77777777" w:rsidTr="00580BEE">
        <w:tc>
          <w:tcPr>
            <w:tcW w:w="2429" w:type="dxa"/>
          </w:tcPr>
          <w:p w14:paraId="0DB589A2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t>trichYeu</w:t>
            </w:r>
          </w:p>
        </w:tc>
        <w:tc>
          <w:tcPr>
            <w:tcW w:w="5151" w:type="dxa"/>
          </w:tcPr>
          <w:p w14:paraId="086DD702" w14:textId="77777777" w:rsidR="00AE04BD" w:rsidRDefault="00AE04BD" w:rsidP="00580BEE">
            <w:pPr>
              <w:tabs>
                <w:tab w:val="left" w:pos="3495"/>
              </w:tabs>
            </w:pPr>
            <w:r>
              <w:t>Hình thức văn bản</w:t>
            </w:r>
          </w:p>
        </w:tc>
        <w:tc>
          <w:tcPr>
            <w:tcW w:w="1276" w:type="dxa"/>
          </w:tcPr>
          <w:p w14:paraId="78DE2251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FD5C238" w14:textId="77777777" w:rsidTr="00580BEE">
        <w:tc>
          <w:tcPr>
            <w:tcW w:w="2429" w:type="dxa"/>
          </w:tcPr>
          <w:p w14:paraId="723A9863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t>agentId</w:t>
            </w:r>
          </w:p>
        </w:tc>
        <w:tc>
          <w:tcPr>
            <w:tcW w:w="5151" w:type="dxa"/>
          </w:tcPr>
          <w:p w14:paraId="4CF506D3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6F13A60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6100E38" w14:textId="77777777" w:rsidTr="00580BEE">
        <w:tc>
          <w:tcPr>
            <w:tcW w:w="2429" w:type="dxa"/>
          </w:tcPr>
          <w:p w14:paraId="2688D076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t>soKyHieu</w:t>
            </w:r>
          </w:p>
        </w:tc>
        <w:tc>
          <w:tcPr>
            <w:tcW w:w="5151" w:type="dxa"/>
          </w:tcPr>
          <w:p w14:paraId="69B20AD8" w14:textId="77777777" w:rsidR="00AE04BD" w:rsidRDefault="00AE04BD" w:rsidP="00580BEE">
            <w:pPr>
              <w:tabs>
                <w:tab w:val="left" w:pos="3495"/>
              </w:tabs>
            </w:pPr>
            <w:r>
              <w:t>Ngày tạo văn bản</w:t>
            </w:r>
          </w:p>
        </w:tc>
        <w:tc>
          <w:tcPr>
            <w:tcW w:w="1276" w:type="dxa"/>
          </w:tcPr>
          <w:p w14:paraId="6E56E159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254B0D9" w14:textId="77777777" w:rsidTr="00580BEE">
        <w:tc>
          <w:tcPr>
            <w:tcW w:w="2429" w:type="dxa"/>
          </w:tcPr>
          <w:p w14:paraId="00FE29A1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t>nguoiKyChinh</w:t>
            </w:r>
          </w:p>
        </w:tc>
        <w:tc>
          <w:tcPr>
            <w:tcW w:w="5151" w:type="dxa"/>
          </w:tcPr>
          <w:p w14:paraId="318FAA34" w14:textId="77777777" w:rsidR="00AE04BD" w:rsidRDefault="00AE04BD" w:rsidP="00580BEE">
            <w:pPr>
              <w:tabs>
                <w:tab w:val="left" w:pos="3495"/>
              </w:tabs>
            </w:pPr>
            <w:r>
              <w:t>Ngày ban hành văn bản</w:t>
            </w:r>
          </w:p>
        </w:tc>
        <w:tc>
          <w:tcPr>
            <w:tcW w:w="1276" w:type="dxa"/>
          </w:tcPr>
          <w:p w14:paraId="6F8166E1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997352E" w14:textId="77777777" w:rsidTr="00580BEE">
        <w:tc>
          <w:tcPr>
            <w:tcW w:w="2429" w:type="dxa"/>
          </w:tcPr>
          <w:p w14:paraId="161154AB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t>nguoiKySao</w:t>
            </w:r>
          </w:p>
        </w:tc>
        <w:tc>
          <w:tcPr>
            <w:tcW w:w="5151" w:type="dxa"/>
          </w:tcPr>
          <w:p w14:paraId="31E9E3D0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74D5652C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78E7F1B" w14:textId="77777777" w:rsidTr="00580BEE">
        <w:tc>
          <w:tcPr>
            <w:tcW w:w="2429" w:type="dxa"/>
          </w:tcPr>
          <w:p w14:paraId="78E00AA3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t>ngayDenDi</w:t>
            </w:r>
          </w:p>
        </w:tc>
        <w:tc>
          <w:tcPr>
            <w:tcW w:w="5151" w:type="dxa"/>
          </w:tcPr>
          <w:p w14:paraId="460502C1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4947838C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5892568" w14:textId="77777777" w:rsidTr="00580BEE">
        <w:tc>
          <w:tcPr>
            <w:tcW w:w="2429" w:type="dxa"/>
          </w:tcPr>
          <w:p w14:paraId="10AF0235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t>ngayVanBan</w:t>
            </w:r>
          </w:p>
        </w:tc>
        <w:tc>
          <w:tcPr>
            <w:tcW w:w="5151" w:type="dxa"/>
          </w:tcPr>
          <w:p w14:paraId="24F4651A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4ED7529D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DB305A2" w14:textId="77777777" w:rsidTr="00580BEE">
        <w:tc>
          <w:tcPr>
            <w:tcW w:w="2429" w:type="dxa"/>
          </w:tcPr>
          <w:p w14:paraId="696CCE7C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t>soBan</w:t>
            </w:r>
          </w:p>
        </w:tc>
        <w:tc>
          <w:tcPr>
            <w:tcW w:w="5151" w:type="dxa"/>
          </w:tcPr>
          <w:p w14:paraId="0E3A64BC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7137332C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FBD3E5A" w14:textId="77777777" w:rsidTr="00580BEE">
        <w:tc>
          <w:tcPr>
            <w:tcW w:w="2429" w:type="dxa"/>
          </w:tcPr>
          <w:p w14:paraId="07EC125D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t>soTrang</w:t>
            </w:r>
          </w:p>
        </w:tc>
        <w:tc>
          <w:tcPr>
            <w:tcW w:w="5151" w:type="dxa"/>
          </w:tcPr>
          <w:p w14:paraId="06892CAA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5783360C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32AC26C" w14:textId="77777777" w:rsidTr="00580BEE">
        <w:tc>
          <w:tcPr>
            <w:tcW w:w="2429" w:type="dxa"/>
          </w:tcPr>
          <w:p w14:paraId="7A0DF449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t>congVanDenDi</w:t>
            </w:r>
          </w:p>
        </w:tc>
        <w:tc>
          <w:tcPr>
            <w:tcW w:w="5151" w:type="dxa"/>
          </w:tcPr>
          <w:p w14:paraId="04617C73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2AEFF8DB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470EF2D" w14:textId="77777777" w:rsidTr="00580BEE">
        <w:tc>
          <w:tcPr>
            <w:tcW w:w="2429" w:type="dxa"/>
          </w:tcPr>
          <w:p w14:paraId="2A719369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t>hanGiaiQuyet</w:t>
            </w:r>
          </w:p>
        </w:tc>
        <w:tc>
          <w:tcPr>
            <w:tcW w:w="5151" w:type="dxa"/>
          </w:tcPr>
          <w:p w14:paraId="6230E561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08DCA9F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C8C0C33" w14:textId="77777777" w:rsidTr="00580BEE">
        <w:tc>
          <w:tcPr>
            <w:tcW w:w="2429" w:type="dxa"/>
          </w:tcPr>
          <w:p w14:paraId="4B945CA6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lastRenderedPageBreak/>
              <w:t>congVanLast</w:t>
            </w:r>
          </w:p>
        </w:tc>
        <w:tc>
          <w:tcPr>
            <w:tcW w:w="5151" w:type="dxa"/>
          </w:tcPr>
          <w:p w14:paraId="15B33B34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17F2E6C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04FBD43" w14:textId="77777777" w:rsidTr="00580BEE">
        <w:tc>
          <w:tcPr>
            <w:tcW w:w="2429" w:type="dxa"/>
          </w:tcPr>
          <w:p w14:paraId="03BCEB4E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t>linkAttachment</w:t>
            </w:r>
          </w:p>
        </w:tc>
        <w:tc>
          <w:tcPr>
            <w:tcW w:w="5151" w:type="dxa"/>
          </w:tcPr>
          <w:p w14:paraId="019BBC99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4E9EE1F8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943B0C2" w14:textId="77777777" w:rsidTr="00580BEE">
        <w:tc>
          <w:tcPr>
            <w:tcW w:w="2429" w:type="dxa"/>
          </w:tcPr>
          <w:p w14:paraId="4E1C944C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t>nguoiSoan</w:t>
            </w:r>
          </w:p>
        </w:tc>
        <w:tc>
          <w:tcPr>
            <w:tcW w:w="5151" w:type="dxa"/>
          </w:tcPr>
          <w:p w14:paraId="39720319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65EDA79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1AA1FDF" w14:textId="77777777" w:rsidTr="00580BEE">
        <w:tc>
          <w:tcPr>
            <w:tcW w:w="2429" w:type="dxa"/>
          </w:tcPr>
          <w:p w14:paraId="64E0FF4E" w14:textId="77777777" w:rsidR="00AE04BD" w:rsidRPr="007D5996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7D5996">
              <w:rPr>
                <w:rFonts w:eastAsia="Times New Roman" w:cs="Times New Roman"/>
              </w:rPr>
              <w:t>ngayTao</w:t>
            </w:r>
          </w:p>
        </w:tc>
        <w:tc>
          <w:tcPr>
            <w:tcW w:w="5151" w:type="dxa"/>
          </w:tcPr>
          <w:p w14:paraId="26AF44B4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2CEB806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377B225" w14:textId="77777777" w:rsidTr="00580BEE">
        <w:tc>
          <w:tcPr>
            <w:tcW w:w="2429" w:type="dxa"/>
          </w:tcPr>
          <w:p w14:paraId="5695A526" w14:textId="77777777" w:rsidR="00AE04BD" w:rsidRPr="007D5996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</w:rPr>
            </w:pPr>
            <w:r w:rsidRPr="007D5996">
              <w:rPr>
                <w:rFonts w:eastAsia="Times New Roman" w:cs="Times New Roman"/>
              </w:rPr>
              <w:t>trichYeuKhongDau</w:t>
            </w:r>
          </w:p>
        </w:tc>
        <w:tc>
          <w:tcPr>
            <w:tcW w:w="5151" w:type="dxa"/>
          </w:tcPr>
          <w:p w14:paraId="45ED754D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41B9E44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5149518" w14:textId="77777777" w:rsidTr="00580BEE">
        <w:tc>
          <w:tcPr>
            <w:tcW w:w="2429" w:type="dxa"/>
          </w:tcPr>
          <w:p w14:paraId="71F9DEF3" w14:textId="77777777" w:rsidR="00AE04BD" w:rsidRPr="007D5996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</w:rPr>
            </w:pPr>
            <w:r w:rsidRPr="007D5996">
              <w:rPr>
                <w:rFonts w:eastAsia="Times New Roman" w:cs="Times New Roman"/>
              </w:rPr>
              <w:t>lastUpdate</w:t>
            </w:r>
          </w:p>
        </w:tc>
        <w:tc>
          <w:tcPr>
            <w:tcW w:w="5151" w:type="dxa"/>
          </w:tcPr>
          <w:p w14:paraId="19EB023F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67C1E900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41239D1" w14:textId="77777777" w:rsidTr="00580BEE">
        <w:tc>
          <w:tcPr>
            <w:tcW w:w="2429" w:type="dxa"/>
          </w:tcPr>
          <w:p w14:paraId="51A8895E" w14:textId="77777777" w:rsidR="00AE04BD" w:rsidRPr="007D5996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</w:rPr>
            </w:pPr>
            <w:r w:rsidRPr="007D5996">
              <w:rPr>
                <w:rFonts w:eastAsia="Times New Roman" w:cs="Times New Roman"/>
              </w:rPr>
              <w:t>soCongVanTraLoi</w:t>
            </w:r>
          </w:p>
        </w:tc>
        <w:tc>
          <w:tcPr>
            <w:tcW w:w="5151" w:type="dxa"/>
          </w:tcPr>
          <w:p w14:paraId="49AAB836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3569BA0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0798B98" w14:textId="77777777" w:rsidTr="00580BEE">
        <w:tc>
          <w:tcPr>
            <w:tcW w:w="2429" w:type="dxa"/>
          </w:tcPr>
          <w:p w14:paraId="3A40E543" w14:textId="77777777" w:rsidR="00AE04BD" w:rsidRPr="007D5996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</w:rPr>
            </w:pPr>
            <w:r w:rsidRPr="007D5996">
              <w:rPr>
                <w:rFonts w:eastAsia="Times New Roman" w:cs="Times New Roman"/>
              </w:rPr>
              <w:t>nguoiDangGiu</w:t>
            </w:r>
          </w:p>
        </w:tc>
        <w:tc>
          <w:tcPr>
            <w:tcW w:w="5151" w:type="dxa"/>
          </w:tcPr>
          <w:p w14:paraId="66A8091D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57728C34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044BA0F3" w14:textId="77777777" w:rsidTr="00580BEE">
        <w:tc>
          <w:tcPr>
            <w:tcW w:w="2429" w:type="dxa"/>
          </w:tcPr>
          <w:p w14:paraId="31ED24DB" w14:textId="77777777" w:rsidR="00AE04BD" w:rsidRPr="007D5996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</w:rPr>
            </w:pPr>
            <w:r w:rsidRPr="007D5996">
              <w:rPr>
                <w:rFonts w:eastAsia="Times New Roman" w:cs="Times New Roman"/>
              </w:rPr>
              <w:t>hinhThucGuiCode</w:t>
            </w:r>
          </w:p>
        </w:tc>
        <w:tc>
          <w:tcPr>
            <w:tcW w:w="5151" w:type="dxa"/>
          </w:tcPr>
          <w:p w14:paraId="71ABA8D7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617944A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8548215" w14:textId="77777777" w:rsidTr="00580BEE">
        <w:tc>
          <w:tcPr>
            <w:tcW w:w="2429" w:type="dxa"/>
          </w:tcPr>
          <w:p w14:paraId="646A3B6E" w14:textId="77777777" w:rsidR="00AE04BD" w:rsidRPr="007D5996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</w:rPr>
            </w:pPr>
            <w:r w:rsidRPr="007D5996">
              <w:rPr>
                <w:rFonts w:eastAsia="Times New Roman" w:cs="Times New Roman"/>
              </w:rPr>
              <w:t>processInstanceId</w:t>
            </w:r>
          </w:p>
        </w:tc>
        <w:tc>
          <w:tcPr>
            <w:tcW w:w="5151" w:type="dxa"/>
          </w:tcPr>
          <w:p w14:paraId="5A76CACB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1A4EB3CD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24FDCA0" w14:textId="77777777" w:rsidTr="00580BEE">
        <w:tc>
          <w:tcPr>
            <w:tcW w:w="2429" w:type="dxa"/>
          </w:tcPr>
          <w:p w14:paraId="3D0F4BD3" w14:textId="77777777" w:rsidR="00AE04BD" w:rsidRPr="007D5996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</w:rPr>
            </w:pPr>
            <w:r w:rsidRPr="007D5996">
              <w:rPr>
                <w:rFonts w:eastAsia="Times New Roman" w:cs="Times New Roman"/>
              </w:rPr>
              <w:t>statusCode</w:t>
            </w:r>
          </w:p>
        </w:tc>
        <w:tc>
          <w:tcPr>
            <w:tcW w:w="5151" w:type="dxa"/>
          </w:tcPr>
          <w:p w14:paraId="0EDCC296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46219B4E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8EC6A69" w14:textId="77777777" w:rsidTr="00580BEE">
        <w:tc>
          <w:tcPr>
            <w:tcW w:w="2429" w:type="dxa"/>
          </w:tcPr>
          <w:p w14:paraId="1CCF9F13" w14:textId="77777777" w:rsidR="00AE04BD" w:rsidRPr="007D5996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</w:rPr>
            </w:pPr>
            <w:r w:rsidRPr="007D5996">
              <w:rPr>
                <w:rFonts w:eastAsia="Times New Roman" w:cs="Times New Roman"/>
              </w:rPr>
              <w:t>guiCanhBao</w:t>
            </w:r>
          </w:p>
        </w:tc>
        <w:tc>
          <w:tcPr>
            <w:tcW w:w="5151" w:type="dxa"/>
          </w:tcPr>
          <w:p w14:paraId="6416512D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47350ACE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5D6A7EE" w14:textId="77777777" w:rsidTr="00580BEE">
        <w:tc>
          <w:tcPr>
            <w:tcW w:w="2429" w:type="dxa"/>
          </w:tcPr>
          <w:p w14:paraId="00BB155E" w14:textId="77777777" w:rsidR="00AE04BD" w:rsidRPr="007D5996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</w:rPr>
            </w:pPr>
            <w:r w:rsidRPr="007D5996">
              <w:rPr>
                <w:rFonts w:eastAsia="Times New Roman" w:cs="Times New Roman"/>
              </w:rPr>
              <w:t>trangThai</w:t>
            </w:r>
          </w:p>
        </w:tc>
        <w:tc>
          <w:tcPr>
            <w:tcW w:w="5151" w:type="dxa"/>
          </w:tcPr>
          <w:p w14:paraId="242F54BF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46D2F390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7A29028" w14:textId="77777777" w:rsidTr="00580BEE">
        <w:tc>
          <w:tcPr>
            <w:tcW w:w="2429" w:type="dxa"/>
          </w:tcPr>
          <w:p w14:paraId="36F511B4" w14:textId="77777777" w:rsidR="00AE04BD" w:rsidRPr="007D5996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</w:rPr>
            </w:pPr>
            <w:r w:rsidRPr="007D5996">
              <w:rPr>
                <w:rFonts w:eastAsia="Times New Roman" w:cs="Times New Roman"/>
              </w:rPr>
              <w:t>priorityCode</w:t>
            </w:r>
          </w:p>
        </w:tc>
        <w:tc>
          <w:tcPr>
            <w:tcW w:w="5151" w:type="dxa"/>
          </w:tcPr>
          <w:p w14:paraId="72B501BA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2510268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9C4839E" w14:textId="77777777" w:rsidTr="00580BEE">
        <w:tc>
          <w:tcPr>
            <w:tcW w:w="2429" w:type="dxa"/>
          </w:tcPr>
          <w:p w14:paraId="3281588D" w14:textId="77777777" w:rsidR="00AE04BD" w:rsidRPr="007D5996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</w:rPr>
            </w:pPr>
            <w:r w:rsidRPr="007D5996">
              <w:rPr>
                <w:rFonts w:eastAsia="Times New Roman" w:cs="Times New Roman"/>
              </w:rPr>
              <w:t>ghiChu</w:t>
            </w:r>
          </w:p>
        </w:tc>
        <w:tc>
          <w:tcPr>
            <w:tcW w:w="5151" w:type="dxa"/>
          </w:tcPr>
          <w:p w14:paraId="272EE32E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4CCE19E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F06A437" w14:textId="77777777" w:rsidTr="00580BEE">
        <w:tc>
          <w:tcPr>
            <w:tcW w:w="2429" w:type="dxa"/>
          </w:tcPr>
          <w:p w14:paraId="22FA0FEE" w14:textId="77777777" w:rsidR="00AE04BD" w:rsidRPr="007D5996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</w:rPr>
            </w:pPr>
            <w:r w:rsidRPr="007D5996">
              <w:rPr>
                <w:rFonts w:eastAsia="Times New Roman" w:cs="Times New Roman"/>
              </w:rPr>
              <w:t>soVanBanCode</w:t>
            </w:r>
          </w:p>
        </w:tc>
        <w:tc>
          <w:tcPr>
            <w:tcW w:w="5151" w:type="dxa"/>
          </w:tcPr>
          <w:p w14:paraId="6E41D488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6E8352A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B2B35C7" w14:textId="77777777" w:rsidTr="00580BEE">
        <w:tc>
          <w:tcPr>
            <w:tcW w:w="2429" w:type="dxa"/>
          </w:tcPr>
          <w:p w14:paraId="7CD699D5" w14:textId="77777777" w:rsidR="00AE04BD" w:rsidRPr="007D5996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</w:rPr>
            </w:pPr>
            <w:r w:rsidRPr="007D5996">
              <w:rPr>
                <w:rFonts w:eastAsia="Times New Roman" w:cs="Times New Roman"/>
              </w:rPr>
              <w:t>taskId</w:t>
            </w:r>
          </w:p>
        </w:tc>
        <w:tc>
          <w:tcPr>
            <w:tcW w:w="5151" w:type="dxa"/>
          </w:tcPr>
          <w:p w14:paraId="4FD88800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40E6392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3AC7BE7" w14:textId="77777777" w:rsidTr="00580BEE">
        <w:tc>
          <w:tcPr>
            <w:tcW w:w="2429" w:type="dxa"/>
          </w:tcPr>
          <w:p w14:paraId="23BAFE5E" w14:textId="77777777" w:rsidR="00AE04BD" w:rsidRPr="007D5996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</w:rPr>
            </w:pPr>
            <w:r w:rsidRPr="007D5996">
              <w:rPr>
                <w:rFonts w:eastAsia="Times New Roman" w:cs="Times New Roman"/>
              </w:rPr>
              <w:t>ngayBanHanh</w:t>
            </w:r>
          </w:p>
        </w:tc>
        <w:tc>
          <w:tcPr>
            <w:tcW w:w="5151" w:type="dxa"/>
          </w:tcPr>
          <w:p w14:paraId="57BD2547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0E4BF96D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A887B82" w14:textId="77777777" w:rsidTr="00580BEE">
        <w:tc>
          <w:tcPr>
            <w:tcW w:w="2429" w:type="dxa"/>
          </w:tcPr>
          <w:p w14:paraId="5B1A1453" w14:textId="77777777" w:rsidR="00AE04BD" w:rsidRPr="007D5996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</w:rPr>
            </w:pPr>
            <w:r w:rsidRPr="007D5996">
              <w:rPr>
                <w:rFonts w:eastAsia="Times New Roman" w:cs="Times New Roman"/>
              </w:rPr>
              <w:t>soDenDi</w:t>
            </w:r>
          </w:p>
        </w:tc>
        <w:tc>
          <w:tcPr>
            <w:tcW w:w="5151" w:type="dxa"/>
          </w:tcPr>
          <w:p w14:paraId="128A91F7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690E741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6FB0E50" w14:textId="77777777" w:rsidTr="00580BEE">
        <w:tc>
          <w:tcPr>
            <w:tcW w:w="2429" w:type="dxa"/>
          </w:tcPr>
          <w:p w14:paraId="10F70C50" w14:textId="77777777" w:rsidR="00AE04BD" w:rsidRPr="007D5996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</w:rPr>
            </w:pPr>
            <w:r w:rsidRPr="007D5996">
              <w:rPr>
                <w:rFonts w:eastAsia="Times New Roman" w:cs="Times New Roman"/>
              </w:rPr>
              <w:t>processKey</w:t>
            </w:r>
          </w:p>
        </w:tc>
        <w:tc>
          <w:tcPr>
            <w:tcW w:w="5151" w:type="dxa"/>
          </w:tcPr>
          <w:p w14:paraId="70A0039E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45B7CB32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0151E6B7" w14:textId="77777777" w:rsidTr="00580BEE">
        <w:tc>
          <w:tcPr>
            <w:tcW w:w="2429" w:type="dxa"/>
          </w:tcPr>
          <w:p w14:paraId="5860E209" w14:textId="77777777" w:rsidR="00AE04BD" w:rsidRPr="007D5996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</w:rPr>
            </w:pPr>
            <w:r w:rsidRPr="007D5996">
              <w:rPr>
                <w:rFonts w:eastAsia="Times New Roman" w:cs="Times New Roman"/>
              </w:rPr>
              <w:t>priorityName</w:t>
            </w:r>
          </w:p>
        </w:tc>
        <w:tc>
          <w:tcPr>
            <w:tcW w:w="5151" w:type="dxa"/>
          </w:tcPr>
          <w:p w14:paraId="17CC5E58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164C1F1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355BFB7" w14:textId="77777777" w:rsidTr="00580BEE">
        <w:tc>
          <w:tcPr>
            <w:tcW w:w="2429" w:type="dxa"/>
          </w:tcPr>
          <w:p w14:paraId="3E0CABC9" w14:textId="77777777" w:rsidR="00AE04BD" w:rsidRPr="007D5996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</w:rPr>
            </w:pPr>
            <w:r w:rsidRPr="007D5996">
              <w:rPr>
                <w:rFonts w:eastAsia="Times New Roman" w:cs="Times New Roman"/>
              </w:rPr>
              <w:t>hinhThucChuyen</w:t>
            </w:r>
          </w:p>
        </w:tc>
        <w:tc>
          <w:tcPr>
            <w:tcW w:w="5151" w:type="dxa"/>
          </w:tcPr>
          <w:p w14:paraId="0727056E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7F080FDE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4C6DD4F" w14:textId="77777777" w:rsidTr="00580BEE">
        <w:tc>
          <w:tcPr>
            <w:tcW w:w="2429" w:type="dxa"/>
          </w:tcPr>
          <w:p w14:paraId="3BA8CA4A" w14:textId="77777777" w:rsidR="00AE04BD" w:rsidRPr="007D5996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</w:rPr>
            </w:pPr>
            <w:r w:rsidRPr="007D5996">
              <w:rPr>
                <w:rFonts w:eastAsia="Times New Roman" w:cs="Times New Roman"/>
              </w:rPr>
              <w:t>typeName</w:t>
            </w:r>
          </w:p>
        </w:tc>
        <w:tc>
          <w:tcPr>
            <w:tcW w:w="5151" w:type="dxa"/>
          </w:tcPr>
          <w:p w14:paraId="556547A2" w14:textId="77777777" w:rsidR="00AE04BD" w:rsidRDefault="00AE04BD" w:rsidP="00580BEE">
            <w:pPr>
              <w:tabs>
                <w:tab w:val="left" w:pos="3495"/>
              </w:tabs>
            </w:pPr>
          </w:p>
        </w:tc>
        <w:tc>
          <w:tcPr>
            <w:tcW w:w="1276" w:type="dxa"/>
          </w:tcPr>
          <w:p w14:paraId="2979E80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1C250335" w14:textId="77777777" w:rsidR="00AE04BD" w:rsidRDefault="00AE04BD" w:rsidP="00AE04BD">
      <w:pPr>
        <w:pStyle w:val="ListParagraph"/>
        <w:tabs>
          <w:tab w:val="left" w:pos="3495"/>
        </w:tabs>
        <w:ind w:left="1170"/>
      </w:pPr>
      <w:r>
        <w:t xml:space="preserve"> </w:t>
      </w:r>
    </w:p>
    <w:p w14:paraId="52F8C41F" w14:textId="77777777" w:rsidR="00AE04BD" w:rsidRDefault="00AE04BD" w:rsidP="00AE04BD">
      <w:pPr>
        <w:pStyle w:val="Heading3"/>
        <w:numPr>
          <w:ilvl w:val="1"/>
          <w:numId w:val="8"/>
        </w:numPr>
      </w:pPr>
      <w:r>
        <w:t>Chuyển văn bản đến</w:t>
      </w:r>
    </w:p>
    <w:p w14:paraId="2C88B81F" w14:textId="77777777" w:rsidR="00AE04BD" w:rsidRPr="008173D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140C5575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Chuyển văn bản đến</w:t>
      </w:r>
    </w:p>
    <w:p w14:paraId="383714F7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URL</w:t>
      </w:r>
      <w:hyperlink r:id="rId25" w:history="1">
        <w:r w:rsidRPr="009C21C4">
          <w:rPr>
            <w:rStyle w:val="Hyperlink"/>
          </w:rPr>
          <w:t xml:space="preserve">: </w:t>
        </w:r>
        <w:r>
          <w:rPr>
            <w:rStyle w:val="Hyperlink"/>
          </w:rPr>
          <w:t>https://dev-qlvbdh.vnptsoftware.vn</w:t>
        </w:r>
        <w:r w:rsidRPr="009C21C4">
          <w:rPr>
            <w:rStyle w:val="Hyperlink"/>
          </w:rPr>
          <w:t>/qlvb/api/incommingdocument/</w:t>
        </w:r>
        <w:r w:rsidRPr="00A65D5D">
          <w:t xml:space="preserve"> </w:t>
        </w:r>
        <w:r w:rsidRPr="00875441">
          <w:rPr>
            <w:rStyle w:val="Hyperlink"/>
          </w:rPr>
          <w:t>tranferdocument</w:t>
        </w:r>
        <w:r w:rsidRPr="009C21C4">
          <w:rPr>
            <w:rStyle w:val="Hyperlink"/>
          </w:rPr>
          <w:t>/</w:t>
        </w:r>
      </w:hyperlink>
      <w:r w:rsidRPr="009C21C4">
        <w:t xml:space="preserve"> </w:t>
      </w:r>
    </w:p>
    <w:p w14:paraId="342C08B2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18565AA6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0C862664" w14:textId="77777777" w:rsidTr="00580BEE">
        <w:tc>
          <w:tcPr>
            <w:tcW w:w="8838" w:type="dxa"/>
          </w:tcPr>
          <w:p w14:paraId="43E05ECE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11A1F023" w14:textId="77777777" w:rsidR="00AE04BD" w:rsidRDefault="00AE04BD" w:rsidP="00580BEE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"docId"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"20000746"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"fileList"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"docRelated"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"approvedValue"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"VANTHU_DONVI_BANHANH"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"chuTri"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"dongXuLy"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"strAction"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"Chuyển xử lý"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"processDefinitionId"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"VAN_BAN_DEN_TT:2:1113613"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"isBanHanh"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"dongGui"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"coQuan"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"s250"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"soKiHieu"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"s250"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"trichYeu"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"s250"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"comment"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"parameter"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</w:rPr>
              <w:lastRenderedPageBreak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"ngayDen"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"14/02/2017"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"ngayVanBan"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"type"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"174"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"soVanBan"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"soDen"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"250"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"priority"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"221"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"confidential"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"183"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"soTrang"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"hinhThucChuyen"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"245"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"hanXuLy"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"donViChuTri"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"donViXuLy"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"1308|1194"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"donViXem"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"unitEmpChuTri"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"unitEmpXuLy"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"unitEmpXem"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117B7C3C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lastRenderedPageBreak/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062"/>
        <w:gridCol w:w="5169"/>
        <w:gridCol w:w="1596"/>
      </w:tblGrid>
      <w:tr w:rsidR="00AE04BD" w:rsidRPr="00BC7EBB" w14:paraId="7B523B20" w14:textId="77777777" w:rsidTr="00580BEE">
        <w:tc>
          <w:tcPr>
            <w:tcW w:w="1903" w:type="dxa"/>
            <w:shd w:val="clear" w:color="auto" w:fill="E7E6E6" w:themeFill="background2"/>
          </w:tcPr>
          <w:p w14:paraId="4959BC39" w14:textId="77777777" w:rsidR="00AE04BD" w:rsidRPr="00E76C40" w:rsidRDefault="00AE04BD" w:rsidP="00580BEE">
            <w:pPr>
              <w:tabs>
                <w:tab w:val="left" w:pos="3495"/>
              </w:tabs>
              <w:rPr>
                <w:rFonts w:cs="Times New Roman"/>
                <w:b/>
              </w:rPr>
            </w:pPr>
            <w:r w:rsidRPr="00E76C40">
              <w:rPr>
                <w:rFonts w:cs="Times New Roman"/>
                <w:b/>
              </w:rPr>
              <w:t>Tên trường</w:t>
            </w:r>
          </w:p>
        </w:tc>
        <w:tc>
          <w:tcPr>
            <w:tcW w:w="5286" w:type="dxa"/>
            <w:shd w:val="clear" w:color="auto" w:fill="E7E6E6" w:themeFill="background2"/>
          </w:tcPr>
          <w:p w14:paraId="1296B9EA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620" w:type="dxa"/>
            <w:shd w:val="clear" w:color="auto" w:fill="E7E6E6" w:themeFill="background2"/>
          </w:tcPr>
          <w:p w14:paraId="3B670C5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3C20431E" w14:textId="77777777" w:rsidTr="00580BEE">
        <w:tc>
          <w:tcPr>
            <w:tcW w:w="1903" w:type="dxa"/>
          </w:tcPr>
          <w:p w14:paraId="1CB337AF" w14:textId="77777777" w:rsidR="00AE04BD" w:rsidRPr="00E76C40" w:rsidRDefault="00AE04BD" w:rsidP="00580BEE">
            <w:pPr>
              <w:tabs>
                <w:tab w:val="left" w:pos="930"/>
              </w:tabs>
              <w:rPr>
                <w:rFonts w:cs="Times New Roman"/>
                <w:b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docId</w:t>
            </w:r>
          </w:p>
        </w:tc>
        <w:tc>
          <w:tcPr>
            <w:tcW w:w="5286" w:type="dxa"/>
          </w:tcPr>
          <w:p w14:paraId="226BEE32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Doc id của văn bản</w:t>
            </w:r>
          </w:p>
        </w:tc>
        <w:tc>
          <w:tcPr>
            <w:tcW w:w="1620" w:type="dxa"/>
          </w:tcPr>
          <w:p w14:paraId="219DC1C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C4DCE2F" w14:textId="77777777" w:rsidTr="00580BEE">
        <w:tc>
          <w:tcPr>
            <w:tcW w:w="1903" w:type="dxa"/>
          </w:tcPr>
          <w:p w14:paraId="3CBB9C7B" w14:textId="77777777" w:rsidR="00AE04BD" w:rsidRPr="00E76C40" w:rsidRDefault="00AE04BD" w:rsidP="00580BEE">
            <w:pPr>
              <w:tabs>
                <w:tab w:val="left" w:pos="3495"/>
              </w:tabs>
              <w:rPr>
                <w:rFonts w:cs="Times New Roman"/>
                <w:b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fileList</w:t>
            </w:r>
          </w:p>
        </w:tc>
        <w:tc>
          <w:tcPr>
            <w:tcW w:w="5286" w:type="dxa"/>
          </w:tcPr>
          <w:p w14:paraId="046EF893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3042C35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95451AD" w14:textId="77777777" w:rsidTr="00580BEE">
        <w:tc>
          <w:tcPr>
            <w:tcW w:w="1903" w:type="dxa"/>
          </w:tcPr>
          <w:p w14:paraId="1FEB9D2B" w14:textId="77777777" w:rsidR="00AE04BD" w:rsidRPr="00E76C40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/>
                <w:bCs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docRelated</w:t>
            </w:r>
          </w:p>
        </w:tc>
        <w:tc>
          <w:tcPr>
            <w:tcW w:w="5286" w:type="dxa"/>
          </w:tcPr>
          <w:p w14:paraId="2CF94806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724CDA0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1F1F556" w14:textId="77777777" w:rsidTr="00580BEE">
        <w:tc>
          <w:tcPr>
            <w:tcW w:w="1903" w:type="dxa"/>
          </w:tcPr>
          <w:p w14:paraId="02CE1053" w14:textId="77777777" w:rsidR="00AE04BD" w:rsidRPr="00E76C40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/>
                <w:bCs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approvedValue</w:t>
            </w:r>
          </w:p>
        </w:tc>
        <w:tc>
          <w:tcPr>
            <w:tcW w:w="5286" w:type="dxa"/>
          </w:tcPr>
          <w:p w14:paraId="3654F5A7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7460D5A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01B3D70" w14:textId="77777777" w:rsidTr="00580BEE">
        <w:tc>
          <w:tcPr>
            <w:tcW w:w="1903" w:type="dxa"/>
          </w:tcPr>
          <w:p w14:paraId="7A5DB397" w14:textId="77777777" w:rsidR="00AE04BD" w:rsidRPr="00E76C40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/>
                <w:bCs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chuTri</w:t>
            </w:r>
          </w:p>
        </w:tc>
        <w:tc>
          <w:tcPr>
            <w:tcW w:w="5286" w:type="dxa"/>
          </w:tcPr>
          <w:p w14:paraId="77BF8F67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0AED63D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3A40C13" w14:textId="77777777" w:rsidTr="00580BEE">
        <w:tc>
          <w:tcPr>
            <w:tcW w:w="1903" w:type="dxa"/>
          </w:tcPr>
          <w:p w14:paraId="4010DCD6" w14:textId="77777777" w:rsidR="00AE04BD" w:rsidRPr="00E76C40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/>
                <w:bCs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dongXuLy</w:t>
            </w:r>
          </w:p>
        </w:tc>
        <w:tc>
          <w:tcPr>
            <w:tcW w:w="5286" w:type="dxa"/>
          </w:tcPr>
          <w:p w14:paraId="61F4CDD7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0789919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7C491B7" w14:textId="77777777" w:rsidTr="00580BEE">
        <w:tc>
          <w:tcPr>
            <w:tcW w:w="1903" w:type="dxa"/>
          </w:tcPr>
          <w:p w14:paraId="07701F28" w14:textId="77777777" w:rsidR="00AE04BD" w:rsidRPr="00E76C40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/>
                <w:bCs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strAction</w:t>
            </w:r>
          </w:p>
        </w:tc>
        <w:tc>
          <w:tcPr>
            <w:tcW w:w="5286" w:type="dxa"/>
          </w:tcPr>
          <w:p w14:paraId="7367E45F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73B0FC1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1690319" w14:textId="77777777" w:rsidTr="00580BEE">
        <w:tc>
          <w:tcPr>
            <w:tcW w:w="1903" w:type="dxa"/>
          </w:tcPr>
          <w:p w14:paraId="7B1707B2" w14:textId="77777777" w:rsidR="00AE04BD" w:rsidRPr="00E76C40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/>
                <w:bCs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processDefinitionId</w:t>
            </w:r>
          </w:p>
        </w:tc>
        <w:tc>
          <w:tcPr>
            <w:tcW w:w="5286" w:type="dxa"/>
          </w:tcPr>
          <w:p w14:paraId="3D8F3F49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3B7BA4A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45CB208" w14:textId="77777777" w:rsidTr="00580BEE">
        <w:tc>
          <w:tcPr>
            <w:tcW w:w="1903" w:type="dxa"/>
          </w:tcPr>
          <w:p w14:paraId="04A89ACC" w14:textId="77777777" w:rsidR="00AE04BD" w:rsidRPr="00E76C40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/>
                <w:bCs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isBanHanh</w:t>
            </w:r>
          </w:p>
        </w:tc>
        <w:tc>
          <w:tcPr>
            <w:tcW w:w="5286" w:type="dxa"/>
          </w:tcPr>
          <w:p w14:paraId="534726E0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6BAB440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36493DB" w14:textId="77777777" w:rsidTr="00580BEE">
        <w:tc>
          <w:tcPr>
            <w:tcW w:w="1903" w:type="dxa"/>
          </w:tcPr>
          <w:p w14:paraId="1326A477" w14:textId="77777777" w:rsidR="00AE04BD" w:rsidRPr="00E76C40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/>
                <w:bCs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dongGui</w:t>
            </w:r>
          </w:p>
        </w:tc>
        <w:tc>
          <w:tcPr>
            <w:tcW w:w="5286" w:type="dxa"/>
          </w:tcPr>
          <w:p w14:paraId="4C802E9D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6C891E84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A114AD6" w14:textId="77777777" w:rsidTr="00580BEE">
        <w:tc>
          <w:tcPr>
            <w:tcW w:w="1903" w:type="dxa"/>
          </w:tcPr>
          <w:p w14:paraId="24891399" w14:textId="77777777" w:rsidR="00AE04BD" w:rsidRPr="00E76C40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/>
                <w:bCs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coQuan</w:t>
            </w:r>
          </w:p>
        </w:tc>
        <w:tc>
          <w:tcPr>
            <w:tcW w:w="5286" w:type="dxa"/>
          </w:tcPr>
          <w:p w14:paraId="39C1A2A8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5489EB3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FD6F88B" w14:textId="77777777" w:rsidTr="00580BEE">
        <w:tc>
          <w:tcPr>
            <w:tcW w:w="1903" w:type="dxa"/>
          </w:tcPr>
          <w:p w14:paraId="1470D3E1" w14:textId="77777777" w:rsidR="00AE04BD" w:rsidRPr="00E76C40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/>
                <w:bCs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soKiHieu</w:t>
            </w:r>
          </w:p>
        </w:tc>
        <w:tc>
          <w:tcPr>
            <w:tcW w:w="5286" w:type="dxa"/>
          </w:tcPr>
          <w:p w14:paraId="477D13F0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2472B6A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F46C33F" w14:textId="77777777" w:rsidTr="00580BEE">
        <w:tc>
          <w:tcPr>
            <w:tcW w:w="1903" w:type="dxa"/>
          </w:tcPr>
          <w:p w14:paraId="5509C356" w14:textId="77777777" w:rsidR="00AE04BD" w:rsidRPr="00E76C40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/>
                <w:bCs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trichYeu</w:t>
            </w:r>
          </w:p>
        </w:tc>
        <w:tc>
          <w:tcPr>
            <w:tcW w:w="5286" w:type="dxa"/>
          </w:tcPr>
          <w:p w14:paraId="7297A816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3F1838C5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522AEC7" w14:textId="77777777" w:rsidTr="00580BEE">
        <w:tc>
          <w:tcPr>
            <w:tcW w:w="1903" w:type="dxa"/>
          </w:tcPr>
          <w:p w14:paraId="78BD0E04" w14:textId="77777777" w:rsidR="00AE04BD" w:rsidRPr="00E76C40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/>
                <w:bCs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comment</w:t>
            </w:r>
          </w:p>
        </w:tc>
        <w:tc>
          <w:tcPr>
            <w:tcW w:w="5286" w:type="dxa"/>
          </w:tcPr>
          <w:p w14:paraId="07CFB042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45A990B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127F3CB" w14:textId="77777777" w:rsidTr="00580BEE">
        <w:tc>
          <w:tcPr>
            <w:tcW w:w="1903" w:type="dxa"/>
          </w:tcPr>
          <w:p w14:paraId="6E97D564" w14:textId="77777777" w:rsidR="00AE04BD" w:rsidRPr="00E76C40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/>
                <w:bCs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ngayDen</w:t>
            </w:r>
          </w:p>
        </w:tc>
        <w:tc>
          <w:tcPr>
            <w:tcW w:w="5286" w:type="dxa"/>
          </w:tcPr>
          <w:p w14:paraId="51E25A02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73A3E22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AA46D90" w14:textId="77777777" w:rsidTr="00580BEE">
        <w:tc>
          <w:tcPr>
            <w:tcW w:w="1903" w:type="dxa"/>
          </w:tcPr>
          <w:p w14:paraId="24C095E1" w14:textId="77777777" w:rsidR="00AE04BD" w:rsidRPr="00E76C40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/>
                <w:bCs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ngayVanBan</w:t>
            </w:r>
          </w:p>
        </w:tc>
        <w:tc>
          <w:tcPr>
            <w:tcW w:w="5286" w:type="dxa"/>
          </w:tcPr>
          <w:p w14:paraId="0B429835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14D5D6F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0CA8254" w14:textId="77777777" w:rsidTr="00580BEE">
        <w:tc>
          <w:tcPr>
            <w:tcW w:w="1903" w:type="dxa"/>
          </w:tcPr>
          <w:p w14:paraId="410C111E" w14:textId="77777777" w:rsidR="00AE04BD" w:rsidRPr="00E76C40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/>
                <w:bCs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type</w:t>
            </w:r>
          </w:p>
        </w:tc>
        <w:tc>
          <w:tcPr>
            <w:tcW w:w="5286" w:type="dxa"/>
          </w:tcPr>
          <w:p w14:paraId="06F983A5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2D3BF8F4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7C6A361" w14:textId="77777777" w:rsidTr="00580BEE">
        <w:tc>
          <w:tcPr>
            <w:tcW w:w="1903" w:type="dxa"/>
          </w:tcPr>
          <w:p w14:paraId="23F6BA9E" w14:textId="77777777" w:rsidR="00AE04BD" w:rsidRPr="00E76C40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/>
                <w:bCs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soVanBan</w:t>
            </w:r>
          </w:p>
        </w:tc>
        <w:tc>
          <w:tcPr>
            <w:tcW w:w="5286" w:type="dxa"/>
          </w:tcPr>
          <w:p w14:paraId="4B61FAAB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08DA3F9A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C87D02F" w14:textId="77777777" w:rsidTr="00580BEE">
        <w:tc>
          <w:tcPr>
            <w:tcW w:w="1903" w:type="dxa"/>
          </w:tcPr>
          <w:p w14:paraId="5A768F10" w14:textId="77777777" w:rsidR="00AE04BD" w:rsidRPr="00E76C40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/>
                <w:bCs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soDen</w:t>
            </w:r>
          </w:p>
        </w:tc>
        <w:tc>
          <w:tcPr>
            <w:tcW w:w="5286" w:type="dxa"/>
          </w:tcPr>
          <w:p w14:paraId="115B35F4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73317CA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68301A2" w14:textId="77777777" w:rsidTr="00580BEE">
        <w:tc>
          <w:tcPr>
            <w:tcW w:w="1903" w:type="dxa"/>
          </w:tcPr>
          <w:p w14:paraId="114A79DD" w14:textId="77777777" w:rsidR="00AE04BD" w:rsidRPr="00E76C40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/>
                <w:bCs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priority</w:t>
            </w:r>
          </w:p>
        </w:tc>
        <w:tc>
          <w:tcPr>
            <w:tcW w:w="5286" w:type="dxa"/>
          </w:tcPr>
          <w:p w14:paraId="7131BE24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1C58676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ECE46C5" w14:textId="77777777" w:rsidTr="00580BEE">
        <w:tc>
          <w:tcPr>
            <w:tcW w:w="1903" w:type="dxa"/>
          </w:tcPr>
          <w:p w14:paraId="6AE24DF5" w14:textId="77777777" w:rsidR="00AE04BD" w:rsidRPr="00E76C40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color w:val="333333"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confidential</w:t>
            </w:r>
          </w:p>
        </w:tc>
        <w:tc>
          <w:tcPr>
            <w:tcW w:w="5286" w:type="dxa"/>
          </w:tcPr>
          <w:p w14:paraId="06D5B35B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4F4E6D9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73316D1" w14:textId="77777777" w:rsidTr="00580BEE">
        <w:tc>
          <w:tcPr>
            <w:tcW w:w="1903" w:type="dxa"/>
          </w:tcPr>
          <w:p w14:paraId="1A7DA70B" w14:textId="77777777" w:rsidR="00AE04BD" w:rsidRPr="00E76C40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color w:val="333333"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soTrang</w:t>
            </w:r>
          </w:p>
        </w:tc>
        <w:tc>
          <w:tcPr>
            <w:tcW w:w="5286" w:type="dxa"/>
          </w:tcPr>
          <w:p w14:paraId="617E22AB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3F04D38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54B4663" w14:textId="77777777" w:rsidTr="00580BEE">
        <w:tc>
          <w:tcPr>
            <w:tcW w:w="1903" w:type="dxa"/>
          </w:tcPr>
          <w:p w14:paraId="3DFF1BAE" w14:textId="77777777" w:rsidR="00AE04BD" w:rsidRPr="00E76C40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color w:val="333333"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hinhThucChuyen</w:t>
            </w:r>
          </w:p>
        </w:tc>
        <w:tc>
          <w:tcPr>
            <w:tcW w:w="5286" w:type="dxa"/>
          </w:tcPr>
          <w:p w14:paraId="7ED5AE2F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6688485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ADFF04F" w14:textId="77777777" w:rsidTr="00580BEE">
        <w:tc>
          <w:tcPr>
            <w:tcW w:w="1903" w:type="dxa"/>
          </w:tcPr>
          <w:p w14:paraId="03D7FA38" w14:textId="77777777" w:rsidR="00AE04BD" w:rsidRPr="00E76C40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color w:val="333333"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hanXuLy</w:t>
            </w:r>
          </w:p>
        </w:tc>
        <w:tc>
          <w:tcPr>
            <w:tcW w:w="5286" w:type="dxa"/>
          </w:tcPr>
          <w:p w14:paraId="0FA6D6F1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0E908F8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AC756D4" w14:textId="77777777" w:rsidTr="00580BEE">
        <w:tc>
          <w:tcPr>
            <w:tcW w:w="1903" w:type="dxa"/>
          </w:tcPr>
          <w:p w14:paraId="5C12E99A" w14:textId="77777777" w:rsidR="00AE04BD" w:rsidRPr="00E76C40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color w:val="333333"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donViChuTri</w:t>
            </w:r>
          </w:p>
        </w:tc>
        <w:tc>
          <w:tcPr>
            <w:tcW w:w="5286" w:type="dxa"/>
          </w:tcPr>
          <w:p w14:paraId="5C98B028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68AAC7F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42FEA6D" w14:textId="77777777" w:rsidTr="00580BEE">
        <w:tc>
          <w:tcPr>
            <w:tcW w:w="1903" w:type="dxa"/>
          </w:tcPr>
          <w:p w14:paraId="4C5AF103" w14:textId="77777777" w:rsidR="00AE04BD" w:rsidRPr="00E76C40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color w:val="333333"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donViXuLy</w:t>
            </w:r>
          </w:p>
        </w:tc>
        <w:tc>
          <w:tcPr>
            <w:tcW w:w="5286" w:type="dxa"/>
          </w:tcPr>
          <w:p w14:paraId="57DCCC71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4C9BE86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78494B0" w14:textId="77777777" w:rsidTr="00580BEE">
        <w:tc>
          <w:tcPr>
            <w:tcW w:w="1903" w:type="dxa"/>
          </w:tcPr>
          <w:p w14:paraId="0D4108C1" w14:textId="77777777" w:rsidR="00AE04BD" w:rsidRPr="00E76C40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color w:val="333333"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donViXem</w:t>
            </w:r>
          </w:p>
        </w:tc>
        <w:tc>
          <w:tcPr>
            <w:tcW w:w="5286" w:type="dxa"/>
          </w:tcPr>
          <w:p w14:paraId="12F98D96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0AB9732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04B0281" w14:textId="77777777" w:rsidTr="00580BEE">
        <w:tc>
          <w:tcPr>
            <w:tcW w:w="1903" w:type="dxa"/>
          </w:tcPr>
          <w:p w14:paraId="0448E9C6" w14:textId="77777777" w:rsidR="00AE04BD" w:rsidRPr="00E76C40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color w:val="333333"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unitEmpChuTri</w:t>
            </w:r>
          </w:p>
        </w:tc>
        <w:tc>
          <w:tcPr>
            <w:tcW w:w="5286" w:type="dxa"/>
          </w:tcPr>
          <w:p w14:paraId="7C3D0F7E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4D88485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2CDA32B" w14:textId="77777777" w:rsidTr="00580BEE">
        <w:tc>
          <w:tcPr>
            <w:tcW w:w="1903" w:type="dxa"/>
          </w:tcPr>
          <w:p w14:paraId="58ABAF62" w14:textId="77777777" w:rsidR="00AE04BD" w:rsidRPr="00E76C40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color w:val="333333"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lastRenderedPageBreak/>
              <w:t>unitEmpXuLy</w:t>
            </w:r>
          </w:p>
        </w:tc>
        <w:tc>
          <w:tcPr>
            <w:tcW w:w="5286" w:type="dxa"/>
          </w:tcPr>
          <w:p w14:paraId="4D7415FF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797CC63A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D00903C" w14:textId="77777777" w:rsidTr="00580BEE">
        <w:tc>
          <w:tcPr>
            <w:tcW w:w="1903" w:type="dxa"/>
          </w:tcPr>
          <w:p w14:paraId="65F98B73" w14:textId="77777777" w:rsidR="00AE04BD" w:rsidRPr="00E76C40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color w:val="333333"/>
              </w:rPr>
            </w:pPr>
            <w:r w:rsidRPr="00E76C40">
              <w:rPr>
                <w:rStyle w:val="sobjectk"/>
                <w:rFonts w:cs="Times New Roman"/>
                <w:b/>
                <w:bCs/>
                <w:color w:val="333333"/>
              </w:rPr>
              <w:t>unitEmpXem</w:t>
            </w:r>
          </w:p>
        </w:tc>
        <w:tc>
          <w:tcPr>
            <w:tcW w:w="5286" w:type="dxa"/>
          </w:tcPr>
          <w:p w14:paraId="3167AB05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620" w:type="dxa"/>
          </w:tcPr>
          <w:p w14:paraId="7118BC6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79AA3F4F" w14:textId="77777777" w:rsidR="00AE04BD" w:rsidRPr="00875441" w:rsidRDefault="00AE04BD" w:rsidP="00AE04BD">
      <w:pPr>
        <w:pStyle w:val="ListParagraph"/>
        <w:ind w:left="1440"/>
        <w:rPr>
          <w:i/>
          <w:sz w:val="24"/>
          <w:szCs w:val="24"/>
        </w:rPr>
      </w:pPr>
    </w:p>
    <w:p w14:paraId="134BC106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5C38B874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0709199A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0327EC29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5D751D7A" w14:textId="77777777" w:rsidTr="00580BEE">
        <w:tc>
          <w:tcPr>
            <w:tcW w:w="8838" w:type="dxa"/>
          </w:tcPr>
          <w:p w14:paraId="2D9B91C0" w14:textId="77777777" w:rsidR="00AE04BD" w:rsidRPr="00803C12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 xml:space="preserve">  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443336B6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03C1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""}</w:t>
            </w:r>
          </w:p>
          <w:p w14:paraId="7BC6CB4A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471DAA9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6EDE33C6" w14:textId="77777777" w:rsidR="00AE04BD" w:rsidRDefault="00AE04BD" w:rsidP="00580BEE">
            <w:pPr>
              <w:pStyle w:val="ListParagraph"/>
              <w:ind w:left="1080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4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70F8B68C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108001E9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553"/>
      </w:tblGrid>
      <w:tr w:rsidR="00AE04BD" w14:paraId="5372E025" w14:textId="77777777" w:rsidTr="00580BEE">
        <w:tc>
          <w:tcPr>
            <w:tcW w:w="1645" w:type="dxa"/>
            <w:shd w:val="clear" w:color="auto" w:fill="E7E6E6" w:themeFill="background2"/>
          </w:tcPr>
          <w:p w14:paraId="19D61499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44E0F9F6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553" w:type="dxa"/>
            <w:shd w:val="clear" w:color="auto" w:fill="E7E6E6" w:themeFill="background2"/>
          </w:tcPr>
          <w:p w14:paraId="05E23E0B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3853C18C" w14:textId="77777777" w:rsidTr="00580BEE">
        <w:tc>
          <w:tcPr>
            <w:tcW w:w="1645" w:type="dxa"/>
          </w:tcPr>
          <w:p w14:paraId="790DD576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22C310E5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306BF2F0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19F90FE5" w14:textId="77777777" w:rsidTr="00580BEE">
        <w:tc>
          <w:tcPr>
            <w:tcW w:w="1645" w:type="dxa"/>
          </w:tcPr>
          <w:p w14:paraId="0034E1F8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07CD8CDD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553" w:type="dxa"/>
          </w:tcPr>
          <w:p w14:paraId="73A19C60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3ABE97F" w14:textId="77777777" w:rsidTr="00580BEE">
        <w:tc>
          <w:tcPr>
            <w:tcW w:w="1645" w:type="dxa"/>
          </w:tcPr>
          <w:p w14:paraId="02E386A8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640" w:type="dxa"/>
          </w:tcPr>
          <w:p w14:paraId="6DB192ED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505E7B4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8282257" w14:textId="77777777" w:rsidTr="00580BEE">
        <w:tc>
          <w:tcPr>
            <w:tcW w:w="1645" w:type="dxa"/>
          </w:tcPr>
          <w:p w14:paraId="05298867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25629409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server:  Có giá trị “TRUE”nếu thành công</w:t>
            </w:r>
          </w:p>
        </w:tc>
        <w:tc>
          <w:tcPr>
            <w:tcW w:w="1553" w:type="dxa"/>
          </w:tcPr>
          <w:p w14:paraId="51D5F51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56BA12CF" w14:textId="77777777" w:rsidR="00AE04BD" w:rsidRPr="008E1F61" w:rsidRDefault="00AE04BD" w:rsidP="00AE04BD">
      <w:pPr>
        <w:pStyle w:val="ListParagraph"/>
        <w:ind w:left="1440"/>
      </w:pPr>
    </w:p>
    <w:p w14:paraId="3B7079AC" w14:textId="77777777" w:rsidR="00AE04BD" w:rsidRPr="008E1F61" w:rsidRDefault="00AE04BD" w:rsidP="00AE04BD"/>
    <w:p w14:paraId="64F89998" w14:textId="77777777" w:rsidR="00AE04BD" w:rsidRDefault="00AE04BD" w:rsidP="00AE04BD">
      <w:pPr>
        <w:pStyle w:val="Heading3"/>
        <w:numPr>
          <w:ilvl w:val="1"/>
          <w:numId w:val="8"/>
        </w:numPr>
      </w:pPr>
      <w:r>
        <w:t>Xử lý đồng thời văn bản đến kho chờ xử lý</w:t>
      </w:r>
    </w:p>
    <w:p w14:paraId="30293B74" w14:textId="77777777" w:rsidR="00AE04BD" w:rsidRPr="008173D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38DAA5CF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Xử lý đồng thời văn bản kho chờ xử lý</w:t>
      </w:r>
    </w:p>
    <w:p w14:paraId="3717D9C8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URL</w:t>
      </w:r>
      <w:hyperlink r:id="rId26" w:history="1">
        <w:r w:rsidRPr="009C21C4">
          <w:rPr>
            <w:rStyle w:val="Hyperlink"/>
          </w:rPr>
          <w:t xml:space="preserve">: </w:t>
        </w:r>
        <w:r>
          <w:rPr>
            <w:rStyle w:val="Hyperlink"/>
          </w:rPr>
          <w:t>https://dev-qlvbdh.vnptsoftware.vn</w:t>
        </w:r>
        <w:r w:rsidRPr="009C21C4">
          <w:rPr>
            <w:rStyle w:val="Hyperlink"/>
          </w:rPr>
          <w:t>/qlvb/api/incommingdocument/</w:t>
        </w:r>
        <w:r w:rsidRPr="00A65D5D">
          <w:t xml:space="preserve"> </w:t>
        </w:r>
        <w:r w:rsidRPr="003B698A">
          <w:rPr>
            <w:rStyle w:val="Hyperlink"/>
          </w:rPr>
          <w:t>concurrentprocesswaiting</w:t>
        </w:r>
        <w:r w:rsidRPr="009C21C4">
          <w:rPr>
            <w:rStyle w:val="Hyperlink"/>
          </w:rPr>
          <w:t>/</w:t>
        </w:r>
      </w:hyperlink>
      <w:r w:rsidRPr="009C21C4">
        <w:t xml:space="preserve"> </w:t>
      </w:r>
    </w:p>
    <w:p w14:paraId="290A907E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15560C84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0FE8E01A" w14:textId="77777777" w:rsidTr="00580BEE">
        <w:tc>
          <w:tcPr>
            <w:tcW w:w="8838" w:type="dxa"/>
          </w:tcPr>
          <w:p w14:paraId="212AD628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03668AD6" w14:textId="77777777" w:rsidR="00AE04BD" w:rsidRDefault="00AE04BD" w:rsidP="00580BEE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"listDoc"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"20002344,20002349"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"approvedValue"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"VANTHU_DONVI_BANHANH"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"chuTri"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"vqtruong"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"dongXuLy"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"thson"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"strAction"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"Trình lãnh đạo đơn vị"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"comment"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"processDefinitionId"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"VAN_BAN_DEN_TT:3:1845335"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"isBanHanh"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"dongGui"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"testvanthu,U1257"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73EA0D4C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00740365" w14:textId="77777777" w:rsidTr="00580BEE">
        <w:tc>
          <w:tcPr>
            <w:tcW w:w="2515" w:type="dxa"/>
            <w:shd w:val="clear" w:color="auto" w:fill="E7E6E6" w:themeFill="background2"/>
          </w:tcPr>
          <w:p w14:paraId="750D243A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1433BC95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1FD66F2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7F420927" w14:textId="77777777" w:rsidTr="00580BEE">
        <w:tc>
          <w:tcPr>
            <w:tcW w:w="2515" w:type="dxa"/>
          </w:tcPr>
          <w:p w14:paraId="7DB2D855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 w:rsidRPr="00C03BBC">
              <w:rPr>
                <w:rStyle w:val="sobjectk"/>
                <w:rFonts w:cs="Times New Roman"/>
                <w:bCs/>
              </w:rPr>
              <w:t>listDoc</w:t>
            </w:r>
          </w:p>
        </w:tc>
        <w:tc>
          <w:tcPr>
            <w:tcW w:w="4793" w:type="dxa"/>
          </w:tcPr>
          <w:p w14:paraId="5122403F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519" w:type="dxa"/>
          </w:tcPr>
          <w:p w14:paraId="2A07909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212C7CB" w14:textId="77777777" w:rsidTr="00580BEE">
        <w:tc>
          <w:tcPr>
            <w:tcW w:w="2515" w:type="dxa"/>
          </w:tcPr>
          <w:p w14:paraId="23660E63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Style w:val="sobjectk"/>
                <w:rFonts w:cs="Times New Roman"/>
                <w:bCs/>
              </w:rPr>
              <w:t>approvedValue</w:t>
            </w:r>
          </w:p>
        </w:tc>
        <w:tc>
          <w:tcPr>
            <w:tcW w:w="4793" w:type="dxa"/>
          </w:tcPr>
          <w:p w14:paraId="1D42B120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519" w:type="dxa"/>
          </w:tcPr>
          <w:p w14:paraId="2291E534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1B68EBD" w14:textId="77777777" w:rsidTr="00580BEE">
        <w:tc>
          <w:tcPr>
            <w:tcW w:w="2515" w:type="dxa"/>
          </w:tcPr>
          <w:p w14:paraId="358790A9" w14:textId="77777777" w:rsidR="00AE04BD" w:rsidRPr="00C03BBC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C03BBC">
              <w:rPr>
                <w:rStyle w:val="sobjectk"/>
                <w:rFonts w:cs="Times New Roman"/>
                <w:bCs/>
              </w:rPr>
              <w:t>chuTri</w:t>
            </w:r>
          </w:p>
        </w:tc>
        <w:tc>
          <w:tcPr>
            <w:tcW w:w="4793" w:type="dxa"/>
          </w:tcPr>
          <w:p w14:paraId="2CC57C09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519" w:type="dxa"/>
          </w:tcPr>
          <w:p w14:paraId="2F343A8A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32F78EF" w14:textId="77777777" w:rsidTr="00580BEE">
        <w:tc>
          <w:tcPr>
            <w:tcW w:w="2515" w:type="dxa"/>
          </w:tcPr>
          <w:p w14:paraId="538E8A87" w14:textId="77777777" w:rsidR="00AE04BD" w:rsidRPr="00C03BBC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C03BBC">
              <w:rPr>
                <w:rStyle w:val="sobjectk"/>
                <w:rFonts w:cs="Times New Roman"/>
                <w:bCs/>
              </w:rPr>
              <w:lastRenderedPageBreak/>
              <w:t>dongXuLy</w:t>
            </w:r>
          </w:p>
        </w:tc>
        <w:tc>
          <w:tcPr>
            <w:tcW w:w="4793" w:type="dxa"/>
          </w:tcPr>
          <w:p w14:paraId="1E653AC8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519" w:type="dxa"/>
          </w:tcPr>
          <w:p w14:paraId="2C8CDE0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E9048B3" w14:textId="77777777" w:rsidTr="00580BEE">
        <w:tc>
          <w:tcPr>
            <w:tcW w:w="2515" w:type="dxa"/>
          </w:tcPr>
          <w:p w14:paraId="3F3F24FE" w14:textId="77777777" w:rsidR="00AE04BD" w:rsidRPr="00C03BBC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C03BBC">
              <w:rPr>
                <w:rStyle w:val="sobjectk"/>
                <w:rFonts w:cs="Times New Roman"/>
                <w:bCs/>
              </w:rPr>
              <w:t>strAction</w:t>
            </w:r>
          </w:p>
        </w:tc>
        <w:tc>
          <w:tcPr>
            <w:tcW w:w="4793" w:type="dxa"/>
          </w:tcPr>
          <w:p w14:paraId="747AF8A4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519" w:type="dxa"/>
          </w:tcPr>
          <w:p w14:paraId="2CA199A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914752D" w14:textId="77777777" w:rsidTr="00580BEE">
        <w:tc>
          <w:tcPr>
            <w:tcW w:w="2515" w:type="dxa"/>
          </w:tcPr>
          <w:p w14:paraId="1041DB3D" w14:textId="77777777" w:rsidR="00AE04BD" w:rsidRPr="00C03BBC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C03BBC">
              <w:rPr>
                <w:rStyle w:val="sobjectk"/>
                <w:rFonts w:cs="Times New Roman"/>
                <w:bCs/>
              </w:rPr>
              <w:t>comment</w:t>
            </w:r>
          </w:p>
        </w:tc>
        <w:tc>
          <w:tcPr>
            <w:tcW w:w="4793" w:type="dxa"/>
          </w:tcPr>
          <w:p w14:paraId="49846F54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519" w:type="dxa"/>
          </w:tcPr>
          <w:p w14:paraId="78AFBDE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C87E048" w14:textId="77777777" w:rsidTr="00580BEE">
        <w:tc>
          <w:tcPr>
            <w:tcW w:w="2515" w:type="dxa"/>
          </w:tcPr>
          <w:p w14:paraId="70DFEC60" w14:textId="77777777" w:rsidR="00AE04BD" w:rsidRPr="00C03BBC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C03BBC">
              <w:rPr>
                <w:rStyle w:val="sobjectk"/>
                <w:rFonts w:cs="Times New Roman"/>
                <w:bCs/>
              </w:rPr>
              <w:t>processDefinitionId</w:t>
            </w:r>
          </w:p>
        </w:tc>
        <w:tc>
          <w:tcPr>
            <w:tcW w:w="4793" w:type="dxa"/>
          </w:tcPr>
          <w:p w14:paraId="597C2572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519" w:type="dxa"/>
          </w:tcPr>
          <w:p w14:paraId="0AB568F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3C08838" w14:textId="77777777" w:rsidTr="00580BEE">
        <w:tc>
          <w:tcPr>
            <w:tcW w:w="2515" w:type="dxa"/>
          </w:tcPr>
          <w:p w14:paraId="33B4183A" w14:textId="77777777" w:rsidR="00AE04BD" w:rsidRPr="00C03BBC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C03BBC">
              <w:rPr>
                <w:rStyle w:val="sobjectk"/>
                <w:rFonts w:cs="Times New Roman"/>
                <w:bCs/>
              </w:rPr>
              <w:t>isBanHanh</w:t>
            </w:r>
          </w:p>
        </w:tc>
        <w:tc>
          <w:tcPr>
            <w:tcW w:w="4793" w:type="dxa"/>
          </w:tcPr>
          <w:p w14:paraId="1F123C78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519" w:type="dxa"/>
          </w:tcPr>
          <w:p w14:paraId="19A6817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10D53B8" w14:textId="77777777" w:rsidTr="00580BEE">
        <w:tc>
          <w:tcPr>
            <w:tcW w:w="2515" w:type="dxa"/>
          </w:tcPr>
          <w:p w14:paraId="2C36A0B7" w14:textId="77777777" w:rsidR="00AE04BD" w:rsidRPr="00C03BBC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C03BBC">
              <w:rPr>
                <w:rStyle w:val="sobjectk"/>
                <w:rFonts w:cs="Times New Roman"/>
                <w:bCs/>
              </w:rPr>
              <w:t>dongGui</w:t>
            </w:r>
          </w:p>
        </w:tc>
        <w:tc>
          <w:tcPr>
            <w:tcW w:w="4793" w:type="dxa"/>
          </w:tcPr>
          <w:p w14:paraId="46C05430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519" w:type="dxa"/>
          </w:tcPr>
          <w:p w14:paraId="5B6A88C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17517A23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2BC73E59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15AFA790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0EBC00E1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FA3DAE1" w14:textId="77777777" w:rsidTr="00580BEE">
        <w:tc>
          <w:tcPr>
            <w:tcW w:w="8838" w:type="dxa"/>
          </w:tcPr>
          <w:p w14:paraId="5D7A68BD" w14:textId="77777777" w:rsidR="00AE04BD" w:rsidRPr="00803C12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 xml:space="preserve">  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C1112EC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03C1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""}</w:t>
            </w:r>
          </w:p>
          <w:p w14:paraId="760FAFAA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2D2F4FB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020D3481" w14:textId="77777777" w:rsidR="00AE04BD" w:rsidRDefault="00AE04BD" w:rsidP="00580BEE">
            <w:pPr>
              <w:pStyle w:val="ListParagraph"/>
              <w:ind w:left="1080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4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5C10D569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0CD80EAA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553"/>
      </w:tblGrid>
      <w:tr w:rsidR="00AE04BD" w14:paraId="2D0E2F09" w14:textId="77777777" w:rsidTr="00580BEE">
        <w:tc>
          <w:tcPr>
            <w:tcW w:w="1645" w:type="dxa"/>
            <w:shd w:val="clear" w:color="auto" w:fill="E7E6E6" w:themeFill="background2"/>
          </w:tcPr>
          <w:p w14:paraId="57B74A5A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2DAC3A2F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553" w:type="dxa"/>
            <w:shd w:val="clear" w:color="auto" w:fill="E7E6E6" w:themeFill="background2"/>
          </w:tcPr>
          <w:p w14:paraId="4340EE99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2E896106" w14:textId="77777777" w:rsidTr="00580BEE">
        <w:tc>
          <w:tcPr>
            <w:tcW w:w="1645" w:type="dxa"/>
          </w:tcPr>
          <w:p w14:paraId="142F42BD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742017A9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0E38A7C8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70B22C29" w14:textId="77777777" w:rsidTr="00580BEE">
        <w:tc>
          <w:tcPr>
            <w:tcW w:w="1645" w:type="dxa"/>
          </w:tcPr>
          <w:p w14:paraId="675BF3F3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4DAAAA23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553" w:type="dxa"/>
          </w:tcPr>
          <w:p w14:paraId="274DDA08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93771C5" w14:textId="77777777" w:rsidTr="00580BEE">
        <w:tc>
          <w:tcPr>
            <w:tcW w:w="1645" w:type="dxa"/>
          </w:tcPr>
          <w:p w14:paraId="7E551721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640" w:type="dxa"/>
          </w:tcPr>
          <w:p w14:paraId="21653F1B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4432BADC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90D87E6" w14:textId="77777777" w:rsidTr="00580BEE">
        <w:tc>
          <w:tcPr>
            <w:tcW w:w="1645" w:type="dxa"/>
          </w:tcPr>
          <w:p w14:paraId="0F148955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21E53189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server:  Có giá trị “TRUE”nếu thành công</w:t>
            </w:r>
          </w:p>
        </w:tc>
        <w:tc>
          <w:tcPr>
            <w:tcW w:w="1553" w:type="dxa"/>
          </w:tcPr>
          <w:p w14:paraId="70AA1C53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27236430" w14:textId="77777777" w:rsidR="00AE04BD" w:rsidRPr="008E1F61" w:rsidRDefault="00AE04BD" w:rsidP="00AE04BD">
      <w:pPr>
        <w:pStyle w:val="ListParagraph"/>
        <w:ind w:left="1440"/>
      </w:pPr>
    </w:p>
    <w:p w14:paraId="13C752EB" w14:textId="77777777" w:rsidR="00AE04BD" w:rsidRPr="00AB1F4C" w:rsidRDefault="00AE04BD" w:rsidP="00AE04BD">
      <w:pPr>
        <w:pStyle w:val="ListParagraph"/>
        <w:ind w:left="1440"/>
      </w:pPr>
    </w:p>
    <w:p w14:paraId="60C4ADCD" w14:textId="77777777" w:rsidR="00AE04BD" w:rsidRDefault="00AE04BD" w:rsidP="00AE04BD">
      <w:pPr>
        <w:pStyle w:val="Heading3"/>
        <w:numPr>
          <w:ilvl w:val="1"/>
          <w:numId w:val="8"/>
        </w:numPr>
      </w:pPr>
      <w:r>
        <w:t>Xử lý đồng thời các kho khác</w:t>
      </w:r>
    </w:p>
    <w:p w14:paraId="744C86A8" w14:textId="77777777" w:rsidR="00AE04BD" w:rsidRPr="008173D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36D6DE88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Xử lý đồng thời văn bản kho chờ xử lý</w:t>
      </w:r>
    </w:p>
    <w:p w14:paraId="6C23D8DA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URL</w:t>
      </w:r>
      <w:hyperlink r:id="rId27" w:history="1">
        <w:r w:rsidRPr="007C1708">
          <w:rPr>
            <w:rStyle w:val="Hyperlink"/>
            <w:rFonts w:cs="Times New Roman"/>
          </w:rPr>
          <w:t xml:space="preserve">: </w:t>
        </w:r>
        <w:r>
          <w:rPr>
            <w:rStyle w:val="Hyperlink"/>
            <w:rFonts w:cs="Times New Roman"/>
          </w:rPr>
          <w:t>https://dev-qlvbdh.vnptsoftware.vn</w:t>
        </w:r>
        <w:r w:rsidRPr="007C1708">
          <w:rPr>
            <w:rStyle w:val="Hyperlink"/>
            <w:rFonts w:cs="Times New Roman"/>
          </w:rPr>
          <w:t>/qlvb/api/incommingdocument/ concurrentprocess/</w:t>
        </w:r>
      </w:hyperlink>
      <w:r w:rsidRPr="009C21C4">
        <w:t xml:space="preserve"> </w:t>
      </w:r>
    </w:p>
    <w:p w14:paraId="36430E0B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457E96BC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5AB1B37" w14:textId="77777777" w:rsidTr="00580BEE">
        <w:tc>
          <w:tcPr>
            <w:tcW w:w="8838" w:type="dxa"/>
          </w:tcPr>
          <w:p w14:paraId="246982DD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7ECE2695" w14:textId="77777777" w:rsidR="00AE04BD" w:rsidRDefault="00AE04BD" w:rsidP="00580BEE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"listDoc"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"20002344,20002349"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"approvedValue"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"VANTHU_DONVI_BANHANH"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"chuTri"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"vqtruong"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"dongXuLy"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"thson"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"strAction"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"Trình lãnh đạo đơn vị"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"comment"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"processDefinitionId"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"VAN_BAN_DEN_TT:3:1845335"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"isBanHanh"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"dongGui"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"testvanthu,U1257"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503FD4D6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16D45596" w14:textId="77777777" w:rsidTr="00580BEE">
        <w:tc>
          <w:tcPr>
            <w:tcW w:w="2515" w:type="dxa"/>
            <w:shd w:val="clear" w:color="auto" w:fill="E7E6E6" w:themeFill="background2"/>
          </w:tcPr>
          <w:p w14:paraId="3BD4F700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74148BFF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534B9D0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26E98EE3" w14:textId="77777777" w:rsidTr="00580BEE">
        <w:tc>
          <w:tcPr>
            <w:tcW w:w="2515" w:type="dxa"/>
          </w:tcPr>
          <w:p w14:paraId="6AE423DF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 w:rsidRPr="00C03BBC">
              <w:rPr>
                <w:rStyle w:val="sobjectk"/>
                <w:rFonts w:cs="Times New Roman"/>
                <w:bCs/>
              </w:rPr>
              <w:t>listDoc</w:t>
            </w:r>
          </w:p>
        </w:tc>
        <w:tc>
          <w:tcPr>
            <w:tcW w:w="4793" w:type="dxa"/>
          </w:tcPr>
          <w:p w14:paraId="4D410DAF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519" w:type="dxa"/>
          </w:tcPr>
          <w:p w14:paraId="53B6CD2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9BFA834" w14:textId="77777777" w:rsidTr="00580BEE">
        <w:tc>
          <w:tcPr>
            <w:tcW w:w="2515" w:type="dxa"/>
          </w:tcPr>
          <w:p w14:paraId="691B7101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Style w:val="sobjectk"/>
                <w:rFonts w:cs="Times New Roman"/>
                <w:bCs/>
              </w:rPr>
              <w:t>approvedValue</w:t>
            </w:r>
          </w:p>
        </w:tc>
        <w:tc>
          <w:tcPr>
            <w:tcW w:w="4793" w:type="dxa"/>
          </w:tcPr>
          <w:p w14:paraId="5CCB2BB2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519" w:type="dxa"/>
          </w:tcPr>
          <w:p w14:paraId="795840EC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0631130" w14:textId="77777777" w:rsidTr="00580BEE">
        <w:tc>
          <w:tcPr>
            <w:tcW w:w="2515" w:type="dxa"/>
          </w:tcPr>
          <w:p w14:paraId="58A4A024" w14:textId="77777777" w:rsidR="00AE04BD" w:rsidRPr="00C03BBC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C03BBC">
              <w:rPr>
                <w:rStyle w:val="sobjectk"/>
                <w:rFonts w:cs="Times New Roman"/>
                <w:bCs/>
              </w:rPr>
              <w:lastRenderedPageBreak/>
              <w:t>chuTri</w:t>
            </w:r>
          </w:p>
        </w:tc>
        <w:tc>
          <w:tcPr>
            <w:tcW w:w="4793" w:type="dxa"/>
          </w:tcPr>
          <w:p w14:paraId="3EA06955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519" w:type="dxa"/>
          </w:tcPr>
          <w:p w14:paraId="2AF5BD1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EF692A9" w14:textId="77777777" w:rsidTr="00580BEE">
        <w:tc>
          <w:tcPr>
            <w:tcW w:w="2515" w:type="dxa"/>
          </w:tcPr>
          <w:p w14:paraId="63973A5F" w14:textId="77777777" w:rsidR="00AE04BD" w:rsidRPr="00C03BBC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C03BBC">
              <w:rPr>
                <w:rStyle w:val="sobjectk"/>
                <w:rFonts w:cs="Times New Roman"/>
                <w:bCs/>
              </w:rPr>
              <w:t>dongXuLy</w:t>
            </w:r>
          </w:p>
        </w:tc>
        <w:tc>
          <w:tcPr>
            <w:tcW w:w="4793" w:type="dxa"/>
          </w:tcPr>
          <w:p w14:paraId="3BA749D8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519" w:type="dxa"/>
          </w:tcPr>
          <w:p w14:paraId="1BC8BC9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63307F7" w14:textId="77777777" w:rsidTr="00580BEE">
        <w:tc>
          <w:tcPr>
            <w:tcW w:w="2515" w:type="dxa"/>
          </w:tcPr>
          <w:p w14:paraId="54655FFE" w14:textId="77777777" w:rsidR="00AE04BD" w:rsidRPr="00C03BBC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C03BBC">
              <w:rPr>
                <w:rStyle w:val="sobjectk"/>
                <w:rFonts w:cs="Times New Roman"/>
                <w:bCs/>
              </w:rPr>
              <w:t>strAction</w:t>
            </w:r>
          </w:p>
        </w:tc>
        <w:tc>
          <w:tcPr>
            <w:tcW w:w="4793" w:type="dxa"/>
          </w:tcPr>
          <w:p w14:paraId="50208431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519" w:type="dxa"/>
          </w:tcPr>
          <w:p w14:paraId="0A7C1B6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8B04F99" w14:textId="77777777" w:rsidTr="00580BEE">
        <w:tc>
          <w:tcPr>
            <w:tcW w:w="2515" w:type="dxa"/>
          </w:tcPr>
          <w:p w14:paraId="7EC5839D" w14:textId="77777777" w:rsidR="00AE04BD" w:rsidRPr="00C03BBC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C03BBC">
              <w:rPr>
                <w:rStyle w:val="sobjectk"/>
                <w:rFonts w:cs="Times New Roman"/>
                <w:bCs/>
              </w:rPr>
              <w:t>comment</w:t>
            </w:r>
          </w:p>
        </w:tc>
        <w:tc>
          <w:tcPr>
            <w:tcW w:w="4793" w:type="dxa"/>
          </w:tcPr>
          <w:p w14:paraId="7A572C05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519" w:type="dxa"/>
          </w:tcPr>
          <w:p w14:paraId="7D40C41C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1D5131B" w14:textId="77777777" w:rsidTr="00580BEE">
        <w:tc>
          <w:tcPr>
            <w:tcW w:w="2515" w:type="dxa"/>
          </w:tcPr>
          <w:p w14:paraId="5EEA69EF" w14:textId="77777777" w:rsidR="00AE04BD" w:rsidRPr="00C03BBC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C03BBC">
              <w:rPr>
                <w:rStyle w:val="sobjectk"/>
                <w:rFonts w:cs="Times New Roman"/>
                <w:bCs/>
              </w:rPr>
              <w:t>processDefinitionId</w:t>
            </w:r>
          </w:p>
        </w:tc>
        <w:tc>
          <w:tcPr>
            <w:tcW w:w="4793" w:type="dxa"/>
          </w:tcPr>
          <w:p w14:paraId="61EEEF5B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519" w:type="dxa"/>
          </w:tcPr>
          <w:p w14:paraId="266167BA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2ED697C" w14:textId="77777777" w:rsidTr="00580BEE">
        <w:tc>
          <w:tcPr>
            <w:tcW w:w="2515" w:type="dxa"/>
          </w:tcPr>
          <w:p w14:paraId="664A9FB0" w14:textId="77777777" w:rsidR="00AE04BD" w:rsidRPr="00C03BBC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C03BBC">
              <w:rPr>
                <w:rStyle w:val="sobjectk"/>
                <w:rFonts w:cs="Times New Roman"/>
                <w:bCs/>
              </w:rPr>
              <w:t>isBanHanh</w:t>
            </w:r>
          </w:p>
        </w:tc>
        <w:tc>
          <w:tcPr>
            <w:tcW w:w="4793" w:type="dxa"/>
          </w:tcPr>
          <w:p w14:paraId="57DD1B93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519" w:type="dxa"/>
          </w:tcPr>
          <w:p w14:paraId="5877B1D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5919BBD" w14:textId="77777777" w:rsidTr="00580BEE">
        <w:tc>
          <w:tcPr>
            <w:tcW w:w="2515" w:type="dxa"/>
          </w:tcPr>
          <w:p w14:paraId="68F46341" w14:textId="77777777" w:rsidR="00AE04BD" w:rsidRPr="00C03BBC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bCs/>
              </w:rPr>
            </w:pPr>
            <w:r w:rsidRPr="00C03BBC">
              <w:rPr>
                <w:rStyle w:val="sobjectk"/>
                <w:rFonts w:cs="Times New Roman"/>
                <w:bCs/>
              </w:rPr>
              <w:t>dongGui</w:t>
            </w:r>
          </w:p>
        </w:tc>
        <w:tc>
          <w:tcPr>
            <w:tcW w:w="4793" w:type="dxa"/>
          </w:tcPr>
          <w:p w14:paraId="0290B113" w14:textId="77777777" w:rsidR="00AE04BD" w:rsidRPr="00BC7EBB" w:rsidRDefault="00AE04BD" w:rsidP="00580BEE">
            <w:pPr>
              <w:tabs>
                <w:tab w:val="left" w:pos="3495"/>
              </w:tabs>
            </w:pPr>
          </w:p>
        </w:tc>
        <w:tc>
          <w:tcPr>
            <w:tcW w:w="1519" w:type="dxa"/>
          </w:tcPr>
          <w:p w14:paraId="03E5E51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5E1074F8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38643E73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78BC9698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75EA36BB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3C5B8BCB" w14:textId="77777777" w:rsidTr="00580BEE">
        <w:tc>
          <w:tcPr>
            <w:tcW w:w="8838" w:type="dxa"/>
          </w:tcPr>
          <w:p w14:paraId="3542AB54" w14:textId="77777777" w:rsidR="00AE04BD" w:rsidRPr="00803C12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 xml:space="preserve">  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59B3980C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03C1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""}</w:t>
            </w:r>
          </w:p>
          <w:p w14:paraId="59DCD8BA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087345A5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494377E6" w14:textId="77777777" w:rsidR="00AE04BD" w:rsidRDefault="00AE04BD" w:rsidP="00580BEE">
            <w:pPr>
              <w:pStyle w:val="ListParagraph"/>
              <w:ind w:left="1080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4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1F0ED166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16840A0D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553"/>
      </w:tblGrid>
      <w:tr w:rsidR="00AE04BD" w14:paraId="06A8CCE1" w14:textId="77777777" w:rsidTr="00580BEE">
        <w:tc>
          <w:tcPr>
            <w:tcW w:w="1645" w:type="dxa"/>
            <w:shd w:val="clear" w:color="auto" w:fill="E7E6E6" w:themeFill="background2"/>
          </w:tcPr>
          <w:p w14:paraId="62825FF3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3EA7D534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553" w:type="dxa"/>
            <w:shd w:val="clear" w:color="auto" w:fill="E7E6E6" w:themeFill="background2"/>
          </w:tcPr>
          <w:p w14:paraId="47AB0342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59D0F736" w14:textId="77777777" w:rsidTr="00580BEE">
        <w:tc>
          <w:tcPr>
            <w:tcW w:w="1645" w:type="dxa"/>
          </w:tcPr>
          <w:p w14:paraId="14C8754F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6949198F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34667631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46FACD4C" w14:textId="77777777" w:rsidTr="00580BEE">
        <w:tc>
          <w:tcPr>
            <w:tcW w:w="1645" w:type="dxa"/>
          </w:tcPr>
          <w:p w14:paraId="40A8C269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25371049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553" w:type="dxa"/>
          </w:tcPr>
          <w:p w14:paraId="4C7887B3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56F587A" w14:textId="77777777" w:rsidTr="00580BEE">
        <w:tc>
          <w:tcPr>
            <w:tcW w:w="1645" w:type="dxa"/>
          </w:tcPr>
          <w:p w14:paraId="1EA2AC56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640" w:type="dxa"/>
          </w:tcPr>
          <w:p w14:paraId="61BA1CE8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3BF3DCEE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2D55118" w14:textId="77777777" w:rsidTr="00580BEE">
        <w:tc>
          <w:tcPr>
            <w:tcW w:w="1645" w:type="dxa"/>
          </w:tcPr>
          <w:p w14:paraId="6BA1F4C5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3F38091A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server:  Có giá trị “TRUE”nếu thành công</w:t>
            </w:r>
          </w:p>
        </w:tc>
        <w:tc>
          <w:tcPr>
            <w:tcW w:w="1553" w:type="dxa"/>
          </w:tcPr>
          <w:p w14:paraId="63C1F4B3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6C94C5EE" w14:textId="77777777" w:rsidR="00AE04BD" w:rsidRPr="009946C2" w:rsidRDefault="00AE04BD" w:rsidP="00AE04BD">
      <w:pPr>
        <w:pStyle w:val="ListParagraph"/>
        <w:ind w:left="1440"/>
        <w:rPr>
          <w:ins w:id="1" w:author="DELL-VOSTRO" w:date="2017-06-05T08:33:00Z"/>
        </w:rPr>
      </w:pPr>
    </w:p>
    <w:p w14:paraId="227A2EDA" w14:textId="77777777" w:rsidR="00AE04BD" w:rsidRDefault="00AE04BD" w:rsidP="00AE04BD">
      <w:pPr>
        <w:pStyle w:val="ListParagraph"/>
      </w:pPr>
    </w:p>
    <w:p w14:paraId="4464308B" w14:textId="77777777" w:rsidR="00AE04BD" w:rsidRDefault="00AE04BD" w:rsidP="00AE04BD">
      <w:pPr>
        <w:pStyle w:val="ListParagraph"/>
        <w:ind w:left="810"/>
      </w:pPr>
    </w:p>
    <w:p w14:paraId="52A72C0C" w14:textId="77777777" w:rsidR="00AE04BD" w:rsidRDefault="00AE04BD" w:rsidP="00AE04BD">
      <w:pPr>
        <w:pStyle w:val="Heading3"/>
        <w:numPr>
          <w:ilvl w:val="1"/>
          <w:numId w:val="8"/>
        </w:numPr>
      </w:pPr>
      <w:r>
        <w:t>Gửi ý kiến trong văn bản đến</w:t>
      </w:r>
    </w:p>
    <w:p w14:paraId="7251A33F" w14:textId="77777777" w:rsidR="00AE04BD" w:rsidRPr="008173D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40F08E64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Xử lý đồng thời văn bản kho chờ xử lý</w:t>
      </w:r>
    </w:p>
    <w:p w14:paraId="67935862" w14:textId="067C53E2" w:rsidR="00AE04BD" w:rsidRDefault="00AE04BD" w:rsidP="00EA58BC">
      <w:pPr>
        <w:pStyle w:val="ListParagraph"/>
        <w:numPr>
          <w:ilvl w:val="0"/>
          <w:numId w:val="7"/>
        </w:numPr>
      </w:pPr>
      <w:r>
        <w:t>URL</w:t>
      </w:r>
      <w:hyperlink r:id="rId28" w:history="1">
        <w:r w:rsidRPr="007C1708">
          <w:rPr>
            <w:rStyle w:val="Hyperlink"/>
            <w:rFonts w:cs="Times New Roman"/>
          </w:rPr>
          <w:t xml:space="preserve">: </w:t>
        </w:r>
        <w:r>
          <w:rPr>
            <w:rStyle w:val="Hyperlink"/>
            <w:rFonts w:cs="Times New Roman"/>
          </w:rPr>
          <w:t>https://dev-qlvbdh.vnptsoftware.vn</w:t>
        </w:r>
        <w:r w:rsidRPr="007C1708">
          <w:rPr>
            <w:rStyle w:val="Hyperlink"/>
            <w:rFonts w:cs="Times New Roman"/>
          </w:rPr>
          <w:t xml:space="preserve">/qlvb/api/incommingdocument/ </w:t>
        </w:r>
        <w:r w:rsidR="00EA58BC" w:rsidRPr="00EA58BC">
          <w:rPr>
            <w:rFonts w:ascii="Consolas" w:hAnsi="Consolas" w:cs="Consolas"/>
            <w:color w:val="2A00FF"/>
            <w:sz w:val="20"/>
            <w:szCs w:val="20"/>
          </w:rPr>
          <w:t>sendcomment</w:t>
        </w:r>
        <w:r w:rsidRPr="007C1708">
          <w:rPr>
            <w:rStyle w:val="Hyperlink"/>
            <w:rFonts w:cs="Times New Roman"/>
          </w:rPr>
          <w:t>/</w:t>
        </w:r>
      </w:hyperlink>
      <w:r w:rsidRPr="009C21C4">
        <w:t xml:space="preserve"> </w:t>
      </w:r>
    </w:p>
    <w:p w14:paraId="1AB2A170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51E80680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B0BAD83" w14:textId="77777777" w:rsidTr="00580BEE">
        <w:tc>
          <w:tcPr>
            <w:tcW w:w="8838" w:type="dxa"/>
          </w:tcPr>
          <w:p w14:paraId="4D4E3AE9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4D36D163" w14:textId="77777777" w:rsidR="00AE04BD" w:rsidRDefault="00AE04BD" w:rsidP="00580BEE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"docId"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"20002344 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"comment"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"comment nhé"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1A0C5FAC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515BAFDA" w14:textId="77777777" w:rsidTr="00580BEE">
        <w:tc>
          <w:tcPr>
            <w:tcW w:w="2515" w:type="dxa"/>
            <w:shd w:val="clear" w:color="auto" w:fill="E7E6E6" w:themeFill="background2"/>
          </w:tcPr>
          <w:p w14:paraId="67BEFE3B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252C18D8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27C1D02A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29B55348" w14:textId="77777777" w:rsidTr="00580BEE">
        <w:tc>
          <w:tcPr>
            <w:tcW w:w="2515" w:type="dxa"/>
          </w:tcPr>
          <w:p w14:paraId="45761ACF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docId</w:t>
            </w:r>
          </w:p>
        </w:tc>
        <w:tc>
          <w:tcPr>
            <w:tcW w:w="4793" w:type="dxa"/>
          </w:tcPr>
          <w:p w14:paraId="5EEF3E28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519" w:type="dxa"/>
          </w:tcPr>
          <w:p w14:paraId="1B305EE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CCEEB73" w14:textId="77777777" w:rsidTr="00580BEE">
        <w:tc>
          <w:tcPr>
            <w:tcW w:w="2515" w:type="dxa"/>
          </w:tcPr>
          <w:p w14:paraId="2C48ADB3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comment</w:t>
            </w:r>
          </w:p>
        </w:tc>
        <w:tc>
          <w:tcPr>
            <w:tcW w:w="4793" w:type="dxa"/>
          </w:tcPr>
          <w:p w14:paraId="7B3C7CDF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Thông tin ý kiến</w:t>
            </w:r>
          </w:p>
        </w:tc>
        <w:tc>
          <w:tcPr>
            <w:tcW w:w="1519" w:type="dxa"/>
          </w:tcPr>
          <w:p w14:paraId="5A8F76D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392B7059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5281CA71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58402F29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315E1721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lastRenderedPageBreak/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674941E3" w14:textId="77777777" w:rsidTr="00580BEE">
        <w:tc>
          <w:tcPr>
            <w:tcW w:w="8838" w:type="dxa"/>
          </w:tcPr>
          <w:p w14:paraId="01AA21A9" w14:textId="77777777" w:rsidR="00AE04BD" w:rsidRPr="00803C12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 xml:space="preserve">  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6DA0D9C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03C1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""}</w:t>
            </w:r>
          </w:p>
          <w:p w14:paraId="264902E0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A000B4A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4EBDED66" w14:textId="77777777" w:rsidR="00AE04BD" w:rsidRDefault="00AE04BD" w:rsidP="00580BEE">
            <w:pPr>
              <w:pStyle w:val="ListParagraph"/>
              <w:ind w:left="1080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4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00718785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1E68BBEE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553"/>
      </w:tblGrid>
      <w:tr w:rsidR="00AE04BD" w14:paraId="72517C24" w14:textId="77777777" w:rsidTr="00580BEE">
        <w:tc>
          <w:tcPr>
            <w:tcW w:w="1645" w:type="dxa"/>
            <w:shd w:val="clear" w:color="auto" w:fill="E7E6E6" w:themeFill="background2"/>
          </w:tcPr>
          <w:p w14:paraId="32FE5F4C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639AB0AD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553" w:type="dxa"/>
            <w:shd w:val="clear" w:color="auto" w:fill="E7E6E6" w:themeFill="background2"/>
          </w:tcPr>
          <w:p w14:paraId="4078B8AC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7872412A" w14:textId="77777777" w:rsidTr="00580BEE">
        <w:tc>
          <w:tcPr>
            <w:tcW w:w="1645" w:type="dxa"/>
          </w:tcPr>
          <w:p w14:paraId="3B14733B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1A95658B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7065476E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39D1BA90" w14:textId="77777777" w:rsidTr="00580BEE">
        <w:tc>
          <w:tcPr>
            <w:tcW w:w="1645" w:type="dxa"/>
          </w:tcPr>
          <w:p w14:paraId="523AF25A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3A70378B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553" w:type="dxa"/>
          </w:tcPr>
          <w:p w14:paraId="7E0FA8F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9F7E34C" w14:textId="77777777" w:rsidTr="00580BEE">
        <w:tc>
          <w:tcPr>
            <w:tcW w:w="1645" w:type="dxa"/>
          </w:tcPr>
          <w:p w14:paraId="3DEEEE05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640" w:type="dxa"/>
          </w:tcPr>
          <w:p w14:paraId="122E0924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0B215CF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0D45C238" w14:textId="77777777" w:rsidTr="00580BEE">
        <w:tc>
          <w:tcPr>
            <w:tcW w:w="1645" w:type="dxa"/>
          </w:tcPr>
          <w:p w14:paraId="55D7883D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48927DC0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server:  Có giá trị “TRUE”nếu thành công</w:t>
            </w:r>
          </w:p>
        </w:tc>
        <w:tc>
          <w:tcPr>
            <w:tcW w:w="1553" w:type="dxa"/>
          </w:tcPr>
          <w:p w14:paraId="36EF16AD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483889E0" w14:textId="77777777" w:rsidR="00AE04BD" w:rsidRPr="009946C2" w:rsidRDefault="00AE04BD" w:rsidP="00AE04BD">
      <w:pPr>
        <w:pStyle w:val="ListParagraph"/>
        <w:ind w:left="1440"/>
        <w:rPr>
          <w:ins w:id="2" w:author="DELL-VOSTRO" w:date="2017-06-05T08:33:00Z"/>
        </w:rPr>
      </w:pPr>
    </w:p>
    <w:p w14:paraId="3C0E44AC" w14:textId="77777777" w:rsidR="00AE04BD" w:rsidRPr="00B11AFD" w:rsidRDefault="00AE04BD" w:rsidP="00AE04BD">
      <w:pPr>
        <w:pStyle w:val="ListParagraph"/>
        <w:ind w:left="1440"/>
      </w:pPr>
    </w:p>
    <w:p w14:paraId="0A6D3C5A" w14:textId="77777777" w:rsidR="00AE04BD" w:rsidRDefault="00AE04BD" w:rsidP="00AE04BD">
      <w:pPr>
        <w:pStyle w:val="Heading3"/>
        <w:numPr>
          <w:ilvl w:val="1"/>
          <w:numId w:val="8"/>
        </w:numPr>
      </w:pPr>
      <w:r>
        <w:t>Đổi mật khẩu người dùng</w:t>
      </w:r>
    </w:p>
    <w:p w14:paraId="1BB0EF36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6DD5AC07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Dùng để lấy mật khẩu người dùng</w:t>
      </w:r>
    </w:p>
    <w:p w14:paraId="39357856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29" w:history="1">
        <w:r>
          <w:rPr>
            <w:rStyle w:val="Hyperlink"/>
            <w:rFonts w:cs="Times New Roman"/>
          </w:rPr>
          <w:t>https://dev-qlvbdh.vnptsoftware.vn</w:t>
        </w:r>
        <w:r w:rsidRPr="00852A55">
          <w:rPr>
            <w:rStyle w:val="Hyperlink"/>
            <w:rFonts w:cs="Times New Roman"/>
          </w:rPr>
          <w:t>/qlvb/api/updatepassword/</w:t>
        </w:r>
      </w:hyperlink>
    </w:p>
    <w:p w14:paraId="53565561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PUT</w:t>
      </w:r>
    </w:p>
    <w:p w14:paraId="321657C9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1E3282ED" w14:textId="77777777" w:rsidR="00AE04BD" w:rsidRDefault="00AE04BD" w:rsidP="00AE04BD"/>
    <w:p w14:paraId="12D58DD3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509E67EA" w14:textId="77777777" w:rsidTr="00580BEE">
        <w:tc>
          <w:tcPr>
            <w:tcW w:w="8838" w:type="dxa"/>
          </w:tcPr>
          <w:p w14:paraId="25AE9552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35A33113" w14:textId="77777777" w:rsidR="00AE04BD" w:rsidRDefault="00AE04BD" w:rsidP="00580BEE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"passwordOld"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"vnpt123"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"passwordNew"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"vnpt321"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680556D2" w14:textId="77777777" w:rsidR="00AE04BD" w:rsidRPr="00AB418E" w:rsidRDefault="00AE04BD" w:rsidP="00AE04BD">
      <w:pPr>
        <w:pStyle w:val="ListParagraph"/>
        <w:ind w:left="1440"/>
      </w:pPr>
    </w:p>
    <w:p w14:paraId="2FE095D3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55E089D5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2214837A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0804A3A9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1B0A6AD0" w14:textId="77777777" w:rsidTr="00580BEE">
        <w:tc>
          <w:tcPr>
            <w:tcW w:w="8838" w:type="dxa"/>
          </w:tcPr>
          <w:p w14:paraId="350730AF" w14:textId="77777777" w:rsidR="00AE04BD" w:rsidRPr="00803C12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 xml:space="preserve">  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FE37C71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03C1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""}</w:t>
            </w:r>
          </w:p>
          <w:p w14:paraId="0529F736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5FD8558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59F159AF" w14:textId="77777777" w:rsidR="00AE04BD" w:rsidRDefault="00AE04BD" w:rsidP="00580BEE">
            <w:pPr>
              <w:pStyle w:val="ListParagraph"/>
              <w:ind w:left="1080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4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79B0780A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01FA069B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553"/>
      </w:tblGrid>
      <w:tr w:rsidR="00AE04BD" w14:paraId="651907E9" w14:textId="77777777" w:rsidTr="00580BEE">
        <w:tc>
          <w:tcPr>
            <w:tcW w:w="1645" w:type="dxa"/>
            <w:shd w:val="clear" w:color="auto" w:fill="E7E6E6" w:themeFill="background2"/>
          </w:tcPr>
          <w:p w14:paraId="6FDC1C3B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6A33FEEA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553" w:type="dxa"/>
            <w:shd w:val="clear" w:color="auto" w:fill="E7E6E6" w:themeFill="background2"/>
          </w:tcPr>
          <w:p w14:paraId="67C7551C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6678089D" w14:textId="77777777" w:rsidTr="00580BEE">
        <w:tc>
          <w:tcPr>
            <w:tcW w:w="1645" w:type="dxa"/>
          </w:tcPr>
          <w:p w14:paraId="0C514F56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265D59FB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6651AD73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78039CCE" w14:textId="77777777" w:rsidTr="00580BEE">
        <w:tc>
          <w:tcPr>
            <w:tcW w:w="1645" w:type="dxa"/>
          </w:tcPr>
          <w:p w14:paraId="25EF6832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6C7D14FC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553" w:type="dxa"/>
          </w:tcPr>
          <w:p w14:paraId="159B0B0D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0D44CCB" w14:textId="77777777" w:rsidTr="00580BEE">
        <w:tc>
          <w:tcPr>
            <w:tcW w:w="1645" w:type="dxa"/>
          </w:tcPr>
          <w:p w14:paraId="3DA375AF" w14:textId="77777777" w:rsidR="00AE04BD" w:rsidRDefault="00AE04BD" w:rsidP="00580BEE">
            <w:pPr>
              <w:tabs>
                <w:tab w:val="left" w:pos="3495"/>
              </w:tabs>
            </w:pPr>
            <w:r>
              <w:lastRenderedPageBreak/>
              <w:t>message</w:t>
            </w:r>
          </w:p>
        </w:tc>
        <w:tc>
          <w:tcPr>
            <w:tcW w:w="5640" w:type="dxa"/>
          </w:tcPr>
          <w:p w14:paraId="42E69550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22FAF6A1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4F8A873" w14:textId="77777777" w:rsidTr="00580BEE">
        <w:tc>
          <w:tcPr>
            <w:tcW w:w="1645" w:type="dxa"/>
          </w:tcPr>
          <w:p w14:paraId="3B92B41B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061437AB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server:  Có giá trị “TRUE”nếu thành công</w:t>
            </w:r>
          </w:p>
        </w:tc>
        <w:tc>
          <w:tcPr>
            <w:tcW w:w="1553" w:type="dxa"/>
          </w:tcPr>
          <w:p w14:paraId="50A85604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32632B2E" w14:textId="77777777" w:rsidR="00AE04BD" w:rsidRPr="009946C2" w:rsidRDefault="00AE04BD" w:rsidP="00AE04BD">
      <w:pPr>
        <w:pStyle w:val="ListParagraph"/>
        <w:ind w:left="1440"/>
        <w:rPr>
          <w:ins w:id="3" w:author="DELL-VOSTRO" w:date="2017-06-05T08:33:00Z"/>
        </w:rPr>
      </w:pPr>
    </w:p>
    <w:p w14:paraId="217C50AA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thông tin danh bạ</w:t>
      </w:r>
    </w:p>
    <w:p w14:paraId="392F5224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676EF462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thông tin danh bạ người dùng</w:t>
      </w:r>
    </w:p>
    <w:p w14:paraId="26A2547B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30" w:history="1">
        <w:r>
          <w:rPr>
            <w:rStyle w:val="Hyperlink"/>
            <w:rFonts w:cs="Times New Roman"/>
          </w:rPr>
          <w:t>https://dev-qlvbdh.vnptsoftware.vn</w:t>
        </w:r>
        <w:r w:rsidRPr="00D72C44">
          <w:rPr>
            <w:rStyle w:val="Hyperlink"/>
            <w:rFonts w:cs="Times New Roman"/>
          </w:rPr>
          <w:t>/qlvb/api/getcontacts/</w:t>
        </w:r>
      </w:hyperlink>
    </w:p>
    <w:p w14:paraId="3C8FB658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705328A1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414AA073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66FA2E45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26CE0CBF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042793AA" w14:textId="77777777" w:rsidTr="00580BEE">
        <w:tc>
          <w:tcPr>
            <w:tcW w:w="8838" w:type="dxa"/>
          </w:tcPr>
          <w:p w14:paraId="49CBC2A5" w14:textId="77777777" w:rsidR="00AE04BD" w:rsidRPr="006167D4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8F703D1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167D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275A3488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4A9E0372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167D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167D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AF7158A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167D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640222E7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4101D49B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7E460C3B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167D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6050300A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7F4FCC2A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35873F9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167D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167D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1-U1521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365F617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167D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userName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167D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UBND Tỉnh Quảng Bình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99EBA01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167D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parentId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6167D4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952968D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167D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dataInfo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6167D4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0665F10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167D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position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6167D4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259B95C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167D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unitName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167D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UBND Tỉnh Quảng Bình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2728E261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6681628D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0CAEA7B9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23651849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8616535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167D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167D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chutichtinh.qb@vnpt.vn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B74A767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167D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userName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167D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Chủ tịch Tỉnh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546EBB7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167D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parentId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167D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1-U1521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CCDA865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167D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dataInfo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167D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Nam;0123456789;chutichtinh.qb@vnpt.vn;Tỉnh Quảng Bình- 00044 - Tỉnh Quảng Bình;Kinh;Không;Đại học;0;chutichtinh.qb@vnpt.vn;null;null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8C1E729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167D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position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167D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Chủ tịch Tỉnh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1CDD9C6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167D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unitName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167D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UBND Tỉnh Quảng Bình</w:t>
            </w: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31285E84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7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4BEC2C5" w14:textId="77777777" w:rsidR="00AE04BD" w:rsidRPr="006167D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14:paraId="5542F115" w14:textId="77777777" w:rsidR="00AE04BD" w:rsidRDefault="00AE04BD" w:rsidP="00580BEE">
            <w:pPr>
              <w:pStyle w:val="ListParagraph"/>
              <w:ind w:left="1080"/>
            </w:pPr>
            <w:r>
              <w:t>}</w:t>
            </w:r>
          </w:p>
        </w:tc>
      </w:tr>
    </w:tbl>
    <w:p w14:paraId="7D589CD9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4B862499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553"/>
      </w:tblGrid>
      <w:tr w:rsidR="00AE04BD" w14:paraId="7B3D9F11" w14:textId="77777777" w:rsidTr="00580BEE">
        <w:tc>
          <w:tcPr>
            <w:tcW w:w="1645" w:type="dxa"/>
            <w:shd w:val="clear" w:color="auto" w:fill="E7E6E6" w:themeFill="background2"/>
          </w:tcPr>
          <w:p w14:paraId="7436CD7B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7575E7F5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553" w:type="dxa"/>
            <w:shd w:val="clear" w:color="auto" w:fill="E7E6E6" w:themeFill="background2"/>
          </w:tcPr>
          <w:p w14:paraId="4750A102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2BF088B8" w14:textId="77777777" w:rsidTr="00580BEE">
        <w:tc>
          <w:tcPr>
            <w:tcW w:w="1645" w:type="dxa"/>
          </w:tcPr>
          <w:p w14:paraId="060C4B1C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20AA356F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3CD0A902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1E9D9F0F" w14:textId="77777777" w:rsidTr="00580BEE">
        <w:tc>
          <w:tcPr>
            <w:tcW w:w="1645" w:type="dxa"/>
          </w:tcPr>
          <w:p w14:paraId="45B9D043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047776E1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553" w:type="dxa"/>
          </w:tcPr>
          <w:p w14:paraId="761855B9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00001681" w14:textId="77777777" w:rsidTr="00580BEE">
        <w:tc>
          <w:tcPr>
            <w:tcW w:w="1645" w:type="dxa"/>
          </w:tcPr>
          <w:p w14:paraId="1FEBB7E0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640" w:type="dxa"/>
          </w:tcPr>
          <w:p w14:paraId="30F9D369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7B301E1C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92B5575" w14:textId="77777777" w:rsidTr="00580BEE">
        <w:tc>
          <w:tcPr>
            <w:tcW w:w="1645" w:type="dxa"/>
          </w:tcPr>
          <w:p w14:paraId="1E6C0FEF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32ABF8BA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</w:t>
            </w:r>
          </w:p>
        </w:tc>
        <w:tc>
          <w:tcPr>
            <w:tcW w:w="1553" w:type="dxa"/>
          </w:tcPr>
          <w:p w14:paraId="0A71C1F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A98187C" w14:textId="77777777" w:rsidTr="00580BEE">
        <w:tc>
          <w:tcPr>
            <w:tcW w:w="1645" w:type="dxa"/>
          </w:tcPr>
          <w:p w14:paraId="1E7A47D7" w14:textId="77777777" w:rsidR="00AE04BD" w:rsidRDefault="00AE04BD" w:rsidP="00580BEE">
            <w:pPr>
              <w:tabs>
                <w:tab w:val="left" w:pos="3495"/>
              </w:tabs>
            </w:pPr>
            <w:r>
              <w:lastRenderedPageBreak/>
              <w:t>id</w:t>
            </w:r>
          </w:p>
        </w:tc>
        <w:tc>
          <w:tcPr>
            <w:tcW w:w="5640" w:type="dxa"/>
          </w:tcPr>
          <w:p w14:paraId="5422D0E1" w14:textId="77777777" w:rsidR="00AE04BD" w:rsidRDefault="00AE04BD" w:rsidP="00580BEE">
            <w:pPr>
              <w:tabs>
                <w:tab w:val="left" w:pos="3495"/>
              </w:tabs>
            </w:pPr>
            <w:r>
              <w:t>Id của nhân viên</w:t>
            </w:r>
          </w:p>
        </w:tc>
        <w:tc>
          <w:tcPr>
            <w:tcW w:w="1553" w:type="dxa"/>
          </w:tcPr>
          <w:p w14:paraId="56B43668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06C6315" w14:textId="77777777" w:rsidTr="00580BEE">
        <w:tc>
          <w:tcPr>
            <w:tcW w:w="1645" w:type="dxa"/>
          </w:tcPr>
          <w:p w14:paraId="17F02BAF" w14:textId="77777777" w:rsidR="00AE04BD" w:rsidRDefault="00AE04BD" w:rsidP="00580BEE">
            <w:pPr>
              <w:tabs>
                <w:tab w:val="left" w:pos="3495"/>
              </w:tabs>
            </w:pPr>
            <w:r>
              <w:t>userName</w:t>
            </w:r>
          </w:p>
        </w:tc>
        <w:tc>
          <w:tcPr>
            <w:tcW w:w="5640" w:type="dxa"/>
          </w:tcPr>
          <w:p w14:paraId="73C89BDB" w14:textId="77777777" w:rsidR="00AE04BD" w:rsidRDefault="00AE04BD" w:rsidP="00580BEE">
            <w:pPr>
              <w:tabs>
                <w:tab w:val="left" w:pos="3495"/>
              </w:tabs>
            </w:pPr>
            <w:r>
              <w:t>Tên của nhân viên</w:t>
            </w:r>
          </w:p>
        </w:tc>
        <w:tc>
          <w:tcPr>
            <w:tcW w:w="1553" w:type="dxa"/>
          </w:tcPr>
          <w:p w14:paraId="7210251B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5423791" w14:textId="77777777" w:rsidTr="00580BEE">
        <w:tc>
          <w:tcPr>
            <w:tcW w:w="1645" w:type="dxa"/>
          </w:tcPr>
          <w:p w14:paraId="09221A96" w14:textId="77777777" w:rsidR="00AE04BD" w:rsidRDefault="00AE04BD" w:rsidP="00580BEE">
            <w:pPr>
              <w:tabs>
                <w:tab w:val="left" w:pos="3495"/>
              </w:tabs>
            </w:pPr>
            <w:r>
              <w:t>parentId</w:t>
            </w:r>
          </w:p>
        </w:tc>
        <w:tc>
          <w:tcPr>
            <w:tcW w:w="5640" w:type="dxa"/>
          </w:tcPr>
          <w:p w14:paraId="7C62AD01" w14:textId="77777777" w:rsidR="00AE04BD" w:rsidRDefault="00AE04BD" w:rsidP="00580BEE">
            <w:pPr>
              <w:tabs>
                <w:tab w:val="left" w:pos="3495"/>
              </w:tabs>
            </w:pPr>
            <w:r>
              <w:t>Id của cây cha</w:t>
            </w:r>
          </w:p>
        </w:tc>
        <w:tc>
          <w:tcPr>
            <w:tcW w:w="1553" w:type="dxa"/>
          </w:tcPr>
          <w:p w14:paraId="7093E843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8F37C6F" w14:textId="77777777" w:rsidTr="00580BEE">
        <w:tc>
          <w:tcPr>
            <w:tcW w:w="1645" w:type="dxa"/>
          </w:tcPr>
          <w:p w14:paraId="085A9ECE" w14:textId="77777777" w:rsidR="00AE04BD" w:rsidRDefault="00AE04BD" w:rsidP="00580BEE">
            <w:pPr>
              <w:tabs>
                <w:tab w:val="left" w:pos="3495"/>
              </w:tabs>
            </w:pPr>
            <w:r>
              <w:t>dataInfo</w:t>
            </w:r>
          </w:p>
        </w:tc>
        <w:tc>
          <w:tcPr>
            <w:tcW w:w="5640" w:type="dxa"/>
          </w:tcPr>
          <w:p w14:paraId="178AF252" w14:textId="77777777" w:rsidR="00AE04BD" w:rsidRDefault="00AE04BD" w:rsidP="00580BEE">
            <w:pPr>
              <w:tabs>
                <w:tab w:val="left" w:pos="3495"/>
              </w:tabs>
            </w:pPr>
            <w:r>
              <w:t>Thông tin của nhân viên:giới tính,số điện thoại,emal,địa chỉ,dân tộc,tôn giáo,trình độ,trạng thái(0:được phép sử dụng,1:ko dc phép),tên đăng nhập,ngày sinh,avatar.</w:t>
            </w:r>
          </w:p>
        </w:tc>
        <w:tc>
          <w:tcPr>
            <w:tcW w:w="1553" w:type="dxa"/>
          </w:tcPr>
          <w:p w14:paraId="487EF11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D3A3BB4" w14:textId="77777777" w:rsidTr="00580BEE">
        <w:tc>
          <w:tcPr>
            <w:tcW w:w="1645" w:type="dxa"/>
          </w:tcPr>
          <w:p w14:paraId="3FF984F1" w14:textId="77777777" w:rsidR="00AE04BD" w:rsidRDefault="00AE04BD" w:rsidP="00580BEE">
            <w:pPr>
              <w:tabs>
                <w:tab w:val="left" w:pos="3495"/>
              </w:tabs>
            </w:pPr>
            <w:r>
              <w:t>position</w:t>
            </w:r>
          </w:p>
        </w:tc>
        <w:tc>
          <w:tcPr>
            <w:tcW w:w="5640" w:type="dxa"/>
          </w:tcPr>
          <w:p w14:paraId="626DEA7D" w14:textId="77777777" w:rsidR="00AE04BD" w:rsidRDefault="00AE04BD" w:rsidP="00580BEE">
            <w:pPr>
              <w:tabs>
                <w:tab w:val="left" w:pos="3495"/>
              </w:tabs>
            </w:pPr>
            <w:r>
              <w:t>Chức danh của nhân viên</w:t>
            </w:r>
          </w:p>
        </w:tc>
        <w:tc>
          <w:tcPr>
            <w:tcW w:w="1553" w:type="dxa"/>
          </w:tcPr>
          <w:p w14:paraId="2DC9AE8E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DCB4328" w14:textId="77777777" w:rsidTr="00580BEE">
        <w:tc>
          <w:tcPr>
            <w:tcW w:w="1645" w:type="dxa"/>
          </w:tcPr>
          <w:p w14:paraId="2E11321F" w14:textId="77777777" w:rsidR="00AE04BD" w:rsidRDefault="00AE04BD" w:rsidP="00144A37">
            <w:pPr>
              <w:tabs>
                <w:tab w:val="left" w:pos="3495"/>
              </w:tabs>
            </w:pPr>
            <w:r>
              <w:t>unitName</w:t>
            </w:r>
          </w:p>
        </w:tc>
        <w:tc>
          <w:tcPr>
            <w:tcW w:w="5640" w:type="dxa"/>
          </w:tcPr>
          <w:p w14:paraId="64BC9EE9" w14:textId="77777777" w:rsidR="00AE04BD" w:rsidRDefault="00AE04BD" w:rsidP="00580BEE">
            <w:pPr>
              <w:tabs>
                <w:tab w:val="left" w:pos="3495"/>
              </w:tabs>
            </w:pPr>
            <w:r>
              <w:t>Đơn vị người dùng</w:t>
            </w:r>
          </w:p>
        </w:tc>
        <w:tc>
          <w:tcPr>
            <w:tcW w:w="1553" w:type="dxa"/>
          </w:tcPr>
          <w:p w14:paraId="33292DB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09DC3D89" w14:textId="77777777" w:rsidR="00AE04BD" w:rsidRDefault="00AE04BD" w:rsidP="00AE04BD">
      <w:pPr>
        <w:pStyle w:val="ListParagraph"/>
        <w:ind w:left="1440"/>
      </w:pPr>
    </w:p>
    <w:p w14:paraId="613168BD" w14:textId="77777777" w:rsidR="00AE04BD" w:rsidRPr="00D75655" w:rsidRDefault="00AE04BD" w:rsidP="00AE04BD">
      <w:pPr>
        <w:pStyle w:val="ListParagraph"/>
        <w:ind w:left="1440"/>
      </w:pPr>
    </w:p>
    <w:p w14:paraId="3F8C0ECD" w14:textId="77777777" w:rsidR="00AE04BD" w:rsidRDefault="00AE04BD" w:rsidP="00AE04BD">
      <w:pPr>
        <w:pStyle w:val="Heading3"/>
        <w:numPr>
          <w:ilvl w:val="1"/>
          <w:numId w:val="8"/>
        </w:numPr>
      </w:pPr>
      <w:r>
        <w:t>Tìm kiếm trong danh bạ</w:t>
      </w:r>
    </w:p>
    <w:p w14:paraId="7B2096C6" w14:textId="77777777" w:rsidR="00AE04BD" w:rsidRPr="008173D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2C453500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Xử lý đồng thời văn bản kho chờ xử lý</w:t>
      </w:r>
    </w:p>
    <w:p w14:paraId="760EF945" w14:textId="02255310" w:rsidR="00AE04BD" w:rsidRPr="0049062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49062E">
        <w:rPr>
          <w:rFonts w:cs="Times New Roman"/>
        </w:rPr>
        <w:t xml:space="preserve">: </w:t>
      </w:r>
      <w:hyperlink r:id="rId31" w:history="1">
        <w:r w:rsidR="00C40412" w:rsidRPr="009C7FE5">
          <w:rPr>
            <w:rStyle w:val="Hyperlink"/>
            <w:rFonts w:cs="Times New Roman"/>
          </w:rPr>
          <w:t>https://dev-qlvbdh.vnptsoftware.vn/qlvb/api/searchcontacts/</w:t>
        </w:r>
      </w:hyperlink>
    </w:p>
    <w:p w14:paraId="377DB5B7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47E9A7D9" w14:textId="68E21977" w:rsidR="00AE04BD" w:rsidRDefault="00AE04BD" w:rsidP="00C40412">
      <w:pPr>
        <w:pStyle w:val="ListParagraph"/>
        <w:numPr>
          <w:ilvl w:val="0"/>
          <w:numId w:val="7"/>
        </w:numPr>
      </w:pPr>
      <w:r>
        <w:t>Data request</w:t>
      </w:r>
      <w:r w:rsidR="00C40412">
        <w:t>:</w:t>
      </w:r>
    </w:p>
    <w:p w14:paraId="3797D5C4" w14:textId="77777777" w:rsidR="00C40412" w:rsidRDefault="00C40412" w:rsidP="00C40412">
      <w:pPr>
        <w:pStyle w:val="ListParagraph"/>
        <w:ind w:left="108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C40412" w14:paraId="1707B699" w14:textId="77777777" w:rsidTr="00982751">
        <w:tc>
          <w:tcPr>
            <w:tcW w:w="8838" w:type="dxa"/>
          </w:tcPr>
          <w:p w14:paraId="56F09DCA" w14:textId="77777777" w:rsidR="00C40412" w:rsidRPr="00583249" w:rsidRDefault="00C40412" w:rsidP="00982751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7E22333" w14:textId="5F5DEAE2" w:rsidR="00C40412" w:rsidRPr="00583249" w:rsidRDefault="00C40412" w:rsidP="00982751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param</w:t>
            </w: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chutich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792A3049" w14:textId="77777777" w:rsidR="00C40412" w:rsidRPr="00583249" w:rsidRDefault="00C40412" w:rsidP="00982751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628B59FA" w14:textId="77777777" w:rsidR="00C40412" w:rsidRDefault="00C40412" w:rsidP="00982751">
            <w:pPr>
              <w:pStyle w:val="ListParagraph"/>
              <w:ind w:left="1080"/>
            </w:pPr>
          </w:p>
        </w:tc>
      </w:tr>
    </w:tbl>
    <w:p w14:paraId="75556A76" w14:textId="77777777" w:rsidR="00C40412" w:rsidRDefault="00C40412" w:rsidP="00C40412">
      <w:pPr>
        <w:pStyle w:val="ListParagraph"/>
        <w:ind w:left="1080"/>
      </w:pPr>
    </w:p>
    <w:p w14:paraId="69D8FC1B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444C9490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48EC42B6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2AC81743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2350F305" w14:textId="77777777" w:rsidTr="00580BEE">
        <w:tc>
          <w:tcPr>
            <w:tcW w:w="8838" w:type="dxa"/>
          </w:tcPr>
          <w:p w14:paraId="59312255" w14:textId="77777777" w:rsidR="00AE04BD" w:rsidRPr="00583249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4CFEEB2C" w14:textId="77777777" w:rsidR="00AE04BD" w:rsidRPr="0058324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8324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6A90DE15" w14:textId="77777777" w:rsidR="00AE04BD" w:rsidRPr="0058324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52A4C96F" w14:textId="77777777" w:rsidR="00AE04BD" w:rsidRPr="0058324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8324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58324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6D08031" w14:textId="77777777" w:rsidR="00AE04BD" w:rsidRPr="0058324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8324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57D29B9C" w14:textId="77777777" w:rsidR="00AE04BD" w:rsidRPr="0058324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45A89846" w14:textId="77777777" w:rsidR="00AE04BD" w:rsidRPr="0058324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FE67EC8" w14:textId="77777777" w:rsidR="00AE04BD" w:rsidRPr="0058324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8324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789AB830" w14:textId="77777777" w:rsidR="00AE04BD" w:rsidRPr="0058324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3249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8324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chutichtinh.qb@vnpt.vn</w:t>
            </w: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298FB40" w14:textId="77777777" w:rsidR="00AE04BD" w:rsidRPr="0058324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3249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8324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phochutichtinh.qb@vnpt.vn</w:t>
            </w: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21EBC328" w14:textId="77777777" w:rsidR="00AE04BD" w:rsidRPr="0058324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</w:t>
            </w:r>
          </w:p>
          <w:p w14:paraId="6CAAA780" w14:textId="77777777" w:rsidR="00AE04BD" w:rsidRPr="00583249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32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69E8CEC3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7387DB08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3DEAC867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553"/>
      </w:tblGrid>
      <w:tr w:rsidR="00AE04BD" w14:paraId="42AEC67F" w14:textId="77777777" w:rsidTr="00580BEE">
        <w:tc>
          <w:tcPr>
            <w:tcW w:w="1645" w:type="dxa"/>
            <w:shd w:val="clear" w:color="auto" w:fill="E7E6E6" w:themeFill="background2"/>
          </w:tcPr>
          <w:p w14:paraId="7316F30D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52773F8B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553" w:type="dxa"/>
            <w:shd w:val="clear" w:color="auto" w:fill="E7E6E6" w:themeFill="background2"/>
          </w:tcPr>
          <w:p w14:paraId="43CDA138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2C8A11CA" w14:textId="77777777" w:rsidTr="00580BEE">
        <w:tc>
          <w:tcPr>
            <w:tcW w:w="1645" w:type="dxa"/>
          </w:tcPr>
          <w:p w14:paraId="4601D838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4FD0AD44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1393EA24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6F00B087" w14:textId="77777777" w:rsidTr="00580BEE">
        <w:tc>
          <w:tcPr>
            <w:tcW w:w="1645" w:type="dxa"/>
          </w:tcPr>
          <w:p w14:paraId="47D93A64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73A1D728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553" w:type="dxa"/>
          </w:tcPr>
          <w:p w14:paraId="22C808A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563EC89" w14:textId="77777777" w:rsidTr="00580BEE">
        <w:tc>
          <w:tcPr>
            <w:tcW w:w="1645" w:type="dxa"/>
          </w:tcPr>
          <w:p w14:paraId="08811E49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640" w:type="dxa"/>
          </w:tcPr>
          <w:p w14:paraId="5C739815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599E34FE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BF2CF2F" w14:textId="77777777" w:rsidTr="00580BEE">
        <w:tc>
          <w:tcPr>
            <w:tcW w:w="1645" w:type="dxa"/>
          </w:tcPr>
          <w:p w14:paraId="05760BB4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1CABBA41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server:  giá trị là một mảng các userId</w:t>
            </w:r>
          </w:p>
        </w:tc>
        <w:tc>
          <w:tcPr>
            <w:tcW w:w="1553" w:type="dxa"/>
          </w:tcPr>
          <w:p w14:paraId="03151C7E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0D032DDF" w14:textId="77777777" w:rsidR="00AE04BD" w:rsidRPr="009946C2" w:rsidRDefault="00AE04BD" w:rsidP="00AE04BD">
      <w:pPr>
        <w:pStyle w:val="ListParagraph"/>
        <w:ind w:left="1440"/>
        <w:rPr>
          <w:ins w:id="4" w:author="DELL-VOSTRO" w:date="2017-06-05T08:33:00Z"/>
        </w:rPr>
      </w:pPr>
    </w:p>
    <w:p w14:paraId="4E038ECA" w14:textId="77777777" w:rsidR="00AE04BD" w:rsidRPr="00D75655" w:rsidRDefault="00AE04BD" w:rsidP="00AE04BD">
      <w:pPr>
        <w:pStyle w:val="ListParagraph"/>
        <w:ind w:left="1440"/>
      </w:pPr>
    </w:p>
    <w:p w14:paraId="7989BFDC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danh sách phân trang kho chờ xử lý</w:t>
      </w:r>
    </w:p>
    <w:p w14:paraId="34924B04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6B54A819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Dùng để lấy mật khẩu người dùng</w:t>
      </w:r>
    </w:p>
    <w:p w14:paraId="29C1CA82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32" w:history="1">
        <w:r>
          <w:rPr>
            <w:rStyle w:val="Hyperlink"/>
            <w:rFonts w:cs="Times New Roman"/>
          </w:rPr>
          <w:t>https://dev-qlvbdh.vnptsoftware.vn</w:t>
        </w:r>
        <w:r w:rsidRPr="00842D05">
          <w:rPr>
            <w:rStyle w:val="Hyperlink"/>
            <w:rFonts w:cs="Times New Roman"/>
          </w:rPr>
          <w:t>/qlvb/api/document/getpagingwaitingdocument/</w:t>
        </w:r>
      </w:hyperlink>
    </w:p>
    <w:p w14:paraId="0A82A7C9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516B733B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22307487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CF7DF11" w14:textId="77777777" w:rsidTr="00580BEE">
        <w:tc>
          <w:tcPr>
            <w:tcW w:w="8838" w:type="dxa"/>
          </w:tcPr>
          <w:p w14:paraId="37F32D92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0727FB4E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{  </w:t>
            </w:r>
          </w:p>
          <w:p w14:paraId="23E09AD5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"pageNo":"</w:t>
            </w:r>
            <w:r>
              <w:rPr>
                <w:rStyle w:val="sbrace"/>
                <w:rFonts w:ascii="Consolas" w:hAnsi="Consolas"/>
                <w:color w:val="666666"/>
              </w:rPr>
              <w:t>-</w:t>
            </w:r>
            <w:r w:rsidRPr="008A0743">
              <w:rPr>
                <w:rStyle w:val="sbrace"/>
                <w:rFonts w:ascii="Consolas" w:hAnsi="Consolas"/>
                <w:color w:val="666666"/>
              </w:rPr>
              <w:t>1",</w:t>
            </w:r>
          </w:p>
          <w:p w14:paraId="7AA09965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"pageRec":"10",</w:t>
            </w:r>
          </w:p>
          <w:p w14:paraId="7E29A47C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"param":""</w:t>
            </w:r>
          </w:p>
          <w:p w14:paraId="1E981F5C" w14:textId="77777777" w:rsidR="00AE04BD" w:rsidRDefault="00AE04BD" w:rsidP="00580BEE">
            <w:pPr>
              <w:pStyle w:val="ListParagraph"/>
              <w:ind w:left="1080"/>
            </w:pPr>
            <w:r w:rsidRPr="008A0743"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5C35766D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0A263E04" w14:textId="77777777" w:rsidTr="00580BEE">
        <w:tc>
          <w:tcPr>
            <w:tcW w:w="2515" w:type="dxa"/>
            <w:shd w:val="clear" w:color="auto" w:fill="E7E6E6" w:themeFill="background2"/>
          </w:tcPr>
          <w:p w14:paraId="0A0D18FB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3383FF72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69EB7CF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0395DDC1" w14:textId="77777777" w:rsidTr="00580BEE">
        <w:tc>
          <w:tcPr>
            <w:tcW w:w="2515" w:type="dxa"/>
          </w:tcPr>
          <w:p w14:paraId="7825E5F5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pageNo</w:t>
            </w:r>
          </w:p>
        </w:tc>
        <w:tc>
          <w:tcPr>
            <w:tcW w:w="4793" w:type="dxa"/>
          </w:tcPr>
          <w:p w14:paraId="60F3E548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trang văn bản = -1</w:t>
            </w:r>
          </w:p>
        </w:tc>
        <w:tc>
          <w:tcPr>
            <w:tcW w:w="1519" w:type="dxa"/>
          </w:tcPr>
          <w:p w14:paraId="07AFEFF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FAF7F65" w14:textId="77777777" w:rsidTr="00580BEE">
        <w:tc>
          <w:tcPr>
            <w:tcW w:w="2515" w:type="dxa"/>
          </w:tcPr>
          <w:p w14:paraId="2768F4BB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pageRec</w:t>
            </w:r>
          </w:p>
        </w:tc>
        <w:tc>
          <w:tcPr>
            <w:tcW w:w="4793" w:type="dxa"/>
          </w:tcPr>
          <w:p w14:paraId="00816595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văn bản trên 1 trang</w:t>
            </w:r>
          </w:p>
        </w:tc>
        <w:tc>
          <w:tcPr>
            <w:tcW w:w="1519" w:type="dxa"/>
          </w:tcPr>
          <w:p w14:paraId="7F22A8B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9EBF173" w14:textId="77777777" w:rsidTr="00580BEE">
        <w:tc>
          <w:tcPr>
            <w:tcW w:w="2515" w:type="dxa"/>
          </w:tcPr>
          <w:p w14:paraId="3AB7484B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Param</w:t>
            </w:r>
          </w:p>
        </w:tc>
        <w:tc>
          <w:tcPr>
            <w:tcW w:w="4793" w:type="dxa"/>
          </w:tcPr>
          <w:p w14:paraId="245D2FCD" w14:textId="77777777" w:rsidR="00AE04BD" w:rsidRDefault="00AE04BD" w:rsidP="00580BEE">
            <w:pPr>
              <w:tabs>
                <w:tab w:val="left" w:pos="3495"/>
              </w:tabs>
            </w:pPr>
            <w:r>
              <w:t>Key tìm kiếm</w:t>
            </w:r>
          </w:p>
        </w:tc>
        <w:tc>
          <w:tcPr>
            <w:tcW w:w="1519" w:type="dxa"/>
          </w:tcPr>
          <w:p w14:paraId="25FF9B0C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4B9ABDAA" w14:textId="77777777" w:rsidR="00AE04BD" w:rsidRPr="00AB418E" w:rsidRDefault="00AE04BD" w:rsidP="00AE04BD">
      <w:pPr>
        <w:pStyle w:val="ListParagraph"/>
        <w:ind w:left="1440"/>
      </w:pPr>
    </w:p>
    <w:p w14:paraId="0A6B0A63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477A3375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3614F1E3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5C9057E5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26664170" w14:textId="77777777" w:rsidTr="00580BEE">
        <w:tc>
          <w:tcPr>
            <w:tcW w:w="8838" w:type="dxa"/>
          </w:tcPr>
          <w:p w14:paraId="2888E281" w14:textId="77777777" w:rsidR="00AE04BD" w:rsidRDefault="00AE04BD" w:rsidP="00580BEE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"status"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"message"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"pageNo"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8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"pageRec"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77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3BE91F9C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796E66CE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553"/>
      </w:tblGrid>
      <w:tr w:rsidR="00AE04BD" w14:paraId="07CFFCE3" w14:textId="77777777" w:rsidTr="00580BEE">
        <w:tc>
          <w:tcPr>
            <w:tcW w:w="1645" w:type="dxa"/>
            <w:shd w:val="clear" w:color="auto" w:fill="E7E6E6" w:themeFill="background2"/>
          </w:tcPr>
          <w:p w14:paraId="1B6AE373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6EA47AEE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553" w:type="dxa"/>
            <w:shd w:val="clear" w:color="auto" w:fill="E7E6E6" w:themeFill="background2"/>
          </w:tcPr>
          <w:p w14:paraId="370CF998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385BADF6" w14:textId="77777777" w:rsidTr="00580BEE">
        <w:tc>
          <w:tcPr>
            <w:tcW w:w="1645" w:type="dxa"/>
          </w:tcPr>
          <w:p w14:paraId="51253A93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1C44F664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1CAD1DC4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6CCEAFC9" w14:textId="77777777" w:rsidTr="00580BEE">
        <w:tc>
          <w:tcPr>
            <w:tcW w:w="1645" w:type="dxa"/>
          </w:tcPr>
          <w:p w14:paraId="302D9454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5FA02BD0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553" w:type="dxa"/>
          </w:tcPr>
          <w:p w14:paraId="1EBDA77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1985774" w14:textId="77777777" w:rsidTr="00580BEE">
        <w:tc>
          <w:tcPr>
            <w:tcW w:w="1645" w:type="dxa"/>
          </w:tcPr>
          <w:p w14:paraId="503AA243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640" w:type="dxa"/>
          </w:tcPr>
          <w:p w14:paraId="746FC212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7E7535A8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A364B79" w14:textId="77777777" w:rsidTr="00580BEE">
        <w:tc>
          <w:tcPr>
            <w:tcW w:w="1645" w:type="dxa"/>
          </w:tcPr>
          <w:p w14:paraId="7C5FECDB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070E872C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server:  pageNo:số trang,pageRec:tổng số bản ghi</w:t>
            </w:r>
          </w:p>
        </w:tc>
        <w:tc>
          <w:tcPr>
            <w:tcW w:w="1553" w:type="dxa"/>
          </w:tcPr>
          <w:p w14:paraId="53644EF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1FFA3075" w14:textId="77777777" w:rsidR="00AE04BD" w:rsidRDefault="00AE04BD" w:rsidP="00AE04BD"/>
    <w:p w14:paraId="5C21C7A0" w14:textId="77777777" w:rsidR="00AE04BD" w:rsidRDefault="00AE04BD" w:rsidP="00AE04BD">
      <w:pPr>
        <w:pStyle w:val="Heading3"/>
        <w:numPr>
          <w:ilvl w:val="1"/>
          <w:numId w:val="8"/>
        </w:numPr>
      </w:pPr>
      <w:r>
        <w:lastRenderedPageBreak/>
        <w:t>Lấy danh sách văn bản kho chờ xử lý</w:t>
      </w:r>
    </w:p>
    <w:p w14:paraId="16F43E23" w14:textId="77777777" w:rsidR="00AE04BD" w:rsidRPr="00842D05" w:rsidRDefault="00AE04BD" w:rsidP="00AE04BD">
      <w:pPr>
        <w:pStyle w:val="ListParagraph"/>
        <w:ind w:left="810"/>
      </w:pPr>
    </w:p>
    <w:p w14:paraId="3300859B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36124A53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Dùng để lấy danh sách văn bản kho chờ xử lý</w:t>
      </w:r>
    </w:p>
    <w:p w14:paraId="76BA22C6" w14:textId="77777777" w:rsidR="00AE04BD" w:rsidRPr="005834BF" w:rsidRDefault="00AE04BD" w:rsidP="00AE04BD">
      <w:pPr>
        <w:pStyle w:val="ListParagraph"/>
        <w:numPr>
          <w:ilvl w:val="0"/>
          <w:numId w:val="7"/>
        </w:numPr>
        <w:rPr>
          <w:rStyle w:val="Hyperlink"/>
        </w:rPr>
      </w:pPr>
      <w:r>
        <w:t>URL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HYPERLINK "http://localhost:7777/qlvb/api/document/getpagingwaitingdocument/" </w:instrText>
      </w:r>
      <w:r>
        <w:rPr>
          <w:rFonts w:cs="Times New Roman"/>
        </w:rPr>
        <w:fldChar w:fldCharType="separate"/>
      </w:r>
      <w:r w:rsidRPr="005834BF">
        <w:rPr>
          <w:rStyle w:val="Hyperlink"/>
          <w:rFonts w:cs="Times New Roman"/>
        </w:rPr>
        <w:t>: https://dev-qlvbdh.vnptsoftware.vn/qlvb/api/document/</w:t>
      </w:r>
      <w:r w:rsidRPr="005834BF">
        <w:rPr>
          <w:rStyle w:val="Hyperlink"/>
          <w:rFonts w:cs="Times New Roman"/>
          <w:sz w:val="24"/>
          <w:szCs w:val="24"/>
        </w:rPr>
        <w:t>getlistwaitingdocument</w:t>
      </w:r>
      <w:r w:rsidRPr="005834BF">
        <w:rPr>
          <w:rStyle w:val="Hyperlink"/>
          <w:rFonts w:cs="Times New Roman"/>
        </w:rPr>
        <w:t>/</w:t>
      </w:r>
    </w:p>
    <w:p w14:paraId="5DD4F0DA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rPr>
          <w:rFonts w:cs="Times New Roman"/>
        </w:rPr>
        <w:fldChar w:fldCharType="end"/>
      </w:r>
      <w:r>
        <w:t>Method: POST</w:t>
      </w:r>
    </w:p>
    <w:p w14:paraId="4D28BCD4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2EE0DE7E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3A4571EF" w14:textId="77777777" w:rsidTr="00580BEE">
        <w:tc>
          <w:tcPr>
            <w:tcW w:w="8838" w:type="dxa"/>
          </w:tcPr>
          <w:p w14:paraId="03C45A93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1ED361DE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{  </w:t>
            </w:r>
          </w:p>
          <w:p w14:paraId="2E5E386C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"pageNo":"1",</w:t>
            </w:r>
          </w:p>
          <w:p w14:paraId="6FA7589B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"pageRec":"10",</w:t>
            </w:r>
          </w:p>
          <w:p w14:paraId="01FF1631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"param":""</w:t>
            </w:r>
          </w:p>
          <w:p w14:paraId="32030E39" w14:textId="77777777" w:rsidR="00AE04BD" w:rsidRDefault="00AE04BD" w:rsidP="00580BEE">
            <w:pPr>
              <w:pStyle w:val="ListParagraph"/>
              <w:ind w:left="1080"/>
            </w:pPr>
            <w:r w:rsidRPr="008A0743"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  <w:tr w:rsidR="00AE04BD" w14:paraId="062007AC" w14:textId="77777777" w:rsidTr="00580BEE">
        <w:tc>
          <w:tcPr>
            <w:tcW w:w="8838" w:type="dxa"/>
          </w:tcPr>
          <w:p w14:paraId="1530A469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</w:tc>
      </w:tr>
    </w:tbl>
    <w:p w14:paraId="15D2F574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264C3027" w14:textId="77777777" w:rsidTr="00580BEE">
        <w:tc>
          <w:tcPr>
            <w:tcW w:w="2515" w:type="dxa"/>
            <w:shd w:val="clear" w:color="auto" w:fill="E7E6E6" w:themeFill="background2"/>
          </w:tcPr>
          <w:p w14:paraId="591F1DCF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19C770A8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1339AA6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0458A2FD" w14:textId="77777777" w:rsidTr="00580BEE">
        <w:tc>
          <w:tcPr>
            <w:tcW w:w="2515" w:type="dxa"/>
          </w:tcPr>
          <w:p w14:paraId="53E01B1D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pageNo</w:t>
            </w:r>
          </w:p>
        </w:tc>
        <w:tc>
          <w:tcPr>
            <w:tcW w:w="4793" w:type="dxa"/>
          </w:tcPr>
          <w:p w14:paraId="577D044C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trang văn bản</w:t>
            </w:r>
          </w:p>
        </w:tc>
        <w:tc>
          <w:tcPr>
            <w:tcW w:w="1519" w:type="dxa"/>
          </w:tcPr>
          <w:p w14:paraId="721AAC8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F2F70A5" w14:textId="77777777" w:rsidTr="00580BEE">
        <w:tc>
          <w:tcPr>
            <w:tcW w:w="2515" w:type="dxa"/>
          </w:tcPr>
          <w:p w14:paraId="57717A62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pageRec</w:t>
            </w:r>
          </w:p>
        </w:tc>
        <w:tc>
          <w:tcPr>
            <w:tcW w:w="4793" w:type="dxa"/>
          </w:tcPr>
          <w:p w14:paraId="3770DD77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văn bản trên 1 trang</w:t>
            </w:r>
          </w:p>
        </w:tc>
        <w:tc>
          <w:tcPr>
            <w:tcW w:w="1519" w:type="dxa"/>
          </w:tcPr>
          <w:p w14:paraId="7FECEC3A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1098A73" w14:textId="77777777" w:rsidTr="00580BEE">
        <w:tc>
          <w:tcPr>
            <w:tcW w:w="2515" w:type="dxa"/>
          </w:tcPr>
          <w:p w14:paraId="1A014249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Param</w:t>
            </w:r>
          </w:p>
        </w:tc>
        <w:tc>
          <w:tcPr>
            <w:tcW w:w="4793" w:type="dxa"/>
          </w:tcPr>
          <w:p w14:paraId="3D58A3EA" w14:textId="77777777" w:rsidR="00AE04BD" w:rsidRDefault="00AE04BD" w:rsidP="00580BEE">
            <w:pPr>
              <w:tabs>
                <w:tab w:val="left" w:pos="3495"/>
              </w:tabs>
            </w:pPr>
            <w:r>
              <w:t>Key tìm kiếm</w:t>
            </w:r>
          </w:p>
        </w:tc>
        <w:tc>
          <w:tcPr>
            <w:tcW w:w="1519" w:type="dxa"/>
          </w:tcPr>
          <w:p w14:paraId="0C95271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76114999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10415B09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364E23D7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6EC1B217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3E4226A" w14:textId="77777777" w:rsidTr="00580BEE">
        <w:tc>
          <w:tcPr>
            <w:tcW w:w="8838" w:type="dxa"/>
          </w:tcPr>
          <w:p w14:paraId="17DA0508" w14:textId="77777777" w:rsidR="00AE04BD" w:rsidRPr="008A4D61" w:rsidRDefault="00AE04BD" w:rsidP="00580BEE">
            <w:pPr>
              <w:pStyle w:val="ListParagraph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1FFD44E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status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</w:t>
            </w:r>
          </w:p>
          <w:p w14:paraId="6E808A5A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code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0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4488C9D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message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</w:t>
            </w:r>
          </w:p>
          <w:p w14:paraId="7E474EDA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10A91003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data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40D7FEA8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{</w:t>
            </w:r>
          </w:p>
          <w:p w14:paraId="39515C62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id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20005683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151DDEB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trichYeu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vb hm test 3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CBB2A55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soKihieu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8A4D61">
              <w:rPr>
                <w:rFonts w:ascii="Courier New" w:eastAsia="Times New Roman" w:hAnsi="Courier New" w:cs="Courier New"/>
                <w:color w:val="0288D1"/>
                <w:sz w:val="20"/>
                <w:szCs w:val="20"/>
              </w:rPr>
              <w:t>null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7353CDED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coQuanBanHanh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8A4D61">
              <w:rPr>
                <w:rFonts w:ascii="Courier New" w:eastAsia="Times New Roman" w:hAnsi="Courier New" w:cs="Courier New"/>
                <w:color w:val="0288D1"/>
                <w:sz w:val="20"/>
                <w:szCs w:val="20"/>
              </w:rPr>
              <w:t>null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710FFA9A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ngayVanBan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8A4D61">
              <w:rPr>
                <w:rFonts w:ascii="Courier New" w:eastAsia="Times New Roman" w:hAnsi="Courier New" w:cs="Courier New"/>
                <w:color w:val="0288D1"/>
                <w:sz w:val="20"/>
                <w:szCs w:val="20"/>
              </w:rPr>
              <w:t>null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0D0DC961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ngayNhan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13/10/2017 15:52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4F34336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doKhan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Thường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3665890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congVanDenDi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2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860865E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processDefinitionId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VAN_BAN_DI_CV_CAP1_264:11:427631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A0FC03A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processInstanceId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775029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94E697B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isRead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TRUE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031698D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hasFile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none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2AB2635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isComment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false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AE58CE1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isCheck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0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35A7479" w14:textId="55A422DD" w:rsidR="00AE04BD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isChuTri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TRUE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="000871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ECB6327" w14:textId="7C8D5934" w:rsidR="00087187" w:rsidRPr="008A4D61" w:rsidRDefault="00087187" w:rsidP="00087187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isSign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TRUE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58B47A79" w14:textId="77777777" w:rsidR="00087187" w:rsidRPr="008A4D61" w:rsidRDefault="00087187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0330C8B" w14:textId="77777777" w:rsidR="00AE04BD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174E805" w14:textId="77777777" w:rsidR="00AE04BD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]</w:t>
            </w:r>
          </w:p>
          <w:p w14:paraId="4CF5D225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0D8BB67A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220909E9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4FCDFB79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3"/>
        <w:gridCol w:w="5272"/>
        <w:gridCol w:w="1461"/>
      </w:tblGrid>
      <w:tr w:rsidR="00AE04BD" w14:paraId="635D9EEE" w14:textId="77777777" w:rsidTr="00580BEE">
        <w:tc>
          <w:tcPr>
            <w:tcW w:w="1645" w:type="dxa"/>
            <w:shd w:val="clear" w:color="auto" w:fill="E7E6E6" w:themeFill="background2"/>
          </w:tcPr>
          <w:p w14:paraId="2C3523E7" w14:textId="77777777" w:rsidR="00AE04BD" w:rsidRPr="008A4D61" w:rsidRDefault="00AE04BD" w:rsidP="00580BEE">
            <w:pPr>
              <w:tabs>
                <w:tab w:val="left" w:pos="3495"/>
              </w:tabs>
              <w:rPr>
                <w:rFonts w:cs="Times New Roman"/>
                <w:b/>
                <w:color w:val="000000" w:themeColor="text1"/>
              </w:rPr>
            </w:pPr>
            <w:r w:rsidRPr="008A4D61">
              <w:rPr>
                <w:rFonts w:cs="Times New Roman"/>
                <w:b/>
                <w:color w:val="000000" w:themeColor="text1"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0DAF31AF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553" w:type="dxa"/>
            <w:shd w:val="clear" w:color="auto" w:fill="E7E6E6" w:themeFill="background2"/>
          </w:tcPr>
          <w:p w14:paraId="1511B51C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7ADF7F36" w14:textId="77777777" w:rsidTr="00580BEE">
        <w:tc>
          <w:tcPr>
            <w:tcW w:w="1645" w:type="dxa"/>
          </w:tcPr>
          <w:p w14:paraId="19A6ED4D" w14:textId="77777777" w:rsidR="00AE04BD" w:rsidRPr="008A4D6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</w:rPr>
            </w:pPr>
            <w:r w:rsidRPr="008A4D61">
              <w:rPr>
                <w:rFonts w:cs="Times New Roman"/>
                <w:color w:val="000000" w:themeColor="text1"/>
              </w:rPr>
              <w:t>status</w:t>
            </w:r>
          </w:p>
        </w:tc>
        <w:tc>
          <w:tcPr>
            <w:tcW w:w="5640" w:type="dxa"/>
          </w:tcPr>
          <w:p w14:paraId="33EA5879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4050E7F5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1B2B7769" w14:textId="77777777" w:rsidTr="00580BEE">
        <w:tc>
          <w:tcPr>
            <w:tcW w:w="1645" w:type="dxa"/>
          </w:tcPr>
          <w:p w14:paraId="6B203952" w14:textId="77777777" w:rsidR="00AE04BD" w:rsidRPr="008A4D6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</w:rPr>
            </w:pPr>
            <w:r w:rsidRPr="008A4D61">
              <w:rPr>
                <w:rFonts w:cs="Times New Roman"/>
                <w:color w:val="000000" w:themeColor="text1"/>
              </w:rPr>
              <w:t>code</w:t>
            </w:r>
          </w:p>
        </w:tc>
        <w:tc>
          <w:tcPr>
            <w:tcW w:w="5640" w:type="dxa"/>
          </w:tcPr>
          <w:p w14:paraId="4E43DE9F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553" w:type="dxa"/>
          </w:tcPr>
          <w:p w14:paraId="1CC05FE4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06FD4F3C" w14:textId="77777777" w:rsidTr="00580BEE">
        <w:tc>
          <w:tcPr>
            <w:tcW w:w="1645" w:type="dxa"/>
          </w:tcPr>
          <w:p w14:paraId="6D90B8DB" w14:textId="77777777" w:rsidR="00AE04BD" w:rsidRPr="008A4D6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</w:rPr>
            </w:pPr>
            <w:r w:rsidRPr="008A4D61">
              <w:rPr>
                <w:rFonts w:cs="Times New Roman"/>
                <w:color w:val="000000" w:themeColor="text1"/>
              </w:rPr>
              <w:t>message</w:t>
            </w:r>
          </w:p>
        </w:tc>
        <w:tc>
          <w:tcPr>
            <w:tcW w:w="5640" w:type="dxa"/>
          </w:tcPr>
          <w:p w14:paraId="64108EDC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6A457DF0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79794D6" w14:textId="77777777" w:rsidTr="00580BEE">
        <w:tc>
          <w:tcPr>
            <w:tcW w:w="1645" w:type="dxa"/>
          </w:tcPr>
          <w:p w14:paraId="3ED56B9E" w14:textId="77777777" w:rsidR="00AE04BD" w:rsidRPr="008A4D6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</w:rPr>
            </w:pPr>
            <w:r w:rsidRPr="008A4D61">
              <w:rPr>
                <w:rFonts w:cs="Times New Roman"/>
                <w:color w:val="000000" w:themeColor="text1"/>
              </w:rPr>
              <w:t>data</w:t>
            </w:r>
          </w:p>
        </w:tc>
        <w:tc>
          <w:tcPr>
            <w:tcW w:w="5640" w:type="dxa"/>
          </w:tcPr>
          <w:p w14:paraId="1C8E566E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</w:t>
            </w:r>
          </w:p>
        </w:tc>
        <w:tc>
          <w:tcPr>
            <w:tcW w:w="1553" w:type="dxa"/>
          </w:tcPr>
          <w:p w14:paraId="1B967F1F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EA99D80" w14:textId="77777777" w:rsidTr="00580BEE">
        <w:tc>
          <w:tcPr>
            <w:tcW w:w="1645" w:type="dxa"/>
          </w:tcPr>
          <w:p w14:paraId="0D35C803" w14:textId="77777777" w:rsidR="00AE04BD" w:rsidRPr="008A4D6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</w:rPr>
            </w:pPr>
            <w:r w:rsidRPr="008A4D61">
              <w:rPr>
                <w:rFonts w:cs="Times New Roman"/>
                <w:color w:val="000000" w:themeColor="text1"/>
              </w:rPr>
              <w:t>id</w:t>
            </w:r>
          </w:p>
        </w:tc>
        <w:tc>
          <w:tcPr>
            <w:tcW w:w="5640" w:type="dxa"/>
          </w:tcPr>
          <w:p w14:paraId="6346CEB7" w14:textId="77777777" w:rsidR="00AE04BD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553" w:type="dxa"/>
          </w:tcPr>
          <w:p w14:paraId="2E75221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91184B7" w14:textId="77777777" w:rsidTr="00580BEE">
        <w:tc>
          <w:tcPr>
            <w:tcW w:w="1645" w:type="dxa"/>
          </w:tcPr>
          <w:p w14:paraId="2C0C2CD7" w14:textId="77777777" w:rsidR="00AE04BD" w:rsidRPr="008A4D6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</w:rPr>
            </w:pPr>
            <w:r w:rsidRPr="008A4D61">
              <w:rPr>
                <w:rFonts w:cs="Times New Roman"/>
                <w:color w:val="000000" w:themeColor="text1"/>
              </w:rPr>
              <w:t>trichYeu</w:t>
            </w:r>
          </w:p>
        </w:tc>
        <w:tc>
          <w:tcPr>
            <w:tcW w:w="5640" w:type="dxa"/>
          </w:tcPr>
          <w:p w14:paraId="6A20F8D0" w14:textId="77777777" w:rsidR="00AE04BD" w:rsidRDefault="00AE04BD" w:rsidP="00580BEE">
            <w:pPr>
              <w:tabs>
                <w:tab w:val="left" w:pos="3495"/>
              </w:tabs>
            </w:pPr>
            <w:r>
              <w:t>Trích yếu của văn bản</w:t>
            </w:r>
          </w:p>
        </w:tc>
        <w:tc>
          <w:tcPr>
            <w:tcW w:w="1553" w:type="dxa"/>
          </w:tcPr>
          <w:p w14:paraId="0DF6330F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6433931" w14:textId="77777777" w:rsidTr="00580BEE">
        <w:tc>
          <w:tcPr>
            <w:tcW w:w="1645" w:type="dxa"/>
          </w:tcPr>
          <w:p w14:paraId="701D3825" w14:textId="77777777" w:rsidR="00AE04BD" w:rsidRPr="008A4D6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</w:rPr>
            </w:pPr>
            <w:r w:rsidRPr="008A4D61">
              <w:rPr>
                <w:rFonts w:cs="Times New Roman"/>
                <w:color w:val="000000" w:themeColor="text1"/>
              </w:rPr>
              <w:t>soKiHieu</w:t>
            </w:r>
          </w:p>
        </w:tc>
        <w:tc>
          <w:tcPr>
            <w:tcW w:w="5640" w:type="dxa"/>
          </w:tcPr>
          <w:p w14:paraId="2BFFD137" w14:textId="77777777" w:rsidR="00AE04BD" w:rsidRDefault="00AE04BD" w:rsidP="00580BEE">
            <w:pPr>
              <w:tabs>
                <w:tab w:val="left" w:pos="3495"/>
              </w:tabs>
            </w:pPr>
            <w:r>
              <w:t>Số kí hiệu văn bản</w:t>
            </w:r>
          </w:p>
        </w:tc>
        <w:tc>
          <w:tcPr>
            <w:tcW w:w="1553" w:type="dxa"/>
          </w:tcPr>
          <w:p w14:paraId="1009E281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3F4F045" w14:textId="77777777" w:rsidTr="00580BEE">
        <w:tc>
          <w:tcPr>
            <w:tcW w:w="1645" w:type="dxa"/>
          </w:tcPr>
          <w:p w14:paraId="3BF5EDD5" w14:textId="77777777" w:rsidR="00AE04BD" w:rsidRPr="008A4D6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</w:rPr>
            </w:pPr>
            <w:r w:rsidRPr="008A4D61">
              <w:rPr>
                <w:rFonts w:cs="Times New Roman"/>
                <w:color w:val="000000" w:themeColor="text1"/>
              </w:rPr>
              <w:t>coQuanBanHanh</w:t>
            </w:r>
          </w:p>
        </w:tc>
        <w:tc>
          <w:tcPr>
            <w:tcW w:w="5640" w:type="dxa"/>
          </w:tcPr>
          <w:p w14:paraId="64B1E6D5" w14:textId="77777777" w:rsidR="00AE04BD" w:rsidRDefault="00AE04BD" w:rsidP="00580BEE">
            <w:pPr>
              <w:tabs>
                <w:tab w:val="left" w:pos="3495"/>
              </w:tabs>
            </w:pPr>
            <w:r>
              <w:t>Cơ quan ban hành của văn bản</w:t>
            </w:r>
          </w:p>
        </w:tc>
        <w:tc>
          <w:tcPr>
            <w:tcW w:w="1553" w:type="dxa"/>
          </w:tcPr>
          <w:p w14:paraId="17F16D2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3298D7A" w14:textId="77777777" w:rsidTr="00580BEE">
        <w:tc>
          <w:tcPr>
            <w:tcW w:w="1645" w:type="dxa"/>
          </w:tcPr>
          <w:p w14:paraId="06B25A04" w14:textId="77777777" w:rsidR="00AE04BD" w:rsidRPr="008A4D6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</w:rPr>
            </w:pPr>
            <w:r w:rsidRPr="008A4D61">
              <w:rPr>
                <w:rFonts w:cs="Times New Roman"/>
                <w:color w:val="000000" w:themeColor="text1"/>
              </w:rPr>
              <w:t>ngayVanBan</w:t>
            </w:r>
          </w:p>
        </w:tc>
        <w:tc>
          <w:tcPr>
            <w:tcW w:w="5640" w:type="dxa"/>
          </w:tcPr>
          <w:p w14:paraId="033401DB" w14:textId="77777777" w:rsidR="00AE04BD" w:rsidRDefault="00AE04BD" w:rsidP="00580BEE">
            <w:pPr>
              <w:tabs>
                <w:tab w:val="left" w:pos="3495"/>
              </w:tabs>
            </w:pPr>
            <w:r>
              <w:t>Ngày văn  bản</w:t>
            </w:r>
          </w:p>
        </w:tc>
        <w:tc>
          <w:tcPr>
            <w:tcW w:w="1553" w:type="dxa"/>
          </w:tcPr>
          <w:p w14:paraId="7D37DD1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0CA811F8" w14:textId="77777777" w:rsidTr="00580BEE">
        <w:tc>
          <w:tcPr>
            <w:tcW w:w="1645" w:type="dxa"/>
          </w:tcPr>
          <w:p w14:paraId="4C25753C" w14:textId="77777777" w:rsidR="00AE04BD" w:rsidRPr="008A4D6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</w:rPr>
            </w:pPr>
            <w:r w:rsidRPr="008A4D61">
              <w:rPr>
                <w:rFonts w:cs="Times New Roman"/>
                <w:color w:val="000000" w:themeColor="text1"/>
              </w:rPr>
              <w:t>doKhan</w:t>
            </w:r>
          </w:p>
        </w:tc>
        <w:tc>
          <w:tcPr>
            <w:tcW w:w="5640" w:type="dxa"/>
          </w:tcPr>
          <w:p w14:paraId="540F588F" w14:textId="77777777" w:rsidR="00AE04BD" w:rsidRDefault="00AE04BD" w:rsidP="00580BEE">
            <w:pPr>
              <w:tabs>
                <w:tab w:val="left" w:pos="3495"/>
              </w:tabs>
            </w:pPr>
            <w:r>
              <w:t>Độ khẩn văn bản</w:t>
            </w:r>
          </w:p>
        </w:tc>
        <w:tc>
          <w:tcPr>
            <w:tcW w:w="1553" w:type="dxa"/>
          </w:tcPr>
          <w:p w14:paraId="6BC55703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EF16002" w14:textId="77777777" w:rsidTr="00580BEE">
        <w:tc>
          <w:tcPr>
            <w:tcW w:w="1645" w:type="dxa"/>
          </w:tcPr>
          <w:p w14:paraId="26C5FE95" w14:textId="77777777" w:rsidR="00AE04BD" w:rsidRPr="008A4D61" w:rsidRDefault="00AE04BD" w:rsidP="00580BEE">
            <w:pPr>
              <w:tabs>
                <w:tab w:val="left" w:pos="3495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A4D61">
              <w:rPr>
                <w:rStyle w:val="sbrace"/>
                <w:rFonts w:cs="Times New Roman"/>
                <w:color w:val="000000" w:themeColor="text1"/>
                <w:sz w:val="24"/>
                <w:szCs w:val="24"/>
              </w:rPr>
              <w:t>processDefinitionId</w:t>
            </w:r>
          </w:p>
        </w:tc>
        <w:tc>
          <w:tcPr>
            <w:tcW w:w="5640" w:type="dxa"/>
          </w:tcPr>
          <w:p w14:paraId="14C46968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processDefinitionId</w:t>
            </w:r>
            <w:r w:rsidRPr="00B17B23">
              <w:rPr>
                <w:rFonts w:cs="Times New Roman"/>
                <w:sz w:val="24"/>
                <w:szCs w:val="24"/>
              </w:rPr>
              <w:t xml:space="preserve"> của văn bản</w:t>
            </w:r>
          </w:p>
        </w:tc>
        <w:tc>
          <w:tcPr>
            <w:tcW w:w="1553" w:type="dxa"/>
          </w:tcPr>
          <w:p w14:paraId="4E0C7500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14:paraId="66A605AF" w14:textId="77777777" w:rsidTr="00580BEE">
        <w:tc>
          <w:tcPr>
            <w:tcW w:w="1645" w:type="dxa"/>
          </w:tcPr>
          <w:p w14:paraId="1CFD12DB" w14:textId="77777777" w:rsidR="00AE04BD" w:rsidRPr="008A4D61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color w:val="000000" w:themeColor="text1"/>
                <w:sz w:val="24"/>
                <w:szCs w:val="24"/>
              </w:rPr>
            </w:pPr>
            <w:r w:rsidRPr="008A4D6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processInstanceId</w:t>
            </w:r>
          </w:p>
        </w:tc>
        <w:tc>
          <w:tcPr>
            <w:tcW w:w="5640" w:type="dxa"/>
          </w:tcPr>
          <w:p w14:paraId="33C92524" w14:textId="77777777" w:rsidR="00AE04BD" w:rsidRPr="00307B5F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processInstanceId của văn bản</w:t>
            </w:r>
          </w:p>
        </w:tc>
        <w:tc>
          <w:tcPr>
            <w:tcW w:w="1553" w:type="dxa"/>
          </w:tcPr>
          <w:p w14:paraId="46A297CA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14:paraId="67433DB0" w14:textId="77777777" w:rsidTr="00580BEE">
        <w:tc>
          <w:tcPr>
            <w:tcW w:w="1645" w:type="dxa"/>
          </w:tcPr>
          <w:p w14:paraId="0A34FA98" w14:textId="77777777" w:rsidR="00AE04BD" w:rsidRPr="008A4D61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color w:val="000000" w:themeColor="text1"/>
                <w:sz w:val="24"/>
                <w:szCs w:val="24"/>
              </w:rPr>
            </w:pPr>
            <w:r w:rsidRPr="008A4D6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isRead</w:t>
            </w:r>
          </w:p>
        </w:tc>
        <w:tc>
          <w:tcPr>
            <w:tcW w:w="5640" w:type="dxa"/>
          </w:tcPr>
          <w:p w14:paraId="2D7E61E7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Văn bản đã đọc chưa:true:đã đọc,false:chưa đọc</w:t>
            </w:r>
          </w:p>
        </w:tc>
        <w:tc>
          <w:tcPr>
            <w:tcW w:w="1553" w:type="dxa"/>
          </w:tcPr>
          <w:p w14:paraId="647E95BC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14:paraId="7BE39156" w14:textId="77777777" w:rsidTr="00580BEE">
        <w:tc>
          <w:tcPr>
            <w:tcW w:w="1645" w:type="dxa"/>
          </w:tcPr>
          <w:p w14:paraId="19A27476" w14:textId="77777777" w:rsidR="00AE04BD" w:rsidRPr="008A4D61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color w:val="000000" w:themeColor="text1"/>
                <w:sz w:val="24"/>
                <w:szCs w:val="24"/>
              </w:rPr>
            </w:pPr>
            <w:r w:rsidRPr="008A4D61">
              <w:rPr>
                <w:rStyle w:val="sbrace"/>
                <w:rFonts w:cs="Times New Roman"/>
                <w:color w:val="000000" w:themeColor="text1"/>
                <w:sz w:val="24"/>
                <w:szCs w:val="24"/>
              </w:rPr>
              <w:t>hasFile</w:t>
            </w:r>
          </w:p>
        </w:tc>
        <w:tc>
          <w:tcPr>
            <w:tcW w:w="5640" w:type="dxa"/>
          </w:tcPr>
          <w:p w14:paraId="085A9F73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Có file hay ko:none là không,null là có</w:t>
            </w:r>
          </w:p>
        </w:tc>
        <w:tc>
          <w:tcPr>
            <w:tcW w:w="1553" w:type="dxa"/>
          </w:tcPr>
          <w:p w14:paraId="17A3A452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14:paraId="73F78478" w14:textId="77777777" w:rsidTr="00580BEE">
        <w:tc>
          <w:tcPr>
            <w:tcW w:w="1645" w:type="dxa"/>
          </w:tcPr>
          <w:p w14:paraId="644B8F3E" w14:textId="77777777" w:rsidR="00AE04BD" w:rsidRPr="008A4D61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color w:val="000000" w:themeColor="text1"/>
                <w:sz w:val="24"/>
                <w:szCs w:val="24"/>
              </w:rPr>
            </w:pPr>
            <w:r w:rsidRPr="008A4D61">
              <w:rPr>
                <w:rStyle w:val="sbrace"/>
                <w:rFonts w:cs="Times New Roman"/>
                <w:color w:val="000000" w:themeColor="text1"/>
                <w:sz w:val="24"/>
                <w:szCs w:val="24"/>
              </w:rPr>
              <w:t>ngayNhan</w:t>
            </w:r>
          </w:p>
        </w:tc>
        <w:tc>
          <w:tcPr>
            <w:tcW w:w="5640" w:type="dxa"/>
          </w:tcPr>
          <w:p w14:paraId="41C3393B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Ngày nhận văn bản</w:t>
            </w:r>
          </w:p>
        </w:tc>
        <w:tc>
          <w:tcPr>
            <w:tcW w:w="1553" w:type="dxa"/>
          </w:tcPr>
          <w:p w14:paraId="79776200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14:paraId="1C65C01C" w14:textId="77777777" w:rsidTr="00580BEE">
        <w:tc>
          <w:tcPr>
            <w:tcW w:w="1645" w:type="dxa"/>
          </w:tcPr>
          <w:p w14:paraId="79A1F424" w14:textId="77777777" w:rsidR="00AE04BD" w:rsidRPr="008A4D61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color w:val="000000" w:themeColor="text1"/>
                <w:sz w:val="24"/>
                <w:szCs w:val="24"/>
              </w:rPr>
            </w:pPr>
            <w:r w:rsidRPr="008A4D61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isComment</w:t>
            </w:r>
          </w:p>
        </w:tc>
        <w:tc>
          <w:tcPr>
            <w:tcW w:w="5640" w:type="dxa"/>
          </w:tcPr>
          <w:p w14:paraId="551FEF5B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>
              <w:rPr>
                <w:rStyle w:val="sbrace"/>
                <w:rFonts w:cs="Times New Roman"/>
                <w:sz w:val="24"/>
                <w:szCs w:val="24"/>
              </w:rPr>
              <w:t>Có quyền gửi ý kiến hay không ‘”true” – có,”false” - không</w:t>
            </w:r>
          </w:p>
        </w:tc>
        <w:tc>
          <w:tcPr>
            <w:tcW w:w="1553" w:type="dxa"/>
          </w:tcPr>
          <w:p w14:paraId="452E4DA6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14:paraId="2440FDBE" w14:textId="77777777" w:rsidTr="00580BEE">
        <w:tc>
          <w:tcPr>
            <w:tcW w:w="1645" w:type="dxa"/>
          </w:tcPr>
          <w:p w14:paraId="0687ADBE" w14:textId="77777777" w:rsidR="00AE04BD" w:rsidRPr="008A4D61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color w:val="000000" w:themeColor="text1"/>
                <w:sz w:val="24"/>
                <w:szCs w:val="24"/>
              </w:rPr>
            </w:pPr>
            <w:r w:rsidRPr="008A4D61">
              <w:rPr>
                <w:rStyle w:val="sbrace"/>
                <w:rFonts w:cs="Times New Roman"/>
                <w:color w:val="000000" w:themeColor="text1"/>
                <w:sz w:val="24"/>
                <w:szCs w:val="24"/>
              </w:rPr>
              <w:t>isCheck</w:t>
            </w:r>
          </w:p>
        </w:tc>
        <w:tc>
          <w:tcPr>
            <w:tcW w:w="5640" w:type="dxa"/>
          </w:tcPr>
          <w:p w14:paraId="1E211503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>
              <w:rPr>
                <w:rStyle w:val="sbrace"/>
                <w:rFonts w:cs="Times New Roman"/>
                <w:sz w:val="24"/>
                <w:szCs w:val="24"/>
              </w:rPr>
              <w:t>Văn bản dc đánh dấu hay chưa “1”-đã đánh dấu,”0”- chưa đánh dấu</w:t>
            </w:r>
          </w:p>
        </w:tc>
        <w:tc>
          <w:tcPr>
            <w:tcW w:w="1553" w:type="dxa"/>
          </w:tcPr>
          <w:p w14:paraId="762FD666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14:paraId="52D1B175" w14:textId="77777777" w:rsidTr="00580BEE">
        <w:tc>
          <w:tcPr>
            <w:tcW w:w="1645" w:type="dxa"/>
          </w:tcPr>
          <w:p w14:paraId="6C533112" w14:textId="77777777" w:rsidR="00AE04BD" w:rsidRPr="008A4D61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color w:val="000000" w:themeColor="text1"/>
                <w:sz w:val="24"/>
                <w:szCs w:val="24"/>
              </w:rPr>
            </w:pPr>
            <w:r w:rsidRPr="008A4D61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isChuTri</w:t>
            </w:r>
          </w:p>
        </w:tc>
        <w:tc>
          <w:tcPr>
            <w:tcW w:w="5640" w:type="dxa"/>
          </w:tcPr>
          <w:p w14:paraId="4E8E7194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>
              <w:rPr>
                <w:rStyle w:val="sbrace"/>
                <w:rFonts w:cs="Times New Roman"/>
                <w:sz w:val="24"/>
                <w:szCs w:val="24"/>
              </w:rPr>
              <w:t>Có dc chuyển xử lý hay không:”TRUE”-có,”FALSE”- không</w:t>
            </w:r>
          </w:p>
        </w:tc>
        <w:tc>
          <w:tcPr>
            <w:tcW w:w="1553" w:type="dxa"/>
          </w:tcPr>
          <w:p w14:paraId="49A8264A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087187" w14:paraId="43923588" w14:textId="77777777" w:rsidTr="00580BEE">
        <w:tc>
          <w:tcPr>
            <w:tcW w:w="1645" w:type="dxa"/>
          </w:tcPr>
          <w:p w14:paraId="587B4AF1" w14:textId="5B1C6A1C" w:rsidR="00087187" w:rsidRPr="008A4D61" w:rsidRDefault="00087187" w:rsidP="00087187">
            <w:pPr>
              <w:tabs>
                <w:tab w:val="left" w:pos="3495"/>
              </w:tabs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isSign</w:t>
            </w:r>
          </w:p>
        </w:tc>
        <w:tc>
          <w:tcPr>
            <w:tcW w:w="5640" w:type="dxa"/>
          </w:tcPr>
          <w:p w14:paraId="0CF6F6C4" w14:textId="39C8BD0B" w:rsidR="00087187" w:rsidRDefault="00087187" w:rsidP="00087187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>
              <w:rPr>
                <w:rStyle w:val="sbrace"/>
                <w:rFonts w:cs="Times New Roman"/>
                <w:sz w:val="24"/>
                <w:szCs w:val="24"/>
              </w:rPr>
              <w:t>Có dc ký văn bản hay không:”TRUE”-có,”FALSE”- không</w:t>
            </w:r>
          </w:p>
        </w:tc>
        <w:tc>
          <w:tcPr>
            <w:tcW w:w="1553" w:type="dxa"/>
          </w:tcPr>
          <w:p w14:paraId="7965704D" w14:textId="77777777" w:rsidR="00087187" w:rsidRPr="00B17B23" w:rsidRDefault="00087187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</w:tbl>
    <w:p w14:paraId="5191C7C5" w14:textId="77777777" w:rsidR="00AE04BD" w:rsidRDefault="00AE04BD" w:rsidP="00AE04BD"/>
    <w:p w14:paraId="60A9AA7B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phân trang văn bản kho đã xử lý</w:t>
      </w:r>
    </w:p>
    <w:p w14:paraId="67FE0952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17B88A6C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Dùng để lấy mật khẩu người dùng</w:t>
      </w:r>
    </w:p>
    <w:p w14:paraId="1DA31FD6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33" w:history="1">
        <w:r>
          <w:rPr>
            <w:rStyle w:val="Hyperlink"/>
            <w:rFonts w:cs="Times New Roman"/>
          </w:rPr>
          <w:t>https://dev-qlvbdh.vnptsoftware.vn</w:t>
        </w:r>
        <w:r w:rsidRPr="00842D05">
          <w:rPr>
            <w:rStyle w:val="Hyperlink"/>
            <w:rFonts w:cs="Times New Roman"/>
          </w:rPr>
          <w:t>/qlvb/api/document/</w:t>
        </w:r>
        <w:r w:rsidRPr="009366E5">
          <w:rPr>
            <w:rStyle w:val="Hyperlink"/>
            <w:rFonts w:cs="Times New Roman"/>
          </w:rPr>
          <w:t>getpagingprocesseddocument</w:t>
        </w:r>
        <w:r w:rsidRPr="00842D05">
          <w:rPr>
            <w:rStyle w:val="Hyperlink"/>
            <w:rFonts w:cs="Times New Roman"/>
          </w:rPr>
          <w:t>/</w:t>
        </w:r>
      </w:hyperlink>
    </w:p>
    <w:p w14:paraId="16091CFA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76A95A30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59F5EC8E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7DCEB7AC" w14:textId="77777777" w:rsidTr="00580BEE">
        <w:tc>
          <w:tcPr>
            <w:tcW w:w="8838" w:type="dxa"/>
          </w:tcPr>
          <w:p w14:paraId="4A80ED02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4F11555E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{  </w:t>
            </w:r>
          </w:p>
          <w:p w14:paraId="6704E9B6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"pageNo":"</w:t>
            </w:r>
            <w:r>
              <w:rPr>
                <w:rStyle w:val="sbrace"/>
                <w:rFonts w:ascii="Consolas" w:hAnsi="Consolas"/>
                <w:color w:val="666666"/>
              </w:rPr>
              <w:t>-</w:t>
            </w:r>
            <w:r w:rsidRPr="008A0743">
              <w:rPr>
                <w:rStyle w:val="sbrace"/>
                <w:rFonts w:ascii="Consolas" w:hAnsi="Consolas"/>
                <w:color w:val="666666"/>
              </w:rPr>
              <w:t>1",</w:t>
            </w:r>
          </w:p>
          <w:p w14:paraId="4286E0E8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"pageRec":"10",</w:t>
            </w:r>
          </w:p>
          <w:p w14:paraId="4B6EEC70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"parameter":{        </w:t>
            </w:r>
          </w:p>
          <w:p w14:paraId="79715B74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   "uyQuyen":"",</w:t>
            </w:r>
          </w:p>
          <w:p w14:paraId="0CCE5805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     "param":""</w:t>
            </w:r>
          </w:p>
          <w:p w14:paraId="63137A6D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}</w:t>
            </w:r>
          </w:p>
          <w:p w14:paraId="7D4C93CA" w14:textId="77777777" w:rsidR="00AE04BD" w:rsidRDefault="00AE04BD" w:rsidP="00580BEE">
            <w:pPr>
              <w:pStyle w:val="ListParagraph"/>
              <w:ind w:left="1080"/>
            </w:pPr>
            <w:r w:rsidRPr="008A0743"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7E693518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lastRenderedPageBreak/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53B6237D" w14:textId="77777777" w:rsidTr="00580BEE">
        <w:tc>
          <w:tcPr>
            <w:tcW w:w="2515" w:type="dxa"/>
            <w:shd w:val="clear" w:color="auto" w:fill="E7E6E6" w:themeFill="background2"/>
          </w:tcPr>
          <w:p w14:paraId="2526E46A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60157260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31D1ABBC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2D07334E" w14:textId="77777777" w:rsidTr="00580BEE">
        <w:tc>
          <w:tcPr>
            <w:tcW w:w="2515" w:type="dxa"/>
          </w:tcPr>
          <w:p w14:paraId="0D7C443C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pageNo</w:t>
            </w:r>
          </w:p>
        </w:tc>
        <w:tc>
          <w:tcPr>
            <w:tcW w:w="4793" w:type="dxa"/>
          </w:tcPr>
          <w:p w14:paraId="735272C2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trang văn bản,mặc định =-1</w:t>
            </w:r>
          </w:p>
        </w:tc>
        <w:tc>
          <w:tcPr>
            <w:tcW w:w="1519" w:type="dxa"/>
          </w:tcPr>
          <w:p w14:paraId="3D0968D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E5E969F" w14:textId="77777777" w:rsidTr="00580BEE">
        <w:tc>
          <w:tcPr>
            <w:tcW w:w="2515" w:type="dxa"/>
          </w:tcPr>
          <w:p w14:paraId="08480A36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pageRec</w:t>
            </w:r>
          </w:p>
        </w:tc>
        <w:tc>
          <w:tcPr>
            <w:tcW w:w="4793" w:type="dxa"/>
          </w:tcPr>
          <w:p w14:paraId="4EBC690C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văn bản trên 1 trang</w:t>
            </w:r>
          </w:p>
        </w:tc>
        <w:tc>
          <w:tcPr>
            <w:tcW w:w="1519" w:type="dxa"/>
          </w:tcPr>
          <w:p w14:paraId="2D16CA6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BF7871E" w14:textId="77777777" w:rsidTr="00580BEE">
        <w:tc>
          <w:tcPr>
            <w:tcW w:w="2515" w:type="dxa"/>
          </w:tcPr>
          <w:p w14:paraId="6DC5321E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Param</w:t>
            </w:r>
          </w:p>
        </w:tc>
        <w:tc>
          <w:tcPr>
            <w:tcW w:w="4793" w:type="dxa"/>
          </w:tcPr>
          <w:p w14:paraId="4120995E" w14:textId="77777777" w:rsidR="00AE04BD" w:rsidRDefault="00AE04BD" w:rsidP="00580BEE">
            <w:pPr>
              <w:tabs>
                <w:tab w:val="left" w:pos="3495"/>
              </w:tabs>
            </w:pPr>
            <w:r>
              <w:t>Key tìm kiếm</w:t>
            </w:r>
          </w:p>
        </w:tc>
        <w:tc>
          <w:tcPr>
            <w:tcW w:w="1519" w:type="dxa"/>
          </w:tcPr>
          <w:p w14:paraId="1AA8775A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5510DFE" w14:textId="77777777" w:rsidTr="00580BEE">
        <w:tc>
          <w:tcPr>
            <w:tcW w:w="2515" w:type="dxa"/>
          </w:tcPr>
          <w:p w14:paraId="7207786A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uyquyen</w:t>
            </w:r>
          </w:p>
        </w:tc>
        <w:tc>
          <w:tcPr>
            <w:tcW w:w="4793" w:type="dxa"/>
          </w:tcPr>
          <w:p w14:paraId="23A377A4" w14:textId="77777777" w:rsidR="00AE04BD" w:rsidRDefault="00AE04BD" w:rsidP="00580BEE">
            <w:pPr>
              <w:tabs>
                <w:tab w:val="left" w:pos="3495"/>
              </w:tabs>
            </w:pPr>
            <w:r>
              <w:t>Mặc định null</w:t>
            </w:r>
          </w:p>
        </w:tc>
        <w:tc>
          <w:tcPr>
            <w:tcW w:w="1519" w:type="dxa"/>
          </w:tcPr>
          <w:p w14:paraId="51318F3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4192CC9F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37C0D9A3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7C6A0EF0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0BCC0D65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308CC443" w14:textId="77777777" w:rsidTr="00580BEE">
        <w:tc>
          <w:tcPr>
            <w:tcW w:w="8838" w:type="dxa"/>
          </w:tcPr>
          <w:p w14:paraId="2E2A8714" w14:textId="77777777" w:rsidR="00AE04BD" w:rsidRDefault="00AE04BD" w:rsidP="00580BEE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"status"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"message"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"pageNo"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8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"pageRec"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77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23520872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1D1AC98B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553"/>
      </w:tblGrid>
      <w:tr w:rsidR="00AE04BD" w14:paraId="137F3D3E" w14:textId="77777777" w:rsidTr="00580BEE">
        <w:tc>
          <w:tcPr>
            <w:tcW w:w="1645" w:type="dxa"/>
            <w:shd w:val="clear" w:color="auto" w:fill="E7E6E6" w:themeFill="background2"/>
          </w:tcPr>
          <w:p w14:paraId="27B2A1F4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0AFBD9EC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553" w:type="dxa"/>
            <w:shd w:val="clear" w:color="auto" w:fill="E7E6E6" w:themeFill="background2"/>
          </w:tcPr>
          <w:p w14:paraId="7AE3E2C3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2BBBB761" w14:textId="77777777" w:rsidTr="00580BEE">
        <w:tc>
          <w:tcPr>
            <w:tcW w:w="1645" w:type="dxa"/>
          </w:tcPr>
          <w:p w14:paraId="135D244E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77468153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66DC47CF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2809E6B2" w14:textId="77777777" w:rsidTr="00580BEE">
        <w:tc>
          <w:tcPr>
            <w:tcW w:w="1645" w:type="dxa"/>
          </w:tcPr>
          <w:p w14:paraId="5B76BC49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75221143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553" w:type="dxa"/>
          </w:tcPr>
          <w:p w14:paraId="36FD21E4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7DC9B78" w14:textId="77777777" w:rsidTr="00580BEE">
        <w:tc>
          <w:tcPr>
            <w:tcW w:w="1645" w:type="dxa"/>
          </w:tcPr>
          <w:p w14:paraId="1EE3FD5A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640" w:type="dxa"/>
          </w:tcPr>
          <w:p w14:paraId="2B7B3280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304D12F2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48DF1C0" w14:textId="77777777" w:rsidTr="00580BEE">
        <w:tc>
          <w:tcPr>
            <w:tcW w:w="1645" w:type="dxa"/>
          </w:tcPr>
          <w:p w14:paraId="0544FE00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42D0EA57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server:  pageNo:số trang,pageRec:tổng số bản ghi</w:t>
            </w:r>
          </w:p>
        </w:tc>
        <w:tc>
          <w:tcPr>
            <w:tcW w:w="1553" w:type="dxa"/>
          </w:tcPr>
          <w:p w14:paraId="63BAE91D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24802207" w14:textId="77777777" w:rsidR="00AE04BD" w:rsidRPr="00842D05" w:rsidRDefault="00AE04BD" w:rsidP="00AE04BD">
      <w:pPr>
        <w:pStyle w:val="Heading3"/>
        <w:numPr>
          <w:ilvl w:val="1"/>
          <w:numId w:val="8"/>
        </w:numPr>
      </w:pPr>
      <w:r>
        <w:t>Lấy danh sách văn bản kho đã  xử lý</w:t>
      </w:r>
    </w:p>
    <w:p w14:paraId="62A620C3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1A43B7DA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Dùng để lấy mật khẩu người dùng</w:t>
      </w:r>
    </w:p>
    <w:p w14:paraId="32F0E5F6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34" w:history="1">
        <w:r>
          <w:rPr>
            <w:rStyle w:val="Hyperlink"/>
            <w:rFonts w:cs="Times New Roman"/>
          </w:rPr>
          <w:t>https://dev-qlvbdh.vnptsoftware.vn</w:t>
        </w:r>
        <w:r w:rsidRPr="00842D05">
          <w:rPr>
            <w:rStyle w:val="Hyperlink"/>
            <w:rFonts w:cs="Times New Roman"/>
          </w:rPr>
          <w:t>/qlvb/api/document/</w:t>
        </w:r>
        <w:r w:rsidRPr="00A520E6">
          <w:rPr>
            <w:rStyle w:val="Hyperlink"/>
            <w:rFonts w:cs="Times New Roman"/>
          </w:rPr>
          <w:t>getlistprocesseddocument</w:t>
        </w:r>
        <w:r w:rsidRPr="00842D05">
          <w:rPr>
            <w:rStyle w:val="Hyperlink"/>
            <w:rFonts w:cs="Times New Roman"/>
          </w:rPr>
          <w:t>/</w:t>
        </w:r>
      </w:hyperlink>
    </w:p>
    <w:p w14:paraId="5EB2D7F2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0E1346FE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14973D37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78D68E6A" w14:textId="77777777" w:rsidTr="00580BEE">
        <w:tc>
          <w:tcPr>
            <w:tcW w:w="8838" w:type="dxa"/>
          </w:tcPr>
          <w:p w14:paraId="091430A3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669AA5E5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{  </w:t>
            </w:r>
          </w:p>
          <w:p w14:paraId="55DB235F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"pageNo":"1",</w:t>
            </w:r>
          </w:p>
          <w:p w14:paraId="52E8E3E7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"pageRec":"10",</w:t>
            </w:r>
          </w:p>
          <w:p w14:paraId="4B7C0071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"parameter":{        </w:t>
            </w:r>
          </w:p>
          <w:p w14:paraId="6F29BBA0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   "uyQuyen":"",</w:t>
            </w:r>
          </w:p>
          <w:p w14:paraId="2F0FDB64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     "param":""</w:t>
            </w:r>
          </w:p>
          <w:p w14:paraId="0E606552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}</w:t>
            </w:r>
          </w:p>
          <w:p w14:paraId="231BB409" w14:textId="77777777" w:rsidR="00AE04BD" w:rsidRDefault="00AE04BD" w:rsidP="00580BEE">
            <w:pPr>
              <w:pStyle w:val="ListParagraph"/>
              <w:ind w:left="1080"/>
            </w:pPr>
            <w:r w:rsidRPr="008A0743"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5A226DD8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5C4E78ED" w14:textId="77777777" w:rsidTr="00580BEE">
        <w:tc>
          <w:tcPr>
            <w:tcW w:w="2515" w:type="dxa"/>
            <w:shd w:val="clear" w:color="auto" w:fill="E7E6E6" w:themeFill="background2"/>
          </w:tcPr>
          <w:p w14:paraId="75DCE2B0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lastRenderedPageBreak/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35F1775E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0B7D2DB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0F25F5DD" w14:textId="77777777" w:rsidTr="00580BEE">
        <w:tc>
          <w:tcPr>
            <w:tcW w:w="2515" w:type="dxa"/>
          </w:tcPr>
          <w:p w14:paraId="4981FA95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pageNo</w:t>
            </w:r>
          </w:p>
        </w:tc>
        <w:tc>
          <w:tcPr>
            <w:tcW w:w="4793" w:type="dxa"/>
          </w:tcPr>
          <w:p w14:paraId="1A7701D8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trang văn bản</w:t>
            </w:r>
          </w:p>
        </w:tc>
        <w:tc>
          <w:tcPr>
            <w:tcW w:w="1519" w:type="dxa"/>
          </w:tcPr>
          <w:p w14:paraId="628E7B8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24A4B67" w14:textId="77777777" w:rsidTr="00580BEE">
        <w:tc>
          <w:tcPr>
            <w:tcW w:w="2515" w:type="dxa"/>
          </w:tcPr>
          <w:p w14:paraId="3E55D083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pageRec</w:t>
            </w:r>
          </w:p>
        </w:tc>
        <w:tc>
          <w:tcPr>
            <w:tcW w:w="4793" w:type="dxa"/>
          </w:tcPr>
          <w:p w14:paraId="7D2D1863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văn bản trên 1 trang</w:t>
            </w:r>
          </w:p>
        </w:tc>
        <w:tc>
          <w:tcPr>
            <w:tcW w:w="1519" w:type="dxa"/>
          </w:tcPr>
          <w:p w14:paraId="460D964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A4F3814" w14:textId="77777777" w:rsidTr="00580BEE">
        <w:tc>
          <w:tcPr>
            <w:tcW w:w="2515" w:type="dxa"/>
          </w:tcPr>
          <w:p w14:paraId="473B77B3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Param</w:t>
            </w:r>
          </w:p>
        </w:tc>
        <w:tc>
          <w:tcPr>
            <w:tcW w:w="4793" w:type="dxa"/>
          </w:tcPr>
          <w:p w14:paraId="4F6BDA3B" w14:textId="77777777" w:rsidR="00AE04BD" w:rsidRDefault="00AE04BD" w:rsidP="00580BEE">
            <w:pPr>
              <w:tabs>
                <w:tab w:val="left" w:pos="3495"/>
              </w:tabs>
            </w:pPr>
            <w:r>
              <w:t>Key tìm kiếm</w:t>
            </w:r>
          </w:p>
        </w:tc>
        <w:tc>
          <w:tcPr>
            <w:tcW w:w="1519" w:type="dxa"/>
          </w:tcPr>
          <w:p w14:paraId="779FD8D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AA2C103" w14:textId="77777777" w:rsidTr="00580BEE">
        <w:tc>
          <w:tcPr>
            <w:tcW w:w="2515" w:type="dxa"/>
          </w:tcPr>
          <w:p w14:paraId="5C272E1B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uyquyen</w:t>
            </w:r>
          </w:p>
        </w:tc>
        <w:tc>
          <w:tcPr>
            <w:tcW w:w="4793" w:type="dxa"/>
          </w:tcPr>
          <w:p w14:paraId="6620AFA7" w14:textId="77777777" w:rsidR="00AE04BD" w:rsidRDefault="00AE04BD" w:rsidP="00580BEE">
            <w:pPr>
              <w:tabs>
                <w:tab w:val="left" w:pos="3495"/>
              </w:tabs>
            </w:pPr>
            <w:r>
              <w:t>Mặc định null</w:t>
            </w:r>
          </w:p>
        </w:tc>
        <w:tc>
          <w:tcPr>
            <w:tcW w:w="1519" w:type="dxa"/>
          </w:tcPr>
          <w:p w14:paraId="0EFF7E7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50D39BFB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6113CAD1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4F589D93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15A1EE97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DD8856E" w14:textId="77777777" w:rsidTr="00580BEE">
        <w:tc>
          <w:tcPr>
            <w:tcW w:w="8838" w:type="dxa"/>
          </w:tcPr>
          <w:p w14:paraId="004AD6B3" w14:textId="77777777" w:rsidR="00AE04BD" w:rsidRPr="006C12D3" w:rsidRDefault="00AE04BD" w:rsidP="00580BEE">
            <w:pPr>
              <w:pStyle w:val="ListParagraph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6C12D3">
              <w:rPr>
                <w:rFonts w:eastAsia="Times New Roman" w:cs="Times New Roman"/>
                <w:sz w:val="24"/>
                <w:szCs w:val="24"/>
              </w:rPr>
              <w:t>{</w:t>
            </w:r>
          </w:p>
          <w:p w14:paraId="521B3B36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6C12D3">
              <w:rPr>
                <w:rFonts w:eastAsia="Times New Roman" w:cs="Times New Roman"/>
                <w:sz w:val="24"/>
                <w:szCs w:val="24"/>
              </w:rPr>
              <w:t>"</w:t>
            </w:r>
            <w:r w:rsidRPr="006C12D3">
              <w:rPr>
                <w:rFonts w:eastAsia="Times New Roman" w:cs="Times New Roman"/>
                <w:color w:val="0D47A1"/>
                <w:sz w:val="24"/>
                <w:szCs w:val="24"/>
              </w:rPr>
              <w:t>status</w:t>
            </w:r>
            <w:r w:rsidRPr="006C12D3">
              <w:rPr>
                <w:rFonts w:eastAsia="Times New Roman" w:cs="Times New Roman"/>
                <w:sz w:val="24"/>
                <w:szCs w:val="24"/>
              </w:rPr>
              <w:t>": {</w:t>
            </w:r>
          </w:p>
          <w:p w14:paraId="79BB6A92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6C12D3">
              <w:rPr>
                <w:rFonts w:eastAsia="Times New Roman" w:cs="Times New Roman"/>
                <w:sz w:val="24"/>
                <w:szCs w:val="24"/>
              </w:rPr>
              <w:t>"</w:t>
            </w:r>
            <w:r w:rsidRPr="006C12D3">
              <w:rPr>
                <w:rFonts w:eastAsia="Times New Roman" w:cs="Times New Roman"/>
                <w:color w:val="0D47A1"/>
                <w:sz w:val="24"/>
                <w:szCs w:val="24"/>
              </w:rPr>
              <w:t>code</w:t>
            </w:r>
            <w:r w:rsidRPr="006C12D3">
              <w:rPr>
                <w:rFonts w:eastAsia="Times New Roman" w:cs="Times New Roman"/>
                <w:sz w:val="24"/>
                <w:szCs w:val="24"/>
              </w:rPr>
              <w:t>": "</w:t>
            </w:r>
            <w:r w:rsidRPr="006C12D3">
              <w:rPr>
                <w:rFonts w:eastAsia="Times New Roman" w:cs="Times New Roman"/>
                <w:color w:val="0D47A1"/>
                <w:sz w:val="24"/>
                <w:szCs w:val="24"/>
              </w:rPr>
              <w:t>0</w:t>
            </w:r>
            <w:r w:rsidRPr="006C12D3">
              <w:rPr>
                <w:rFonts w:eastAsia="Times New Roman" w:cs="Times New Roman"/>
                <w:sz w:val="24"/>
                <w:szCs w:val="24"/>
              </w:rPr>
              <w:t>",</w:t>
            </w:r>
          </w:p>
          <w:p w14:paraId="25F4571B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6C12D3">
              <w:rPr>
                <w:rFonts w:eastAsia="Times New Roman" w:cs="Times New Roman"/>
                <w:sz w:val="24"/>
                <w:szCs w:val="24"/>
              </w:rPr>
              <w:t>"</w:t>
            </w:r>
            <w:r w:rsidRPr="006C12D3">
              <w:rPr>
                <w:rFonts w:eastAsia="Times New Roman" w:cs="Times New Roman"/>
                <w:color w:val="0D47A1"/>
                <w:sz w:val="24"/>
                <w:szCs w:val="24"/>
              </w:rPr>
              <w:t>message</w:t>
            </w:r>
            <w:r w:rsidRPr="006C12D3">
              <w:rPr>
                <w:rFonts w:eastAsia="Times New Roman" w:cs="Times New Roman"/>
                <w:sz w:val="24"/>
                <w:szCs w:val="24"/>
              </w:rPr>
              <w:t>": ""</w:t>
            </w:r>
          </w:p>
          <w:p w14:paraId="29BE6839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6C12D3">
              <w:rPr>
                <w:rFonts w:eastAsia="Times New Roman" w:cs="Times New Roman"/>
                <w:sz w:val="24"/>
                <w:szCs w:val="24"/>
              </w:rPr>
              <w:t>},</w:t>
            </w:r>
          </w:p>
          <w:p w14:paraId="08B11C24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data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6C12D3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</w:p>
          <w:p w14:paraId="0D9144DB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{</w:t>
            </w:r>
          </w:p>
          <w:p w14:paraId="190B4CBE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id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20005761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18BDDED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trichYeu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hm test 1222333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DCDC32F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soKihieu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hm test 1222333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9C5C61A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coQuanBanHanh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hm test 1222333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34DC017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ngayVanBan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6C12D3">
              <w:rPr>
                <w:rFonts w:ascii="Courier New" w:eastAsia="Times New Roman" w:hAnsi="Courier New" w:cs="Courier New"/>
                <w:color w:val="0288D1"/>
                <w:sz w:val="20"/>
                <w:szCs w:val="20"/>
              </w:rPr>
              <w:t>null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8CF1ABB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ngayNhan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18/10/2017 14:26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C4152BE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doKhan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Thường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11048EB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congVanDenDi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8CA4FFE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processDefinitionId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VAN_BAN_DEN_CAP1_264:11:427619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46B770D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processInstanceId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815041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9C2F4E7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isRead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none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73A312F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hasFile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none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E7DCE29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isComment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"",</w:t>
            </w:r>
          </w:p>
          <w:p w14:paraId="6B5ADEEC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isCheck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0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826F075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isChuTri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"",</w:t>
            </w:r>
          </w:p>
          <w:p w14:paraId="28E38190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layLai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6C12D3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false</w:t>
            </w: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3AEE289C" w14:textId="77777777" w:rsidR="00AE04BD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C12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5D98C475" w14:textId="77777777" w:rsidR="00AE04BD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14:paraId="48B5A9E6" w14:textId="77777777" w:rsidR="00AE04BD" w:rsidRPr="006C12D3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C43BDE2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0683B065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0512C798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3"/>
        <w:gridCol w:w="5142"/>
        <w:gridCol w:w="1441"/>
      </w:tblGrid>
      <w:tr w:rsidR="00AE04BD" w14:paraId="333360D1" w14:textId="77777777" w:rsidTr="00580BEE">
        <w:tc>
          <w:tcPr>
            <w:tcW w:w="2273" w:type="dxa"/>
            <w:shd w:val="clear" w:color="auto" w:fill="E7E6E6" w:themeFill="background2"/>
          </w:tcPr>
          <w:p w14:paraId="3C7FCED6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142" w:type="dxa"/>
            <w:shd w:val="clear" w:color="auto" w:fill="E7E6E6" w:themeFill="background2"/>
          </w:tcPr>
          <w:p w14:paraId="0E2EBF90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441" w:type="dxa"/>
            <w:shd w:val="clear" w:color="auto" w:fill="E7E6E6" w:themeFill="background2"/>
          </w:tcPr>
          <w:p w14:paraId="3277A64B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5EE5BBA0" w14:textId="77777777" w:rsidTr="00580BEE">
        <w:tc>
          <w:tcPr>
            <w:tcW w:w="2273" w:type="dxa"/>
          </w:tcPr>
          <w:p w14:paraId="5515F609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142" w:type="dxa"/>
          </w:tcPr>
          <w:p w14:paraId="468C9561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441" w:type="dxa"/>
          </w:tcPr>
          <w:p w14:paraId="1A4B897A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609EBCC8" w14:textId="77777777" w:rsidTr="00580BEE">
        <w:tc>
          <w:tcPr>
            <w:tcW w:w="2273" w:type="dxa"/>
          </w:tcPr>
          <w:p w14:paraId="2E5BCCB5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142" w:type="dxa"/>
          </w:tcPr>
          <w:p w14:paraId="12C8FE98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441" w:type="dxa"/>
          </w:tcPr>
          <w:p w14:paraId="43DBC198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11734AC" w14:textId="77777777" w:rsidTr="00580BEE">
        <w:tc>
          <w:tcPr>
            <w:tcW w:w="2273" w:type="dxa"/>
          </w:tcPr>
          <w:p w14:paraId="44BD3952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142" w:type="dxa"/>
          </w:tcPr>
          <w:p w14:paraId="2A4CD183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441" w:type="dxa"/>
          </w:tcPr>
          <w:p w14:paraId="600E5672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848B14B" w14:textId="77777777" w:rsidTr="00580BEE">
        <w:tc>
          <w:tcPr>
            <w:tcW w:w="2273" w:type="dxa"/>
          </w:tcPr>
          <w:p w14:paraId="124C7B7C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142" w:type="dxa"/>
          </w:tcPr>
          <w:p w14:paraId="1B2A0516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</w:t>
            </w:r>
          </w:p>
        </w:tc>
        <w:tc>
          <w:tcPr>
            <w:tcW w:w="1441" w:type="dxa"/>
          </w:tcPr>
          <w:p w14:paraId="3611E9F2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252F04A" w14:textId="77777777" w:rsidTr="00580BEE">
        <w:tc>
          <w:tcPr>
            <w:tcW w:w="2273" w:type="dxa"/>
          </w:tcPr>
          <w:p w14:paraId="47C675EB" w14:textId="77777777" w:rsidR="00AE04BD" w:rsidRDefault="00AE04BD" w:rsidP="00580BEE">
            <w:pPr>
              <w:tabs>
                <w:tab w:val="left" w:pos="3495"/>
              </w:tabs>
            </w:pPr>
            <w:r>
              <w:t>id</w:t>
            </w:r>
          </w:p>
        </w:tc>
        <w:tc>
          <w:tcPr>
            <w:tcW w:w="5142" w:type="dxa"/>
          </w:tcPr>
          <w:p w14:paraId="23A692E3" w14:textId="77777777" w:rsidR="00AE04BD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441" w:type="dxa"/>
          </w:tcPr>
          <w:p w14:paraId="485DD220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FABF0FC" w14:textId="77777777" w:rsidTr="00580BEE">
        <w:tc>
          <w:tcPr>
            <w:tcW w:w="2273" w:type="dxa"/>
          </w:tcPr>
          <w:p w14:paraId="52D9187B" w14:textId="77777777" w:rsidR="00AE04BD" w:rsidRDefault="00AE04BD" w:rsidP="00580BEE">
            <w:pPr>
              <w:tabs>
                <w:tab w:val="left" w:pos="3495"/>
              </w:tabs>
            </w:pPr>
            <w:r>
              <w:t>trichYeu</w:t>
            </w:r>
          </w:p>
        </w:tc>
        <w:tc>
          <w:tcPr>
            <w:tcW w:w="5142" w:type="dxa"/>
          </w:tcPr>
          <w:p w14:paraId="6D8CF91A" w14:textId="77777777" w:rsidR="00AE04BD" w:rsidRDefault="00AE04BD" w:rsidP="00580BEE">
            <w:pPr>
              <w:tabs>
                <w:tab w:val="left" w:pos="3495"/>
              </w:tabs>
            </w:pPr>
            <w:r>
              <w:t>Trích yếu của văn bản</w:t>
            </w:r>
          </w:p>
        </w:tc>
        <w:tc>
          <w:tcPr>
            <w:tcW w:w="1441" w:type="dxa"/>
          </w:tcPr>
          <w:p w14:paraId="543D532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A3D7D68" w14:textId="77777777" w:rsidTr="00580BEE">
        <w:tc>
          <w:tcPr>
            <w:tcW w:w="2273" w:type="dxa"/>
          </w:tcPr>
          <w:p w14:paraId="1248CA04" w14:textId="77777777" w:rsidR="00AE04BD" w:rsidRDefault="00AE04BD" w:rsidP="00580BEE">
            <w:pPr>
              <w:tabs>
                <w:tab w:val="left" w:pos="3495"/>
              </w:tabs>
            </w:pPr>
            <w:r>
              <w:t>soKiHieu</w:t>
            </w:r>
          </w:p>
        </w:tc>
        <w:tc>
          <w:tcPr>
            <w:tcW w:w="5142" w:type="dxa"/>
          </w:tcPr>
          <w:p w14:paraId="0D7AC676" w14:textId="77777777" w:rsidR="00AE04BD" w:rsidRDefault="00AE04BD" w:rsidP="00580BEE">
            <w:pPr>
              <w:tabs>
                <w:tab w:val="left" w:pos="3495"/>
              </w:tabs>
            </w:pPr>
            <w:r>
              <w:t>Số kí hiệu văn bản</w:t>
            </w:r>
          </w:p>
        </w:tc>
        <w:tc>
          <w:tcPr>
            <w:tcW w:w="1441" w:type="dxa"/>
          </w:tcPr>
          <w:p w14:paraId="3A1C498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C092DFD" w14:textId="77777777" w:rsidTr="00580BEE">
        <w:tc>
          <w:tcPr>
            <w:tcW w:w="2273" w:type="dxa"/>
          </w:tcPr>
          <w:p w14:paraId="5400F5EB" w14:textId="77777777" w:rsidR="00AE04BD" w:rsidRDefault="00AE04BD" w:rsidP="00580BEE">
            <w:pPr>
              <w:tabs>
                <w:tab w:val="left" w:pos="3495"/>
              </w:tabs>
            </w:pPr>
            <w:r>
              <w:t>coQuanBanHanh</w:t>
            </w:r>
          </w:p>
        </w:tc>
        <w:tc>
          <w:tcPr>
            <w:tcW w:w="5142" w:type="dxa"/>
          </w:tcPr>
          <w:p w14:paraId="43E70ADE" w14:textId="77777777" w:rsidR="00AE04BD" w:rsidRDefault="00AE04BD" w:rsidP="00580BEE">
            <w:pPr>
              <w:tabs>
                <w:tab w:val="left" w:pos="3495"/>
              </w:tabs>
            </w:pPr>
            <w:r>
              <w:t>Cơ quan ban hành của văn bản</w:t>
            </w:r>
          </w:p>
        </w:tc>
        <w:tc>
          <w:tcPr>
            <w:tcW w:w="1441" w:type="dxa"/>
          </w:tcPr>
          <w:p w14:paraId="1198BFF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C4F0053" w14:textId="77777777" w:rsidTr="00580BEE">
        <w:tc>
          <w:tcPr>
            <w:tcW w:w="2273" w:type="dxa"/>
          </w:tcPr>
          <w:p w14:paraId="773612C8" w14:textId="77777777" w:rsidR="00AE04BD" w:rsidRDefault="00AE04BD" w:rsidP="00580BEE">
            <w:pPr>
              <w:tabs>
                <w:tab w:val="left" w:pos="3495"/>
              </w:tabs>
            </w:pPr>
            <w:r>
              <w:t>ngayVanBan</w:t>
            </w:r>
          </w:p>
        </w:tc>
        <w:tc>
          <w:tcPr>
            <w:tcW w:w="5142" w:type="dxa"/>
          </w:tcPr>
          <w:p w14:paraId="707B749F" w14:textId="77777777" w:rsidR="00AE04BD" w:rsidRDefault="00AE04BD" w:rsidP="00580BEE">
            <w:pPr>
              <w:tabs>
                <w:tab w:val="left" w:pos="3495"/>
              </w:tabs>
            </w:pPr>
            <w:r>
              <w:t>Ngày văn  bản</w:t>
            </w:r>
          </w:p>
        </w:tc>
        <w:tc>
          <w:tcPr>
            <w:tcW w:w="1441" w:type="dxa"/>
          </w:tcPr>
          <w:p w14:paraId="4B35DC3D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4220CA9" w14:textId="77777777" w:rsidTr="00580BEE">
        <w:tc>
          <w:tcPr>
            <w:tcW w:w="2273" w:type="dxa"/>
          </w:tcPr>
          <w:p w14:paraId="2DCC6D22" w14:textId="77777777" w:rsidR="00AE04BD" w:rsidRPr="00AD5B30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AD5B30">
              <w:rPr>
                <w:rFonts w:eastAsia="Times New Roman" w:cs="Times New Roman"/>
                <w:sz w:val="24"/>
                <w:szCs w:val="24"/>
              </w:rPr>
              <w:t>processDefinitionId</w:t>
            </w:r>
          </w:p>
        </w:tc>
        <w:tc>
          <w:tcPr>
            <w:tcW w:w="5142" w:type="dxa"/>
          </w:tcPr>
          <w:p w14:paraId="16838A4B" w14:textId="77777777" w:rsidR="00AE04BD" w:rsidRPr="00AD5B30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AD5B30">
              <w:rPr>
                <w:rFonts w:eastAsia="Times New Roman" w:cs="Times New Roman"/>
                <w:sz w:val="24"/>
                <w:szCs w:val="24"/>
              </w:rPr>
              <w:t>processDefinitionId của văn bản</w:t>
            </w:r>
          </w:p>
        </w:tc>
        <w:tc>
          <w:tcPr>
            <w:tcW w:w="1441" w:type="dxa"/>
          </w:tcPr>
          <w:p w14:paraId="4F5D2A06" w14:textId="77777777" w:rsidR="00AE04BD" w:rsidRPr="00AD5B30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14:paraId="573F6E2D" w14:textId="77777777" w:rsidTr="00580BEE">
        <w:tc>
          <w:tcPr>
            <w:tcW w:w="2273" w:type="dxa"/>
          </w:tcPr>
          <w:p w14:paraId="694C791F" w14:textId="77777777" w:rsidR="00AE04BD" w:rsidRDefault="00AE04BD" w:rsidP="00580BEE">
            <w:pPr>
              <w:tabs>
                <w:tab w:val="left" w:pos="3495"/>
              </w:tabs>
            </w:pPr>
            <w:r>
              <w:t>doKhan</w:t>
            </w:r>
          </w:p>
        </w:tc>
        <w:tc>
          <w:tcPr>
            <w:tcW w:w="5142" w:type="dxa"/>
          </w:tcPr>
          <w:p w14:paraId="35CF9046" w14:textId="77777777" w:rsidR="00AE04BD" w:rsidRDefault="00AE04BD" w:rsidP="00580BEE">
            <w:pPr>
              <w:tabs>
                <w:tab w:val="left" w:pos="3495"/>
              </w:tabs>
            </w:pPr>
            <w:r>
              <w:t>Độ khẩn văn bản</w:t>
            </w:r>
          </w:p>
        </w:tc>
        <w:tc>
          <w:tcPr>
            <w:tcW w:w="1441" w:type="dxa"/>
          </w:tcPr>
          <w:p w14:paraId="76DEAA7D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EB30910" w14:textId="77777777" w:rsidTr="00580BEE">
        <w:tc>
          <w:tcPr>
            <w:tcW w:w="2273" w:type="dxa"/>
          </w:tcPr>
          <w:p w14:paraId="37729C6D" w14:textId="77777777" w:rsidR="00AE04BD" w:rsidRPr="00E31738" w:rsidRDefault="00AE04BD" w:rsidP="00580BEE">
            <w:pPr>
              <w:tabs>
                <w:tab w:val="left" w:pos="3495"/>
              </w:tabs>
            </w:pPr>
            <w:r w:rsidRPr="00E31738">
              <w:rPr>
                <w:rFonts w:ascii="Consolas" w:hAnsi="Consolas"/>
              </w:rPr>
              <w:lastRenderedPageBreak/>
              <w:t>processInstanceId</w:t>
            </w:r>
          </w:p>
        </w:tc>
        <w:tc>
          <w:tcPr>
            <w:tcW w:w="5142" w:type="dxa"/>
          </w:tcPr>
          <w:p w14:paraId="42E7C08A" w14:textId="77777777" w:rsidR="00AE04BD" w:rsidRDefault="00AE04BD" w:rsidP="00580BEE">
            <w:pPr>
              <w:tabs>
                <w:tab w:val="left" w:pos="3495"/>
              </w:tabs>
            </w:pPr>
            <w:r>
              <w:t>processInstanceId của văn bản</w:t>
            </w:r>
          </w:p>
        </w:tc>
        <w:tc>
          <w:tcPr>
            <w:tcW w:w="1441" w:type="dxa"/>
          </w:tcPr>
          <w:p w14:paraId="4FD237C9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DD8FEBC" w14:textId="77777777" w:rsidTr="00580BEE">
        <w:tc>
          <w:tcPr>
            <w:tcW w:w="2273" w:type="dxa"/>
          </w:tcPr>
          <w:p w14:paraId="456F8BFF" w14:textId="77777777" w:rsidR="00AE04BD" w:rsidRPr="00E31738" w:rsidRDefault="00AE04BD" w:rsidP="00580BEE">
            <w:pPr>
              <w:tabs>
                <w:tab w:val="left" w:pos="3495"/>
              </w:tabs>
              <w:rPr>
                <w:rFonts w:ascii="Consolas" w:hAnsi="Consolas"/>
              </w:rPr>
            </w:pPr>
            <w:r w:rsidRPr="00B17B23">
              <w:rPr>
                <w:rFonts w:eastAsia="Times New Roman" w:cs="Times New Roman"/>
                <w:sz w:val="24"/>
                <w:szCs w:val="24"/>
              </w:rPr>
              <w:t>isRead</w:t>
            </w:r>
          </w:p>
        </w:tc>
        <w:tc>
          <w:tcPr>
            <w:tcW w:w="5142" w:type="dxa"/>
          </w:tcPr>
          <w:p w14:paraId="635A7FAA" w14:textId="77777777" w:rsidR="00AE04BD" w:rsidRDefault="00AE04BD" w:rsidP="00580BEE">
            <w:pPr>
              <w:tabs>
                <w:tab w:val="left" w:pos="3495"/>
              </w:tabs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Văn bản đã đọc chưa:true:đã đọc,false:chưa đọc</w:t>
            </w:r>
          </w:p>
        </w:tc>
        <w:tc>
          <w:tcPr>
            <w:tcW w:w="1441" w:type="dxa"/>
          </w:tcPr>
          <w:p w14:paraId="21E08848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485CA92" w14:textId="77777777" w:rsidTr="00580BEE">
        <w:tc>
          <w:tcPr>
            <w:tcW w:w="2273" w:type="dxa"/>
          </w:tcPr>
          <w:p w14:paraId="48B13E33" w14:textId="77777777" w:rsidR="00AE04BD" w:rsidRPr="00E31738" w:rsidRDefault="00AE04BD" w:rsidP="00580BEE">
            <w:pPr>
              <w:tabs>
                <w:tab w:val="left" w:pos="3495"/>
              </w:tabs>
              <w:rPr>
                <w:rFonts w:ascii="Consolas" w:hAnsi="Consolas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hasFile</w:t>
            </w:r>
          </w:p>
        </w:tc>
        <w:tc>
          <w:tcPr>
            <w:tcW w:w="5142" w:type="dxa"/>
          </w:tcPr>
          <w:p w14:paraId="52AC0471" w14:textId="77777777" w:rsidR="00AE04BD" w:rsidRDefault="00AE04BD" w:rsidP="00580BEE">
            <w:pPr>
              <w:tabs>
                <w:tab w:val="left" w:pos="3495"/>
              </w:tabs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Có file hay ko:none là không,null là có</w:t>
            </w:r>
          </w:p>
        </w:tc>
        <w:tc>
          <w:tcPr>
            <w:tcW w:w="1441" w:type="dxa"/>
          </w:tcPr>
          <w:p w14:paraId="2C333BB1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A169595" w14:textId="77777777" w:rsidTr="00580BEE">
        <w:tc>
          <w:tcPr>
            <w:tcW w:w="2273" w:type="dxa"/>
          </w:tcPr>
          <w:p w14:paraId="5BB911A3" w14:textId="77777777" w:rsidR="00AE04BD" w:rsidRPr="00E31738" w:rsidRDefault="00AE04BD" w:rsidP="00580BEE">
            <w:pPr>
              <w:tabs>
                <w:tab w:val="left" w:pos="3495"/>
              </w:tabs>
              <w:rPr>
                <w:rFonts w:ascii="Consolas" w:hAnsi="Consolas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ngayNhan</w:t>
            </w:r>
          </w:p>
        </w:tc>
        <w:tc>
          <w:tcPr>
            <w:tcW w:w="5142" w:type="dxa"/>
          </w:tcPr>
          <w:p w14:paraId="65E688CF" w14:textId="77777777" w:rsidR="00AE04BD" w:rsidRDefault="00AE04BD" w:rsidP="00580BEE">
            <w:pPr>
              <w:tabs>
                <w:tab w:val="left" w:pos="3495"/>
              </w:tabs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Ngày nhận văn bản</w:t>
            </w:r>
          </w:p>
        </w:tc>
        <w:tc>
          <w:tcPr>
            <w:tcW w:w="1441" w:type="dxa"/>
          </w:tcPr>
          <w:p w14:paraId="581B4AEF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E59A865" w14:textId="77777777" w:rsidTr="00580BEE">
        <w:tc>
          <w:tcPr>
            <w:tcW w:w="2273" w:type="dxa"/>
          </w:tcPr>
          <w:p w14:paraId="3F75380A" w14:textId="77777777" w:rsidR="00AE04BD" w:rsidRPr="006C12D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6C12D3">
              <w:rPr>
                <w:rFonts w:eastAsia="Times New Roman" w:cs="Times New Roman"/>
                <w:sz w:val="24"/>
                <w:szCs w:val="24"/>
              </w:rPr>
              <w:t>layLai</w:t>
            </w:r>
          </w:p>
        </w:tc>
        <w:tc>
          <w:tcPr>
            <w:tcW w:w="5142" w:type="dxa"/>
          </w:tcPr>
          <w:p w14:paraId="0EF3B958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>
              <w:rPr>
                <w:rStyle w:val="sbrace"/>
                <w:rFonts w:cs="Times New Roman"/>
                <w:sz w:val="24"/>
                <w:szCs w:val="24"/>
              </w:rPr>
              <w:t>Xem văn bản có lấy lại được hay không,’true’-có,’false’-không</w:t>
            </w:r>
          </w:p>
        </w:tc>
        <w:tc>
          <w:tcPr>
            <w:tcW w:w="1441" w:type="dxa"/>
          </w:tcPr>
          <w:p w14:paraId="371A130D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B77E72C" w14:textId="77777777" w:rsidTr="00580BEE">
        <w:tc>
          <w:tcPr>
            <w:tcW w:w="2273" w:type="dxa"/>
          </w:tcPr>
          <w:p w14:paraId="509E2041" w14:textId="77777777" w:rsidR="00AE04BD" w:rsidRPr="00A84A4E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sz w:val="24"/>
                <w:szCs w:val="24"/>
              </w:rPr>
            </w:pPr>
            <w:r w:rsidRPr="00A84A4E">
              <w:rPr>
                <w:rFonts w:eastAsia="Times New Roman" w:cs="Times New Roman"/>
                <w:sz w:val="24"/>
                <w:szCs w:val="24"/>
              </w:rPr>
              <w:t>isCheck</w:t>
            </w:r>
          </w:p>
        </w:tc>
        <w:tc>
          <w:tcPr>
            <w:tcW w:w="5142" w:type="dxa"/>
          </w:tcPr>
          <w:p w14:paraId="5D48374D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>
              <w:rPr>
                <w:rStyle w:val="sbrace"/>
                <w:rFonts w:cs="Times New Roman"/>
                <w:sz w:val="24"/>
                <w:szCs w:val="24"/>
              </w:rPr>
              <w:t>Xem văn bản đã được đánh dấu hay chưa,’1’-đã đánh dâu,’0’-chưa đánh dấu</w:t>
            </w:r>
          </w:p>
        </w:tc>
        <w:tc>
          <w:tcPr>
            <w:tcW w:w="1441" w:type="dxa"/>
          </w:tcPr>
          <w:p w14:paraId="367E6F12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31EC5076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thông tin chi tiết của 1 cá nhân trong danh bạ</w:t>
      </w:r>
    </w:p>
    <w:p w14:paraId="51D791AA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55FBF595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thông tin danh bạ người dùng</w:t>
      </w:r>
    </w:p>
    <w:p w14:paraId="3E093244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35" w:history="1">
        <w:r>
          <w:rPr>
            <w:rStyle w:val="Hyperlink"/>
            <w:rFonts w:cs="Times New Roman"/>
          </w:rPr>
          <w:t>https://dev-qlvbdh.vnptsoftware.vn</w:t>
        </w:r>
        <w:r w:rsidRPr="00CC2A8E">
          <w:rPr>
            <w:rStyle w:val="Hyperlink"/>
            <w:rFonts w:cs="Times New Roman"/>
          </w:rPr>
          <w:t>/qlvb/api/getuserinfo/{userid}/</w:t>
        </w:r>
      </w:hyperlink>
    </w:p>
    <w:p w14:paraId="01DA2C14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 xml:space="preserve">{userid} là id của cá nhân muốn lấy thông tin chi tiết ví dụ </w:t>
      </w:r>
      <w:hyperlink r:id="rId36" w:history="1">
        <w:r>
          <w:rPr>
            <w:rStyle w:val="Hyperlink"/>
            <w:rFonts w:cs="Times New Roman"/>
          </w:rPr>
          <w:t>https://dev-qlvbdh.vnptsoftware.vn</w:t>
        </w:r>
        <w:r w:rsidRPr="000638C7">
          <w:rPr>
            <w:rStyle w:val="Hyperlink"/>
            <w:rFonts w:cs="Times New Roman"/>
          </w:rPr>
          <w:t>/qlvb/api/getuserinfo/luongdx/</w:t>
        </w:r>
      </w:hyperlink>
    </w:p>
    <w:p w14:paraId="29D9B8C9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2092AF5F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365E8A68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63F088C7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1DBC21B2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27DC2A6C" w14:textId="77777777" w:rsidTr="00580BEE">
        <w:tc>
          <w:tcPr>
            <w:tcW w:w="8838" w:type="dxa"/>
          </w:tcPr>
          <w:p w14:paraId="5565769D" w14:textId="77777777" w:rsidR="00AE04BD" w:rsidRPr="0024658A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08453C8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5F8EE4F7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07F2B23F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4ACDE8D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76E27B85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69A99546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29D0974A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4248CB33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DA82AC8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userId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vanthuqh@vnpt.vn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77E30E5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userName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Văn thư QH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F268CF1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dob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24658A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04F9EBE5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sexName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Nam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2DB6ADD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69F5C61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address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Thành phố Đồng Hới- 0045040 - Văn phòng UBND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AA7C2A5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mobile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0123456789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0E2F069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email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vanthuqh@vnpt.vn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D2DB607" w14:textId="77777777" w:rsidR="00AE04BD" w:rsidRPr="0024658A" w:rsidRDefault="00AE04BD" w:rsidP="00580BEE">
            <w:pPr>
              <w:spacing w:after="75"/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password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dm5wdEAxMjM=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DACE1C4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agentId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264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C5DF105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languageId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AF43E56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createdDate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24/05/2017 10:49:32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70823D7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createdBy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admintpdonghoi@vnpt.vn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E53A43A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danToc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Kinh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9D03CF4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tonGiao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Không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4BF4E74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trinhDo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Đại học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A31B4F8" w14:textId="77777777" w:rsidR="00AE04B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avatar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24658A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,</w:t>
            </w:r>
          </w:p>
          <w:p w14:paraId="0FF87F9D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unitName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UBND Thành phố Đồng Hới - Quảng Bình_%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14:paraId="4B4464A1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9D54FFA" w14:textId="77777777" w:rsidR="00AE04BD" w:rsidRPr="0024658A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2769FB58" w14:textId="77777777" w:rsidR="00AE04BD" w:rsidRDefault="00AE04BD" w:rsidP="00580BEE">
            <w:pPr>
              <w:pStyle w:val="ListParagraph"/>
              <w:ind w:left="1080"/>
            </w:pPr>
          </w:p>
        </w:tc>
      </w:tr>
      <w:tr w:rsidR="00AE04BD" w14:paraId="704F8F64" w14:textId="77777777" w:rsidTr="00580BEE">
        <w:tc>
          <w:tcPr>
            <w:tcW w:w="8838" w:type="dxa"/>
          </w:tcPr>
          <w:p w14:paraId="445447B4" w14:textId="77777777" w:rsidR="00AE04BD" w:rsidRPr="0024658A" w:rsidRDefault="00AE04BD" w:rsidP="00580BEE">
            <w:pPr>
              <w:pStyle w:val="ListParagraph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73CE8B6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36B871D9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5AC3CD6C" w14:textId="77777777" w:rsidTr="00580BEE">
        <w:tc>
          <w:tcPr>
            <w:tcW w:w="2515" w:type="dxa"/>
            <w:shd w:val="clear" w:color="auto" w:fill="E7E6E6" w:themeFill="background2"/>
          </w:tcPr>
          <w:p w14:paraId="5CF4629A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2677A6CE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5747062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4ECE5AD2" w14:textId="77777777" w:rsidTr="00580BEE">
        <w:tc>
          <w:tcPr>
            <w:tcW w:w="2515" w:type="dxa"/>
          </w:tcPr>
          <w:p w14:paraId="24AC9E79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userId</w:t>
            </w:r>
          </w:p>
        </w:tc>
        <w:tc>
          <w:tcPr>
            <w:tcW w:w="4793" w:type="dxa"/>
          </w:tcPr>
          <w:p w14:paraId="0D485390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Id của cá nhân</w:t>
            </w:r>
          </w:p>
        </w:tc>
        <w:tc>
          <w:tcPr>
            <w:tcW w:w="1519" w:type="dxa"/>
          </w:tcPr>
          <w:p w14:paraId="2ABA795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CEFB7D2" w14:textId="77777777" w:rsidTr="00580BEE">
        <w:tc>
          <w:tcPr>
            <w:tcW w:w="2515" w:type="dxa"/>
          </w:tcPr>
          <w:p w14:paraId="5D7EFE0F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userName</w:t>
            </w:r>
          </w:p>
        </w:tc>
        <w:tc>
          <w:tcPr>
            <w:tcW w:w="4793" w:type="dxa"/>
          </w:tcPr>
          <w:p w14:paraId="6BE56222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Tên của cá nhân</w:t>
            </w:r>
          </w:p>
        </w:tc>
        <w:tc>
          <w:tcPr>
            <w:tcW w:w="1519" w:type="dxa"/>
          </w:tcPr>
          <w:p w14:paraId="59F2A6A4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12BFC57" w14:textId="77777777" w:rsidTr="00580BEE">
        <w:tc>
          <w:tcPr>
            <w:tcW w:w="2515" w:type="dxa"/>
          </w:tcPr>
          <w:p w14:paraId="236BCFC1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dob</w:t>
            </w:r>
          </w:p>
        </w:tc>
        <w:tc>
          <w:tcPr>
            <w:tcW w:w="4793" w:type="dxa"/>
          </w:tcPr>
          <w:p w14:paraId="7A0DD821" w14:textId="77777777" w:rsidR="00AE04BD" w:rsidRDefault="00AE04BD" w:rsidP="00580BEE">
            <w:pPr>
              <w:tabs>
                <w:tab w:val="left" w:pos="3495"/>
              </w:tabs>
            </w:pPr>
            <w:r>
              <w:t>Ngày sinh</w:t>
            </w:r>
          </w:p>
        </w:tc>
        <w:tc>
          <w:tcPr>
            <w:tcW w:w="1519" w:type="dxa"/>
          </w:tcPr>
          <w:p w14:paraId="002972F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7893F6D" w14:textId="77777777" w:rsidTr="00580BEE">
        <w:tc>
          <w:tcPr>
            <w:tcW w:w="2515" w:type="dxa"/>
          </w:tcPr>
          <w:p w14:paraId="1F7C7F8F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sexName</w:t>
            </w:r>
          </w:p>
        </w:tc>
        <w:tc>
          <w:tcPr>
            <w:tcW w:w="4793" w:type="dxa"/>
          </w:tcPr>
          <w:p w14:paraId="06364CAC" w14:textId="77777777" w:rsidR="00AE04BD" w:rsidRDefault="00AE04BD" w:rsidP="00580BEE">
            <w:pPr>
              <w:tabs>
                <w:tab w:val="left" w:pos="3495"/>
              </w:tabs>
            </w:pPr>
            <w:r>
              <w:t>Giới tính</w:t>
            </w:r>
          </w:p>
        </w:tc>
        <w:tc>
          <w:tcPr>
            <w:tcW w:w="1519" w:type="dxa"/>
          </w:tcPr>
          <w:p w14:paraId="6C280D0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D902816" w14:textId="77777777" w:rsidTr="00580BEE">
        <w:tc>
          <w:tcPr>
            <w:tcW w:w="2515" w:type="dxa"/>
          </w:tcPr>
          <w:p w14:paraId="4753301C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status</w:t>
            </w:r>
          </w:p>
        </w:tc>
        <w:tc>
          <w:tcPr>
            <w:tcW w:w="4793" w:type="dxa"/>
          </w:tcPr>
          <w:p w14:paraId="5D697125" w14:textId="77777777" w:rsidR="00AE04BD" w:rsidRDefault="00AE04BD" w:rsidP="00580BEE">
            <w:pPr>
              <w:tabs>
                <w:tab w:val="left" w:pos="3495"/>
              </w:tabs>
            </w:pPr>
            <w:r>
              <w:t>Trạng thái</w:t>
            </w:r>
          </w:p>
        </w:tc>
        <w:tc>
          <w:tcPr>
            <w:tcW w:w="1519" w:type="dxa"/>
          </w:tcPr>
          <w:p w14:paraId="31268384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AB0BE25" w14:textId="77777777" w:rsidTr="00580BEE">
        <w:tc>
          <w:tcPr>
            <w:tcW w:w="2515" w:type="dxa"/>
          </w:tcPr>
          <w:p w14:paraId="0E5E9243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address</w:t>
            </w:r>
          </w:p>
        </w:tc>
        <w:tc>
          <w:tcPr>
            <w:tcW w:w="4793" w:type="dxa"/>
          </w:tcPr>
          <w:p w14:paraId="5D1DC5A4" w14:textId="77777777" w:rsidR="00AE04BD" w:rsidRDefault="00AE04BD" w:rsidP="00580BEE">
            <w:pPr>
              <w:tabs>
                <w:tab w:val="left" w:pos="3495"/>
              </w:tabs>
            </w:pPr>
            <w:r>
              <w:t>Địa chỉ</w:t>
            </w:r>
          </w:p>
        </w:tc>
        <w:tc>
          <w:tcPr>
            <w:tcW w:w="1519" w:type="dxa"/>
          </w:tcPr>
          <w:p w14:paraId="5A34125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050972D" w14:textId="77777777" w:rsidTr="00580BEE">
        <w:tc>
          <w:tcPr>
            <w:tcW w:w="2515" w:type="dxa"/>
          </w:tcPr>
          <w:p w14:paraId="097B54CE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mobile</w:t>
            </w:r>
          </w:p>
        </w:tc>
        <w:tc>
          <w:tcPr>
            <w:tcW w:w="4793" w:type="dxa"/>
          </w:tcPr>
          <w:p w14:paraId="5B7121A0" w14:textId="77777777" w:rsidR="00AE04BD" w:rsidRDefault="00AE04BD" w:rsidP="00580BEE">
            <w:pPr>
              <w:tabs>
                <w:tab w:val="left" w:pos="3495"/>
              </w:tabs>
            </w:pPr>
            <w:r>
              <w:t>Số điện thoại</w:t>
            </w:r>
          </w:p>
        </w:tc>
        <w:tc>
          <w:tcPr>
            <w:tcW w:w="1519" w:type="dxa"/>
          </w:tcPr>
          <w:p w14:paraId="1E23D935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CCC8D61" w14:textId="77777777" w:rsidTr="00580BEE">
        <w:tc>
          <w:tcPr>
            <w:tcW w:w="2515" w:type="dxa"/>
          </w:tcPr>
          <w:p w14:paraId="0EC479C9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email</w:t>
            </w:r>
          </w:p>
        </w:tc>
        <w:tc>
          <w:tcPr>
            <w:tcW w:w="4793" w:type="dxa"/>
          </w:tcPr>
          <w:p w14:paraId="2280BEBB" w14:textId="77777777" w:rsidR="00AE04BD" w:rsidRDefault="00AE04BD" w:rsidP="00580BEE">
            <w:pPr>
              <w:tabs>
                <w:tab w:val="left" w:pos="3495"/>
              </w:tabs>
            </w:pPr>
            <w:r>
              <w:t>Địa chỉ email</w:t>
            </w:r>
          </w:p>
        </w:tc>
        <w:tc>
          <w:tcPr>
            <w:tcW w:w="1519" w:type="dxa"/>
          </w:tcPr>
          <w:p w14:paraId="4021D3F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3462B57" w14:textId="77777777" w:rsidTr="00580BEE">
        <w:tc>
          <w:tcPr>
            <w:tcW w:w="2515" w:type="dxa"/>
          </w:tcPr>
          <w:p w14:paraId="7E58B15A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languageId</w:t>
            </w:r>
          </w:p>
        </w:tc>
        <w:tc>
          <w:tcPr>
            <w:tcW w:w="4793" w:type="dxa"/>
          </w:tcPr>
          <w:p w14:paraId="2B98D849" w14:textId="77777777" w:rsidR="00AE04BD" w:rsidRDefault="00AE04BD" w:rsidP="00580BEE">
            <w:pPr>
              <w:tabs>
                <w:tab w:val="left" w:pos="3495"/>
              </w:tabs>
            </w:pPr>
            <w:r>
              <w:t>Ngôn ngữ</w:t>
            </w:r>
          </w:p>
        </w:tc>
        <w:tc>
          <w:tcPr>
            <w:tcW w:w="1519" w:type="dxa"/>
          </w:tcPr>
          <w:p w14:paraId="21AE357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63E0058" w14:textId="77777777" w:rsidTr="00580BEE">
        <w:tc>
          <w:tcPr>
            <w:tcW w:w="2515" w:type="dxa"/>
          </w:tcPr>
          <w:p w14:paraId="25F96DEB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danToc</w:t>
            </w:r>
          </w:p>
        </w:tc>
        <w:tc>
          <w:tcPr>
            <w:tcW w:w="4793" w:type="dxa"/>
          </w:tcPr>
          <w:p w14:paraId="6CFA8485" w14:textId="77777777" w:rsidR="00AE04BD" w:rsidRDefault="00AE04BD" w:rsidP="00580BEE">
            <w:pPr>
              <w:tabs>
                <w:tab w:val="left" w:pos="3495"/>
              </w:tabs>
            </w:pPr>
            <w:r>
              <w:t>Dân tộc</w:t>
            </w:r>
          </w:p>
        </w:tc>
        <w:tc>
          <w:tcPr>
            <w:tcW w:w="1519" w:type="dxa"/>
          </w:tcPr>
          <w:p w14:paraId="61BACC5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182D133" w14:textId="77777777" w:rsidTr="00580BEE">
        <w:tc>
          <w:tcPr>
            <w:tcW w:w="2515" w:type="dxa"/>
          </w:tcPr>
          <w:p w14:paraId="23A00889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tonGiao</w:t>
            </w:r>
          </w:p>
        </w:tc>
        <w:tc>
          <w:tcPr>
            <w:tcW w:w="4793" w:type="dxa"/>
          </w:tcPr>
          <w:p w14:paraId="4D743E12" w14:textId="77777777" w:rsidR="00AE04BD" w:rsidRDefault="00AE04BD" w:rsidP="00580BEE">
            <w:pPr>
              <w:tabs>
                <w:tab w:val="left" w:pos="3495"/>
              </w:tabs>
            </w:pPr>
            <w:r>
              <w:t>Tôn giáo</w:t>
            </w:r>
          </w:p>
        </w:tc>
        <w:tc>
          <w:tcPr>
            <w:tcW w:w="1519" w:type="dxa"/>
          </w:tcPr>
          <w:p w14:paraId="7F7E0B4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ED9B0E6" w14:textId="77777777" w:rsidTr="00580BEE">
        <w:tc>
          <w:tcPr>
            <w:tcW w:w="2515" w:type="dxa"/>
          </w:tcPr>
          <w:p w14:paraId="32A04C7F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trinhDo</w:t>
            </w:r>
          </w:p>
        </w:tc>
        <w:tc>
          <w:tcPr>
            <w:tcW w:w="4793" w:type="dxa"/>
          </w:tcPr>
          <w:p w14:paraId="4AA37C1A" w14:textId="77777777" w:rsidR="00AE04BD" w:rsidRDefault="00AE04BD" w:rsidP="00580BEE">
            <w:pPr>
              <w:tabs>
                <w:tab w:val="left" w:pos="3495"/>
              </w:tabs>
            </w:pPr>
            <w:r>
              <w:t>Trình độ</w:t>
            </w:r>
          </w:p>
        </w:tc>
        <w:tc>
          <w:tcPr>
            <w:tcW w:w="1519" w:type="dxa"/>
          </w:tcPr>
          <w:p w14:paraId="7CDCD4B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200B1CC" w14:textId="77777777" w:rsidTr="00580BEE">
        <w:tc>
          <w:tcPr>
            <w:tcW w:w="2515" w:type="dxa"/>
          </w:tcPr>
          <w:p w14:paraId="40642C6A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avatar</w:t>
            </w:r>
          </w:p>
        </w:tc>
        <w:tc>
          <w:tcPr>
            <w:tcW w:w="4793" w:type="dxa"/>
          </w:tcPr>
          <w:p w14:paraId="5E08B593" w14:textId="77777777" w:rsidR="00AE04BD" w:rsidRDefault="00AE04BD" w:rsidP="00580BEE">
            <w:pPr>
              <w:tabs>
                <w:tab w:val="left" w:pos="3495"/>
              </w:tabs>
            </w:pPr>
            <w:r>
              <w:t>Link avatar</w:t>
            </w:r>
          </w:p>
        </w:tc>
        <w:tc>
          <w:tcPr>
            <w:tcW w:w="1519" w:type="dxa"/>
          </w:tcPr>
          <w:p w14:paraId="0F2AA4C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6F8FD1D" w14:textId="77777777" w:rsidTr="00580BEE">
        <w:tc>
          <w:tcPr>
            <w:tcW w:w="2515" w:type="dxa"/>
          </w:tcPr>
          <w:p w14:paraId="1FB1C5D7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unitName</w:t>
            </w:r>
          </w:p>
        </w:tc>
        <w:tc>
          <w:tcPr>
            <w:tcW w:w="4793" w:type="dxa"/>
          </w:tcPr>
          <w:p w14:paraId="01FF7DC9" w14:textId="77777777" w:rsidR="00AE04BD" w:rsidRDefault="00AE04BD" w:rsidP="00580BEE">
            <w:pPr>
              <w:tabs>
                <w:tab w:val="left" w:pos="3495"/>
              </w:tabs>
            </w:pPr>
            <w:r>
              <w:t>Tên phòng ban</w:t>
            </w:r>
          </w:p>
        </w:tc>
        <w:tc>
          <w:tcPr>
            <w:tcW w:w="1519" w:type="dxa"/>
          </w:tcPr>
          <w:p w14:paraId="41892FB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59132CC2" w14:textId="77777777" w:rsidR="00AE04BD" w:rsidRDefault="00AE04BD" w:rsidP="00AE04BD">
      <w:pPr>
        <w:pStyle w:val="Heading3"/>
        <w:numPr>
          <w:ilvl w:val="1"/>
          <w:numId w:val="8"/>
        </w:numPr>
        <w:ind w:left="450"/>
        <w:jc w:val="right"/>
      </w:pPr>
      <w:r>
        <w:t>Lấy thông tin chi tiết của người dùng</w:t>
      </w:r>
    </w:p>
    <w:p w14:paraId="4FA8E58B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1D7AE1E3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thông tin danh bạ người dùng</w:t>
      </w:r>
    </w:p>
    <w:p w14:paraId="0E387385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37" w:history="1">
        <w:r>
          <w:rPr>
            <w:rStyle w:val="Hyperlink"/>
            <w:rFonts w:cs="Times New Roman"/>
          </w:rPr>
          <w:t>https://dev-qlvbdh.vnptsoftware.vn</w:t>
        </w:r>
        <w:r w:rsidRPr="00852A55">
          <w:rPr>
            <w:rStyle w:val="Hyperlink"/>
            <w:rFonts w:cs="Times New Roman"/>
          </w:rPr>
          <w:t>/qlvb/api/getuserinfo/me/</w:t>
        </w:r>
      </w:hyperlink>
    </w:p>
    <w:p w14:paraId="26B475AF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74136F2C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289CD875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2428C285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4ABB1CC4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1969B443" w14:textId="77777777" w:rsidTr="00580BEE">
        <w:tc>
          <w:tcPr>
            <w:tcW w:w="8838" w:type="dxa"/>
          </w:tcPr>
          <w:p w14:paraId="074B6ABE" w14:textId="77777777" w:rsidR="00AE04BD" w:rsidRPr="0024658A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34A9ED6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10BC7134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84F9C4D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12C0999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6178DAF7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4753242" w14:textId="77777777" w:rsidR="00AE04BD" w:rsidRPr="0024658A" w:rsidRDefault="00AE04BD" w:rsidP="00580BEE">
            <w:pPr>
              <w:spacing w:after="75"/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F1609D5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1B8413F6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4FE8734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userId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vanthuqh@vnpt.vn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395B0A1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userName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Văn thư QH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0A5E90E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dob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24658A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7EA8C63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sexName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Nam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C1884B0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3A71BCC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address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Thành phố Đồng Hới- 0045040 - Văn phòng UBND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CE21C02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mobile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0123456789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959235C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email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vanthuqh@vnpt.vn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BAE67D3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password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dm5wdEAxMjM=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CD1D69A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agentId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264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922C0B1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languageId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5470BC2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createdDate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24/05/2017 10:49:32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19AF9ED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createdBy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admintpdonghoi@vnpt.vn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172DAE1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danToc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Kinh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E43C53B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tonGiao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Không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8F21397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trinhDo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4658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Đại học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9E679AC" w14:textId="77777777" w:rsidR="00AE04B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4658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avatar</w:t>
            </w: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24658A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,</w:t>
            </w:r>
          </w:p>
          <w:p w14:paraId="79D691F3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unitName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UBND Thành phố Đồng Hới - Quảng Bình_%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14:paraId="37AA08A5" w14:textId="77777777" w:rsidR="00AE04BD" w:rsidRPr="0024658A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11A750A" w14:textId="77777777" w:rsidR="00AE04BD" w:rsidRPr="0024658A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5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3F08C4F8" w14:textId="77777777" w:rsidR="00AE04BD" w:rsidRPr="00B51546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E792ABF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07351DC6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1BC3E795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55DDA29E" w14:textId="77777777" w:rsidTr="00580BEE">
        <w:tc>
          <w:tcPr>
            <w:tcW w:w="2515" w:type="dxa"/>
            <w:shd w:val="clear" w:color="auto" w:fill="E7E6E6" w:themeFill="background2"/>
          </w:tcPr>
          <w:p w14:paraId="459810E0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75CC41BB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3802936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0F22A56D" w14:textId="77777777" w:rsidTr="00580BEE">
        <w:tc>
          <w:tcPr>
            <w:tcW w:w="2515" w:type="dxa"/>
          </w:tcPr>
          <w:p w14:paraId="32B47D30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userId</w:t>
            </w:r>
          </w:p>
        </w:tc>
        <w:tc>
          <w:tcPr>
            <w:tcW w:w="4793" w:type="dxa"/>
          </w:tcPr>
          <w:p w14:paraId="51336298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Id của cá nhân</w:t>
            </w:r>
          </w:p>
        </w:tc>
        <w:tc>
          <w:tcPr>
            <w:tcW w:w="1519" w:type="dxa"/>
          </w:tcPr>
          <w:p w14:paraId="3B5A37FC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E14EEBA" w14:textId="77777777" w:rsidTr="00580BEE">
        <w:tc>
          <w:tcPr>
            <w:tcW w:w="2515" w:type="dxa"/>
          </w:tcPr>
          <w:p w14:paraId="3F310922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userName</w:t>
            </w:r>
          </w:p>
        </w:tc>
        <w:tc>
          <w:tcPr>
            <w:tcW w:w="4793" w:type="dxa"/>
          </w:tcPr>
          <w:p w14:paraId="57384294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Tên của cá nhân</w:t>
            </w:r>
          </w:p>
        </w:tc>
        <w:tc>
          <w:tcPr>
            <w:tcW w:w="1519" w:type="dxa"/>
          </w:tcPr>
          <w:p w14:paraId="245F10D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9EF53A9" w14:textId="77777777" w:rsidTr="00580BEE">
        <w:tc>
          <w:tcPr>
            <w:tcW w:w="2515" w:type="dxa"/>
          </w:tcPr>
          <w:p w14:paraId="34173661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dob</w:t>
            </w:r>
          </w:p>
        </w:tc>
        <w:tc>
          <w:tcPr>
            <w:tcW w:w="4793" w:type="dxa"/>
          </w:tcPr>
          <w:p w14:paraId="798DF4C9" w14:textId="77777777" w:rsidR="00AE04BD" w:rsidRDefault="00AE04BD" w:rsidP="00580BEE">
            <w:pPr>
              <w:tabs>
                <w:tab w:val="left" w:pos="3495"/>
              </w:tabs>
            </w:pPr>
            <w:r>
              <w:t>Ngày sinh</w:t>
            </w:r>
          </w:p>
        </w:tc>
        <w:tc>
          <w:tcPr>
            <w:tcW w:w="1519" w:type="dxa"/>
          </w:tcPr>
          <w:p w14:paraId="55F4C325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EEBF89C" w14:textId="77777777" w:rsidTr="00580BEE">
        <w:tc>
          <w:tcPr>
            <w:tcW w:w="2515" w:type="dxa"/>
          </w:tcPr>
          <w:p w14:paraId="5D693F7A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sexName</w:t>
            </w:r>
          </w:p>
        </w:tc>
        <w:tc>
          <w:tcPr>
            <w:tcW w:w="4793" w:type="dxa"/>
          </w:tcPr>
          <w:p w14:paraId="29B5174B" w14:textId="77777777" w:rsidR="00AE04BD" w:rsidRDefault="00AE04BD" w:rsidP="00580BEE">
            <w:pPr>
              <w:tabs>
                <w:tab w:val="left" w:pos="3495"/>
              </w:tabs>
            </w:pPr>
            <w:r>
              <w:t>Giới tính</w:t>
            </w:r>
          </w:p>
        </w:tc>
        <w:tc>
          <w:tcPr>
            <w:tcW w:w="1519" w:type="dxa"/>
          </w:tcPr>
          <w:p w14:paraId="234B684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69C7EA2" w14:textId="77777777" w:rsidTr="00580BEE">
        <w:tc>
          <w:tcPr>
            <w:tcW w:w="2515" w:type="dxa"/>
          </w:tcPr>
          <w:p w14:paraId="5DAD2E78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status</w:t>
            </w:r>
          </w:p>
        </w:tc>
        <w:tc>
          <w:tcPr>
            <w:tcW w:w="4793" w:type="dxa"/>
          </w:tcPr>
          <w:p w14:paraId="57DC9B77" w14:textId="77777777" w:rsidR="00AE04BD" w:rsidRDefault="00AE04BD" w:rsidP="00580BEE">
            <w:pPr>
              <w:tabs>
                <w:tab w:val="left" w:pos="3495"/>
              </w:tabs>
            </w:pPr>
            <w:r>
              <w:t>Trạng thái</w:t>
            </w:r>
          </w:p>
        </w:tc>
        <w:tc>
          <w:tcPr>
            <w:tcW w:w="1519" w:type="dxa"/>
          </w:tcPr>
          <w:p w14:paraId="4545175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9AA7724" w14:textId="77777777" w:rsidTr="00580BEE">
        <w:tc>
          <w:tcPr>
            <w:tcW w:w="2515" w:type="dxa"/>
          </w:tcPr>
          <w:p w14:paraId="3CB2B829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address</w:t>
            </w:r>
          </w:p>
        </w:tc>
        <w:tc>
          <w:tcPr>
            <w:tcW w:w="4793" w:type="dxa"/>
          </w:tcPr>
          <w:p w14:paraId="2F4FD649" w14:textId="77777777" w:rsidR="00AE04BD" w:rsidRDefault="00AE04BD" w:rsidP="00580BEE">
            <w:pPr>
              <w:tabs>
                <w:tab w:val="left" w:pos="3495"/>
              </w:tabs>
            </w:pPr>
            <w:r>
              <w:t>Địa chỉ</w:t>
            </w:r>
          </w:p>
        </w:tc>
        <w:tc>
          <w:tcPr>
            <w:tcW w:w="1519" w:type="dxa"/>
          </w:tcPr>
          <w:p w14:paraId="24DC7CB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6473FAE" w14:textId="77777777" w:rsidTr="00580BEE">
        <w:tc>
          <w:tcPr>
            <w:tcW w:w="2515" w:type="dxa"/>
          </w:tcPr>
          <w:p w14:paraId="5BA96C0E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mobile</w:t>
            </w:r>
          </w:p>
        </w:tc>
        <w:tc>
          <w:tcPr>
            <w:tcW w:w="4793" w:type="dxa"/>
          </w:tcPr>
          <w:p w14:paraId="0DA335F9" w14:textId="77777777" w:rsidR="00AE04BD" w:rsidRDefault="00AE04BD" w:rsidP="00580BEE">
            <w:pPr>
              <w:tabs>
                <w:tab w:val="left" w:pos="3495"/>
              </w:tabs>
            </w:pPr>
            <w:r>
              <w:t>Số điện thoại</w:t>
            </w:r>
          </w:p>
        </w:tc>
        <w:tc>
          <w:tcPr>
            <w:tcW w:w="1519" w:type="dxa"/>
          </w:tcPr>
          <w:p w14:paraId="495A3F9D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5A2BBEA" w14:textId="77777777" w:rsidTr="00580BEE">
        <w:tc>
          <w:tcPr>
            <w:tcW w:w="2515" w:type="dxa"/>
          </w:tcPr>
          <w:p w14:paraId="1662C14B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email</w:t>
            </w:r>
          </w:p>
        </w:tc>
        <w:tc>
          <w:tcPr>
            <w:tcW w:w="4793" w:type="dxa"/>
          </w:tcPr>
          <w:p w14:paraId="659E0DDF" w14:textId="77777777" w:rsidR="00AE04BD" w:rsidRDefault="00AE04BD" w:rsidP="00580BEE">
            <w:pPr>
              <w:tabs>
                <w:tab w:val="left" w:pos="3495"/>
              </w:tabs>
            </w:pPr>
            <w:r>
              <w:t>Địa chỉ email</w:t>
            </w:r>
          </w:p>
        </w:tc>
        <w:tc>
          <w:tcPr>
            <w:tcW w:w="1519" w:type="dxa"/>
          </w:tcPr>
          <w:p w14:paraId="7B87039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9FB7FD4" w14:textId="77777777" w:rsidTr="00580BEE">
        <w:tc>
          <w:tcPr>
            <w:tcW w:w="2515" w:type="dxa"/>
          </w:tcPr>
          <w:p w14:paraId="4F0FA8B1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languageId</w:t>
            </w:r>
          </w:p>
        </w:tc>
        <w:tc>
          <w:tcPr>
            <w:tcW w:w="4793" w:type="dxa"/>
          </w:tcPr>
          <w:p w14:paraId="26C78058" w14:textId="77777777" w:rsidR="00AE04BD" w:rsidRDefault="00AE04BD" w:rsidP="00580BEE">
            <w:pPr>
              <w:tabs>
                <w:tab w:val="left" w:pos="3495"/>
              </w:tabs>
            </w:pPr>
            <w:r>
              <w:t>Ngôn ngữ</w:t>
            </w:r>
          </w:p>
        </w:tc>
        <w:tc>
          <w:tcPr>
            <w:tcW w:w="1519" w:type="dxa"/>
          </w:tcPr>
          <w:p w14:paraId="4E9374FA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FCBE5A7" w14:textId="77777777" w:rsidTr="00580BEE">
        <w:tc>
          <w:tcPr>
            <w:tcW w:w="2515" w:type="dxa"/>
          </w:tcPr>
          <w:p w14:paraId="106395CD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danToc</w:t>
            </w:r>
          </w:p>
        </w:tc>
        <w:tc>
          <w:tcPr>
            <w:tcW w:w="4793" w:type="dxa"/>
          </w:tcPr>
          <w:p w14:paraId="57768C46" w14:textId="77777777" w:rsidR="00AE04BD" w:rsidRDefault="00AE04BD" w:rsidP="00580BEE">
            <w:pPr>
              <w:tabs>
                <w:tab w:val="left" w:pos="3495"/>
              </w:tabs>
            </w:pPr>
            <w:r>
              <w:t>Dân tộc</w:t>
            </w:r>
          </w:p>
        </w:tc>
        <w:tc>
          <w:tcPr>
            <w:tcW w:w="1519" w:type="dxa"/>
          </w:tcPr>
          <w:p w14:paraId="79F0391C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3707A97" w14:textId="77777777" w:rsidTr="00580BEE">
        <w:tc>
          <w:tcPr>
            <w:tcW w:w="2515" w:type="dxa"/>
          </w:tcPr>
          <w:p w14:paraId="1C360286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tonGiao</w:t>
            </w:r>
          </w:p>
        </w:tc>
        <w:tc>
          <w:tcPr>
            <w:tcW w:w="4793" w:type="dxa"/>
          </w:tcPr>
          <w:p w14:paraId="5F0B93C3" w14:textId="77777777" w:rsidR="00AE04BD" w:rsidRDefault="00AE04BD" w:rsidP="00580BEE">
            <w:pPr>
              <w:tabs>
                <w:tab w:val="left" w:pos="3495"/>
              </w:tabs>
            </w:pPr>
            <w:r>
              <w:t>Tôn giáo</w:t>
            </w:r>
          </w:p>
        </w:tc>
        <w:tc>
          <w:tcPr>
            <w:tcW w:w="1519" w:type="dxa"/>
          </w:tcPr>
          <w:p w14:paraId="5A308BC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887A273" w14:textId="77777777" w:rsidTr="00580BEE">
        <w:tc>
          <w:tcPr>
            <w:tcW w:w="2515" w:type="dxa"/>
          </w:tcPr>
          <w:p w14:paraId="5D1BA608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trinhDo</w:t>
            </w:r>
          </w:p>
        </w:tc>
        <w:tc>
          <w:tcPr>
            <w:tcW w:w="4793" w:type="dxa"/>
          </w:tcPr>
          <w:p w14:paraId="08BD5D12" w14:textId="77777777" w:rsidR="00AE04BD" w:rsidRDefault="00AE04BD" w:rsidP="00580BEE">
            <w:pPr>
              <w:tabs>
                <w:tab w:val="left" w:pos="3495"/>
              </w:tabs>
            </w:pPr>
            <w:r>
              <w:t>Trình độ</w:t>
            </w:r>
          </w:p>
        </w:tc>
        <w:tc>
          <w:tcPr>
            <w:tcW w:w="1519" w:type="dxa"/>
          </w:tcPr>
          <w:p w14:paraId="63A83F0C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0CA59B0" w14:textId="77777777" w:rsidTr="00580BEE">
        <w:tc>
          <w:tcPr>
            <w:tcW w:w="2515" w:type="dxa"/>
          </w:tcPr>
          <w:p w14:paraId="166FEF9F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avatar</w:t>
            </w:r>
          </w:p>
        </w:tc>
        <w:tc>
          <w:tcPr>
            <w:tcW w:w="4793" w:type="dxa"/>
          </w:tcPr>
          <w:p w14:paraId="5F485212" w14:textId="77777777" w:rsidR="00AE04BD" w:rsidRDefault="00AE04BD" w:rsidP="00580BEE">
            <w:pPr>
              <w:tabs>
                <w:tab w:val="left" w:pos="3495"/>
              </w:tabs>
            </w:pPr>
            <w:r>
              <w:t>Link avatar</w:t>
            </w:r>
          </w:p>
        </w:tc>
        <w:tc>
          <w:tcPr>
            <w:tcW w:w="1519" w:type="dxa"/>
          </w:tcPr>
          <w:p w14:paraId="748155ED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910975E" w14:textId="77777777" w:rsidTr="00580BEE">
        <w:tc>
          <w:tcPr>
            <w:tcW w:w="2515" w:type="dxa"/>
          </w:tcPr>
          <w:p w14:paraId="0DDF80B2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unitName</w:t>
            </w:r>
          </w:p>
        </w:tc>
        <w:tc>
          <w:tcPr>
            <w:tcW w:w="4793" w:type="dxa"/>
          </w:tcPr>
          <w:p w14:paraId="5258D247" w14:textId="77777777" w:rsidR="00AE04BD" w:rsidRDefault="00AE04BD" w:rsidP="00580BEE">
            <w:pPr>
              <w:tabs>
                <w:tab w:val="left" w:pos="3495"/>
              </w:tabs>
            </w:pPr>
            <w:r>
              <w:t>Tên phòng ban</w:t>
            </w:r>
          </w:p>
        </w:tc>
        <w:tc>
          <w:tcPr>
            <w:tcW w:w="1519" w:type="dxa"/>
          </w:tcPr>
          <w:p w14:paraId="3487CEAD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6C8BC6CA" w14:textId="77777777" w:rsidR="00AE04BD" w:rsidRDefault="00AE04BD" w:rsidP="00AE04BD"/>
    <w:p w14:paraId="495624D3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thông tin các cá nhân xử lý chinh ứng với các thao tác xử lý văn bản</w:t>
      </w:r>
    </w:p>
    <w:p w14:paraId="08CF8CCB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1D590EEE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thông tin các cá nhân xử lý chính khi chuyển,luân chuyển văn bản</w:t>
      </w:r>
    </w:p>
    <w:p w14:paraId="7C9E895D" w14:textId="007D43DC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38" w:history="1">
        <w:r w:rsidR="00563455" w:rsidRPr="00A676B1">
          <w:rPr>
            <w:rStyle w:val="Hyperlink"/>
            <w:rFonts w:cs="Times New Roman"/>
          </w:rPr>
          <w:t>https://dev-qlvbdh.vnptsoftware.vn/qlvb/api/document/getusertotranfer/</w:t>
        </w:r>
      </w:hyperlink>
    </w:p>
    <w:p w14:paraId="6908AADF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0C90110B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0DEA9948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125E06DC" w14:textId="77777777" w:rsidTr="00580BEE">
        <w:trPr>
          <w:trHeight w:val="1502"/>
        </w:trPr>
        <w:tc>
          <w:tcPr>
            <w:tcW w:w="8838" w:type="dxa"/>
          </w:tcPr>
          <w:p w14:paraId="7C07212A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3890496F" w14:textId="77777777" w:rsidR="00AE04BD" w:rsidRDefault="00AE04BD" w:rsidP="00580BEE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"func"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"get_user_by_role_and_unit"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"approved"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"VT_TRINH_LDDV"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"docId"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"20004140"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"roleId"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"QUYEN_XULY_VANBAN_LANHDAO_CAP1"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"donViSoanThao"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3C39F01A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5A25BDC7" w14:textId="77777777" w:rsidTr="00580BEE">
        <w:tc>
          <w:tcPr>
            <w:tcW w:w="2515" w:type="dxa"/>
            <w:shd w:val="clear" w:color="auto" w:fill="E7E6E6" w:themeFill="background2"/>
          </w:tcPr>
          <w:p w14:paraId="15BCE88B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0B31E0D6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138B180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62448A63" w14:textId="77777777" w:rsidTr="00580BEE">
        <w:tc>
          <w:tcPr>
            <w:tcW w:w="2515" w:type="dxa"/>
          </w:tcPr>
          <w:p w14:paraId="74EE5115" w14:textId="77777777" w:rsidR="00AE04BD" w:rsidRPr="00484EFA" w:rsidRDefault="00AE04BD" w:rsidP="00580BEE">
            <w:pPr>
              <w:tabs>
                <w:tab w:val="left" w:pos="930"/>
              </w:tabs>
              <w:rPr>
                <w:rFonts w:cs="Times New Roman"/>
                <w:sz w:val="24"/>
                <w:szCs w:val="24"/>
              </w:rPr>
            </w:pPr>
            <w:r w:rsidRPr="00484EFA">
              <w:rPr>
                <w:rStyle w:val="sobjectk"/>
                <w:rFonts w:cs="Times New Roman"/>
                <w:bCs/>
                <w:sz w:val="24"/>
                <w:szCs w:val="24"/>
              </w:rPr>
              <w:t>docId</w:t>
            </w:r>
          </w:p>
        </w:tc>
        <w:tc>
          <w:tcPr>
            <w:tcW w:w="4793" w:type="dxa"/>
          </w:tcPr>
          <w:p w14:paraId="75A99201" w14:textId="77777777" w:rsidR="00AE04BD" w:rsidRPr="00484EFA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484EFA">
              <w:rPr>
                <w:rFonts w:cs="Times New Roman"/>
                <w:sz w:val="24"/>
                <w:szCs w:val="24"/>
              </w:rPr>
              <w:t>Id của văn bản</w:t>
            </w:r>
          </w:p>
        </w:tc>
        <w:tc>
          <w:tcPr>
            <w:tcW w:w="1519" w:type="dxa"/>
          </w:tcPr>
          <w:p w14:paraId="0553287A" w14:textId="77777777" w:rsidR="00AE04BD" w:rsidRPr="00484EFA" w:rsidRDefault="00AE04BD" w:rsidP="00580BEE">
            <w:pPr>
              <w:tabs>
                <w:tab w:val="left" w:pos="3495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E04BD" w:rsidRPr="00BC7EBB" w14:paraId="3217E497" w14:textId="77777777" w:rsidTr="00580BEE">
        <w:tc>
          <w:tcPr>
            <w:tcW w:w="2515" w:type="dxa"/>
          </w:tcPr>
          <w:p w14:paraId="7A7DEF66" w14:textId="77777777" w:rsidR="00AE04BD" w:rsidRPr="00484EFA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484EFA">
              <w:rPr>
                <w:rStyle w:val="sobjectk"/>
                <w:rFonts w:cs="Times New Roman"/>
                <w:b/>
                <w:bCs/>
                <w:sz w:val="24"/>
                <w:szCs w:val="24"/>
              </w:rPr>
              <w:lastRenderedPageBreak/>
              <w:t>func</w:t>
            </w:r>
          </w:p>
        </w:tc>
        <w:tc>
          <w:tcPr>
            <w:tcW w:w="4793" w:type="dxa"/>
          </w:tcPr>
          <w:p w14:paraId="4C560A6C" w14:textId="77777777" w:rsidR="00AE04BD" w:rsidRPr="00484EFA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484EFA">
              <w:rPr>
                <w:rFonts w:cs="Times New Roman"/>
                <w:sz w:val="24"/>
                <w:szCs w:val="24"/>
              </w:rPr>
              <w:t xml:space="preserve">Hàm get người xử lý văn bản ứng với nextStep của api 2.32 </w:t>
            </w:r>
          </w:p>
        </w:tc>
        <w:tc>
          <w:tcPr>
            <w:tcW w:w="1519" w:type="dxa"/>
          </w:tcPr>
          <w:p w14:paraId="1BDAC081" w14:textId="77777777" w:rsidR="00AE04BD" w:rsidRPr="00484EFA" w:rsidRDefault="00AE04BD" w:rsidP="00580BEE">
            <w:pPr>
              <w:tabs>
                <w:tab w:val="left" w:pos="3495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E04BD" w:rsidRPr="00BC7EBB" w14:paraId="389708D6" w14:textId="77777777" w:rsidTr="00580BEE">
        <w:tc>
          <w:tcPr>
            <w:tcW w:w="2515" w:type="dxa"/>
          </w:tcPr>
          <w:p w14:paraId="59A93285" w14:textId="77777777" w:rsidR="00AE04BD" w:rsidRPr="00484EFA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sz w:val="24"/>
                <w:szCs w:val="24"/>
              </w:rPr>
            </w:pPr>
            <w:r w:rsidRPr="00484EFA">
              <w:rPr>
                <w:rStyle w:val="sobjectk"/>
                <w:rFonts w:cs="Times New Roman"/>
                <w:b/>
                <w:bCs/>
                <w:sz w:val="24"/>
                <w:szCs w:val="24"/>
              </w:rPr>
              <w:t>approved</w:t>
            </w:r>
          </w:p>
        </w:tc>
        <w:tc>
          <w:tcPr>
            <w:tcW w:w="4793" w:type="dxa"/>
          </w:tcPr>
          <w:p w14:paraId="4B0404F6" w14:textId="77777777" w:rsidR="00AE04BD" w:rsidRPr="00484EFA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484EFA">
              <w:rPr>
                <w:rFonts w:cs="Times New Roman"/>
                <w:sz w:val="24"/>
                <w:szCs w:val="24"/>
              </w:rPr>
              <w:t xml:space="preserve">Giá tị approved ứng với </w:t>
            </w:r>
            <w:r w:rsidRPr="00484EFA">
              <w:rPr>
                <w:rFonts w:eastAsia="Times New Roman" w:cs="Times New Roman"/>
                <w:sz w:val="24"/>
                <w:szCs w:val="24"/>
              </w:rPr>
              <w:t>approvedValue api 2.32</w:t>
            </w:r>
          </w:p>
        </w:tc>
        <w:tc>
          <w:tcPr>
            <w:tcW w:w="1519" w:type="dxa"/>
          </w:tcPr>
          <w:p w14:paraId="743F39BD" w14:textId="77777777" w:rsidR="00AE04BD" w:rsidRPr="00484EFA" w:rsidRDefault="00AE04BD" w:rsidP="00580BEE">
            <w:pPr>
              <w:tabs>
                <w:tab w:val="left" w:pos="3495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E04BD" w:rsidRPr="00BC7EBB" w14:paraId="101694EC" w14:textId="77777777" w:rsidTr="00580BEE">
        <w:tc>
          <w:tcPr>
            <w:tcW w:w="2515" w:type="dxa"/>
          </w:tcPr>
          <w:p w14:paraId="153AD947" w14:textId="77777777" w:rsidR="00AE04BD" w:rsidRPr="00484EFA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sz w:val="24"/>
                <w:szCs w:val="24"/>
              </w:rPr>
            </w:pPr>
            <w:r w:rsidRPr="00484EFA">
              <w:rPr>
                <w:rStyle w:val="sobjectk"/>
                <w:rFonts w:cs="Times New Roman"/>
                <w:b/>
                <w:bCs/>
                <w:sz w:val="24"/>
                <w:szCs w:val="24"/>
              </w:rPr>
              <w:t>roleId</w:t>
            </w:r>
          </w:p>
        </w:tc>
        <w:tc>
          <w:tcPr>
            <w:tcW w:w="4793" w:type="dxa"/>
          </w:tcPr>
          <w:p w14:paraId="0DAE42FA" w14:textId="77777777" w:rsidR="00AE04BD" w:rsidRPr="00484EFA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484EFA">
              <w:rPr>
                <w:rFonts w:cs="Times New Roman"/>
                <w:sz w:val="24"/>
                <w:szCs w:val="24"/>
              </w:rPr>
              <w:t>Giá trị role ứng với roleId api 2.32</w:t>
            </w:r>
          </w:p>
        </w:tc>
        <w:tc>
          <w:tcPr>
            <w:tcW w:w="1519" w:type="dxa"/>
          </w:tcPr>
          <w:p w14:paraId="714C1D8D" w14:textId="77777777" w:rsidR="00AE04BD" w:rsidRPr="00484EFA" w:rsidRDefault="00AE04BD" w:rsidP="00580BEE">
            <w:pPr>
              <w:tabs>
                <w:tab w:val="left" w:pos="3495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E04BD" w:rsidRPr="00BC7EBB" w14:paraId="2F35D9C9" w14:textId="77777777" w:rsidTr="00580BEE">
        <w:tc>
          <w:tcPr>
            <w:tcW w:w="2515" w:type="dxa"/>
          </w:tcPr>
          <w:p w14:paraId="4D5BEE63" w14:textId="77777777" w:rsidR="00AE04BD" w:rsidRPr="00484EFA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sz w:val="24"/>
                <w:szCs w:val="24"/>
              </w:rPr>
            </w:pPr>
            <w:r w:rsidRPr="00484EFA">
              <w:rPr>
                <w:rStyle w:val="sobjectk"/>
                <w:rFonts w:cs="Times New Roman"/>
                <w:b/>
                <w:bCs/>
                <w:sz w:val="24"/>
                <w:szCs w:val="24"/>
              </w:rPr>
              <w:t>donViSoanThao</w:t>
            </w:r>
          </w:p>
        </w:tc>
        <w:tc>
          <w:tcPr>
            <w:tcW w:w="4793" w:type="dxa"/>
          </w:tcPr>
          <w:p w14:paraId="5AD51ED6" w14:textId="77777777" w:rsidR="00AE04BD" w:rsidRPr="00484EFA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484EFA">
              <w:rPr>
                <w:rFonts w:cs="Times New Roman"/>
                <w:sz w:val="24"/>
                <w:szCs w:val="24"/>
              </w:rPr>
              <w:t>Chưa dùng.mặc định trống</w:t>
            </w:r>
          </w:p>
        </w:tc>
        <w:tc>
          <w:tcPr>
            <w:tcW w:w="1519" w:type="dxa"/>
          </w:tcPr>
          <w:p w14:paraId="3D0CCD89" w14:textId="77777777" w:rsidR="00AE04BD" w:rsidRPr="00484EFA" w:rsidRDefault="00AE04BD" w:rsidP="00580BEE">
            <w:pPr>
              <w:tabs>
                <w:tab w:val="left" w:pos="3495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3FF0C5C4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12DFD090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2F50EE6B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4ED74AFF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61507389" w14:textId="77777777" w:rsidTr="00580BEE">
        <w:tc>
          <w:tcPr>
            <w:tcW w:w="8838" w:type="dxa"/>
          </w:tcPr>
          <w:p w14:paraId="34650775" w14:textId="77777777" w:rsidR="00AE04BD" w:rsidRPr="004D678E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2DBDFC8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6824D20C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79B00C1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D678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078E99E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79A735C0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EC60169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2D30D9F5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46266A6A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4ACD3940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E1A36CC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4D678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922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0EB51531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fullName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D678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Lãnh đạo QH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3FAAD8D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dob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4D678E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2E0CF44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email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D678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lanhdaoqh@vnpt.vn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57C43C4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userId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D678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lanhdaoqh@vnpt.vn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B40646F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unitId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4D678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1401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059D2EF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unitCode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D678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00450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0FE0826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firstUnitName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4D678E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C8B4DCE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secondUnitName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D678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UBND Thành phố Đồng Hới - Quảng Bình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734B3ED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stt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4D678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</w:p>
          <w:p w14:paraId="5BE747A3" w14:textId="77777777" w:rsidR="00AE04BD" w:rsidRPr="004D678E" w:rsidRDefault="00AE04BD" w:rsidP="00580BEE">
            <w:pPr>
              <w:spacing w:after="75"/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52B42F6D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58C420F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50CF3501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831555C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4D678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923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7A476C6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fullName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D678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Trưởng phòng LDTBXH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B6D674A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dob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4D678E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0F20682A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email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D678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lanhdaophongqh@vnpt.vn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948C469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userId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D678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lanhdaophongqh@vnpt.vn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7A3CFFB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unitId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4D678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1431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26E8FDF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unitCode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D678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0045090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69246FC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firstUnitName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D678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UBND Thành phố Đồng Hới - Quảng Bình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4BA1DBE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secondUnitName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D678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Phòng LĐ - TB - XH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313E6F3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stt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4D678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</w:p>
          <w:p w14:paraId="3D8FEBD1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55568E36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749A8CEC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681D3BBC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44897AD5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4D678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983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93A078E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fullName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D678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Lãnh đạo phòng TCKT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240CC0B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dob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4D678E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AE0ACB2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email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D678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lanhdaophongqh.tckh@vnpt.vn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84DF551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userId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D678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lanhdaophongqh.tckh@vnpt.vn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1C8F74C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unitId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4D678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1422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5C3F467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unitCode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D678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0045041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983EC6E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firstUnitName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D678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UBND Thành phố Đồng Hới - Quảng Bình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5123012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secondUnitName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D678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Phòng Tài chính - Kế hoạch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5CB02E6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D678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stt</w:t>
            </w: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4D678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</w:p>
          <w:p w14:paraId="283AFBA9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9D54E85" w14:textId="77777777" w:rsidR="00AE04BD" w:rsidRPr="004D678E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</w:t>
            </w:r>
          </w:p>
          <w:p w14:paraId="07323324" w14:textId="77777777" w:rsidR="00AE04BD" w:rsidRPr="004D678E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2BE09211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666D350B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0698E4E1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9A545D" w14:paraId="02947FE6" w14:textId="77777777" w:rsidTr="00580BEE">
        <w:tc>
          <w:tcPr>
            <w:tcW w:w="2515" w:type="dxa"/>
            <w:shd w:val="clear" w:color="auto" w:fill="E7E6E6" w:themeFill="background2"/>
          </w:tcPr>
          <w:p w14:paraId="32914536" w14:textId="77777777" w:rsidR="00AE04BD" w:rsidRPr="009A545D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9A545D">
              <w:rPr>
                <w:rFonts w:cs="Times New Roman"/>
                <w:sz w:val="24"/>
                <w:szCs w:val="24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0A18E84F" w14:textId="77777777" w:rsidR="00AE04BD" w:rsidRPr="009A545D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9A545D">
              <w:rPr>
                <w:rFonts w:cs="Times New Roman"/>
                <w:sz w:val="24"/>
                <w:szCs w:val="24"/>
              </w:rPr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7894E14F" w14:textId="77777777" w:rsidR="00AE04BD" w:rsidRPr="009A545D" w:rsidRDefault="00AE04BD" w:rsidP="00580BEE">
            <w:pPr>
              <w:tabs>
                <w:tab w:val="left" w:pos="3495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9A545D">
              <w:rPr>
                <w:rFonts w:cs="Times New Roman"/>
                <w:sz w:val="24"/>
                <w:szCs w:val="24"/>
              </w:rPr>
              <w:t>Bắt buộc</w:t>
            </w:r>
          </w:p>
        </w:tc>
      </w:tr>
      <w:tr w:rsidR="00AE04BD" w:rsidRPr="009A545D" w14:paraId="3534D810" w14:textId="77777777" w:rsidTr="00580BEE">
        <w:tc>
          <w:tcPr>
            <w:tcW w:w="2515" w:type="dxa"/>
          </w:tcPr>
          <w:p w14:paraId="15FB591F" w14:textId="77777777" w:rsidR="00AE04BD" w:rsidRPr="009A545D" w:rsidRDefault="00AE04BD" w:rsidP="00580BEE">
            <w:pPr>
              <w:tabs>
                <w:tab w:val="left" w:pos="930"/>
              </w:tabs>
              <w:rPr>
                <w:rFonts w:cs="Times New Roman"/>
                <w:sz w:val="24"/>
                <w:szCs w:val="24"/>
              </w:rPr>
            </w:pPr>
            <w:r w:rsidRPr="009A545D">
              <w:rPr>
                <w:rStyle w:val="sobjectk"/>
                <w:rFonts w:cs="Times New Roman"/>
                <w:b/>
                <w:bCs/>
                <w:color w:val="333333"/>
                <w:sz w:val="24"/>
                <w:szCs w:val="24"/>
              </w:rPr>
              <w:t>userId</w:t>
            </w:r>
          </w:p>
        </w:tc>
        <w:tc>
          <w:tcPr>
            <w:tcW w:w="4793" w:type="dxa"/>
          </w:tcPr>
          <w:p w14:paraId="6696C770" w14:textId="77777777" w:rsidR="00AE04BD" w:rsidRPr="009A545D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9A545D">
              <w:rPr>
                <w:rFonts w:cs="Times New Roman"/>
                <w:sz w:val="24"/>
                <w:szCs w:val="24"/>
              </w:rPr>
              <w:t>userId của cá nhân</w:t>
            </w:r>
          </w:p>
        </w:tc>
        <w:tc>
          <w:tcPr>
            <w:tcW w:w="1519" w:type="dxa"/>
          </w:tcPr>
          <w:p w14:paraId="416E07FA" w14:textId="77777777" w:rsidR="00AE04BD" w:rsidRPr="009A545D" w:rsidRDefault="00AE04BD" w:rsidP="00580BEE">
            <w:pPr>
              <w:tabs>
                <w:tab w:val="left" w:pos="3495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E04BD" w:rsidRPr="009A545D" w14:paraId="385440F6" w14:textId="77777777" w:rsidTr="00580BEE">
        <w:tc>
          <w:tcPr>
            <w:tcW w:w="2515" w:type="dxa"/>
          </w:tcPr>
          <w:p w14:paraId="4751BA46" w14:textId="77777777" w:rsidR="00AE04BD" w:rsidRPr="009A545D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9A545D">
              <w:rPr>
                <w:rFonts w:eastAsia="Times New Roman" w:cs="Times New Roman"/>
                <w:sz w:val="24"/>
                <w:szCs w:val="24"/>
              </w:rPr>
              <w:t>fullName</w:t>
            </w:r>
          </w:p>
        </w:tc>
        <w:tc>
          <w:tcPr>
            <w:tcW w:w="4793" w:type="dxa"/>
          </w:tcPr>
          <w:p w14:paraId="2563EED1" w14:textId="77777777" w:rsidR="00AE04BD" w:rsidRPr="009A545D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9A545D">
              <w:rPr>
                <w:rFonts w:cs="Times New Roman"/>
                <w:sz w:val="24"/>
                <w:szCs w:val="24"/>
              </w:rPr>
              <w:t>Tên đầy đủ của cá nhân</w:t>
            </w:r>
          </w:p>
        </w:tc>
        <w:tc>
          <w:tcPr>
            <w:tcW w:w="1519" w:type="dxa"/>
          </w:tcPr>
          <w:p w14:paraId="05CD842C" w14:textId="77777777" w:rsidR="00AE04BD" w:rsidRPr="009A545D" w:rsidRDefault="00AE04BD" w:rsidP="00580BEE">
            <w:pPr>
              <w:tabs>
                <w:tab w:val="left" w:pos="3495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E04BD" w:rsidRPr="009A545D" w14:paraId="40F56B6A" w14:textId="77777777" w:rsidTr="00580BEE">
        <w:tc>
          <w:tcPr>
            <w:tcW w:w="2515" w:type="dxa"/>
          </w:tcPr>
          <w:p w14:paraId="134CE0F5" w14:textId="77777777" w:rsidR="00AE04BD" w:rsidRPr="009A545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sz w:val="24"/>
                <w:szCs w:val="24"/>
              </w:rPr>
            </w:pPr>
            <w:r w:rsidRPr="009A545D">
              <w:rPr>
                <w:rFonts w:eastAsia="Times New Roman" w:cs="Times New Roman"/>
                <w:sz w:val="24"/>
                <w:szCs w:val="24"/>
              </w:rPr>
              <w:t>dob</w:t>
            </w:r>
          </w:p>
        </w:tc>
        <w:tc>
          <w:tcPr>
            <w:tcW w:w="4793" w:type="dxa"/>
          </w:tcPr>
          <w:p w14:paraId="075EC457" w14:textId="77777777" w:rsidR="00AE04BD" w:rsidRPr="009A545D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9A545D">
              <w:rPr>
                <w:rFonts w:cs="Times New Roman"/>
                <w:sz w:val="24"/>
                <w:szCs w:val="24"/>
              </w:rPr>
              <w:t>Ngày sinh nhật</w:t>
            </w:r>
          </w:p>
        </w:tc>
        <w:tc>
          <w:tcPr>
            <w:tcW w:w="1519" w:type="dxa"/>
          </w:tcPr>
          <w:p w14:paraId="599EECF5" w14:textId="77777777" w:rsidR="00AE04BD" w:rsidRPr="009A545D" w:rsidRDefault="00AE04BD" w:rsidP="00580BEE">
            <w:pPr>
              <w:tabs>
                <w:tab w:val="left" w:pos="3495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E04BD" w:rsidRPr="009A545D" w14:paraId="31DA3198" w14:textId="77777777" w:rsidTr="00580BEE">
        <w:tc>
          <w:tcPr>
            <w:tcW w:w="2515" w:type="dxa"/>
          </w:tcPr>
          <w:p w14:paraId="22269761" w14:textId="77777777" w:rsidR="00AE04BD" w:rsidRPr="009A545D" w:rsidRDefault="00AE04BD" w:rsidP="00580BEE">
            <w:pPr>
              <w:tabs>
                <w:tab w:val="center" w:pos="1149"/>
              </w:tabs>
              <w:rPr>
                <w:rStyle w:val="sobjectk"/>
                <w:rFonts w:cs="Times New Roman"/>
                <w:bCs/>
                <w:sz w:val="24"/>
                <w:szCs w:val="24"/>
              </w:rPr>
            </w:pPr>
            <w:r w:rsidRPr="009A545D">
              <w:rPr>
                <w:rStyle w:val="sobjectk"/>
                <w:rFonts w:cs="Times New Roman"/>
                <w:b/>
                <w:bCs/>
                <w:color w:val="333333"/>
                <w:sz w:val="24"/>
                <w:szCs w:val="24"/>
              </w:rPr>
              <w:t>email</w:t>
            </w:r>
            <w:r w:rsidRPr="009A545D">
              <w:rPr>
                <w:rStyle w:val="sobjectk"/>
                <w:rFonts w:cs="Times New Roman"/>
                <w:b/>
                <w:bCs/>
                <w:color w:val="333333"/>
                <w:sz w:val="24"/>
                <w:szCs w:val="24"/>
              </w:rPr>
              <w:tab/>
            </w:r>
          </w:p>
        </w:tc>
        <w:tc>
          <w:tcPr>
            <w:tcW w:w="4793" w:type="dxa"/>
          </w:tcPr>
          <w:p w14:paraId="3D8A1DDC" w14:textId="77777777" w:rsidR="00AE04BD" w:rsidRPr="009A545D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9A545D">
              <w:rPr>
                <w:rFonts w:cs="Times New Roman"/>
                <w:sz w:val="24"/>
                <w:szCs w:val="24"/>
              </w:rPr>
              <w:t>Email của cá nhân</w:t>
            </w:r>
          </w:p>
        </w:tc>
        <w:tc>
          <w:tcPr>
            <w:tcW w:w="1519" w:type="dxa"/>
          </w:tcPr>
          <w:p w14:paraId="76A84E8B" w14:textId="77777777" w:rsidR="00AE04BD" w:rsidRPr="009A545D" w:rsidRDefault="00AE04BD" w:rsidP="00580BEE">
            <w:pPr>
              <w:tabs>
                <w:tab w:val="left" w:pos="3495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E04BD" w:rsidRPr="009A545D" w14:paraId="7798E5FB" w14:textId="77777777" w:rsidTr="00580BEE">
        <w:tc>
          <w:tcPr>
            <w:tcW w:w="2515" w:type="dxa"/>
          </w:tcPr>
          <w:p w14:paraId="1AAD5AE1" w14:textId="77777777" w:rsidR="00AE04BD" w:rsidRPr="009A545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  <w:sz w:val="24"/>
                <w:szCs w:val="24"/>
              </w:rPr>
            </w:pPr>
            <w:r w:rsidRPr="009A545D">
              <w:rPr>
                <w:rStyle w:val="sobjectk"/>
                <w:rFonts w:cs="Times New Roman"/>
                <w:b/>
                <w:bCs/>
                <w:color w:val="333333"/>
                <w:sz w:val="24"/>
                <w:szCs w:val="24"/>
              </w:rPr>
              <w:t>secondUnitName</w:t>
            </w:r>
          </w:p>
        </w:tc>
        <w:tc>
          <w:tcPr>
            <w:tcW w:w="4793" w:type="dxa"/>
          </w:tcPr>
          <w:p w14:paraId="0784283B" w14:textId="77777777" w:rsidR="00AE04BD" w:rsidRPr="009A545D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9A545D">
              <w:rPr>
                <w:rFonts w:cs="Times New Roman"/>
                <w:sz w:val="24"/>
                <w:szCs w:val="24"/>
              </w:rPr>
              <w:t>Tên phòng ban</w:t>
            </w:r>
          </w:p>
        </w:tc>
        <w:tc>
          <w:tcPr>
            <w:tcW w:w="1519" w:type="dxa"/>
          </w:tcPr>
          <w:p w14:paraId="740825A3" w14:textId="77777777" w:rsidR="00AE04BD" w:rsidRPr="009A545D" w:rsidRDefault="00AE04BD" w:rsidP="00580BEE">
            <w:pPr>
              <w:tabs>
                <w:tab w:val="left" w:pos="3495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3FBBD37B" w14:textId="77777777" w:rsidR="00AE04BD" w:rsidRDefault="00AE04BD" w:rsidP="00AE04BD"/>
    <w:p w14:paraId="23ACF4EB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thông tin các button xử lý văn bản</w:t>
      </w:r>
    </w:p>
    <w:p w14:paraId="3D3CB00A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5C3A5336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thông tin các button xử lý văn bản như ban hành,luân chuyển,chuyển….</w:t>
      </w:r>
    </w:p>
    <w:p w14:paraId="449727D1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39" w:history="1">
        <w:r w:rsidRPr="00195F32">
          <w:rPr>
            <w:rStyle w:val="Hyperlink"/>
            <w:rFonts w:cs="Times New Roman"/>
          </w:rPr>
          <w:t>https://dev-qlvbdh.vnptsoftware.vn/qlvb/api/document/getapprovedvalue/</w:t>
        </w:r>
      </w:hyperlink>
    </w:p>
    <w:p w14:paraId="75DF57A9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1432ED53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00C7579B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3CEDFE02" w14:textId="77777777" w:rsidTr="00580BEE">
        <w:trPr>
          <w:trHeight w:val="1502"/>
        </w:trPr>
        <w:tc>
          <w:tcPr>
            <w:tcW w:w="8838" w:type="dxa"/>
          </w:tcPr>
          <w:p w14:paraId="7A788F99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7E29ECEC" w14:textId="77777777" w:rsidR="00AE04BD" w:rsidRPr="00195F32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195F32">
              <w:rPr>
                <w:rStyle w:val="sbrace"/>
                <w:rFonts w:ascii="Consolas" w:hAnsi="Consolas"/>
                <w:color w:val="666666"/>
              </w:rPr>
              <w:t>{     "docId":"20004140","</w:t>
            </w:r>
            <w:r w:rsidRPr="00EA7D6A">
              <w:rPr>
                <w:rStyle w:val="sbrace"/>
                <w:rFonts w:ascii="Consolas" w:hAnsi="Consolas"/>
                <w:color w:val="666666"/>
              </w:rPr>
              <w:t>processDefinitionId</w:t>
            </w:r>
            <w:r w:rsidRPr="00195F32">
              <w:rPr>
                <w:rStyle w:val="sbrace"/>
                <w:rFonts w:ascii="Consolas" w:hAnsi="Consolas"/>
                <w:color w:val="666666"/>
              </w:rPr>
              <w:t>":"VAN_BAN_DEN_CAP1_264:11:427619"</w:t>
            </w:r>
          </w:p>
          <w:p w14:paraId="2973075B" w14:textId="77777777" w:rsidR="00AE04BD" w:rsidRDefault="00AE04BD" w:rsidP="00580BEE">
            <w:pPr>
              <w:pStyle w:val="ListParagraph"/>
              <w:ind w:left="1080"/>
            </w:pPr>
            <w:r w:rsidRPr="00195F32"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1136654D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031FAD4A" w14:textId="77777777" w:rsidTr="00580BEE">
        <w:tc>
          <w:tcPr>
            <w:tcW w:w="2515" w:type="dxa"/>
            <w:shd w:val="clear" w:color="auto" w:fill="E7E6E6" w:themeFill="background2"/>
          </w:tcPr>
          <w:p w14:paraId="6ED8F4E4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1437B855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38A73EC4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428AA965" w14:textId="77777777" w:rsidTr="00580BEE">
        <w:tc>
          <w:tcPr>
            <w:tcW w:w="2515" w:type="dxa"/>
          </w:tcPr>
          <w:p w14:paraId="71479951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bCs/>
              </w:rPr>
              <w:t>docId</w:t>
            </w:r>
          </w:p>
        </w:tc>
        <w:tc>
          <w:tcPr>
            <w:tcW w:w="4793" w:type="dxa"/>
          </w:tcPr>
          <w:p w14:paraId="62D1A36D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519" w:type="dxa"/>
          </w:tcPr>
          <w:p w14:paraId="1F7765D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B0DF370" w14:textId="77777777" w:rsidTr="00580BEE">
        <w:tc>
          <w:tcPr>
            <w:tcW w:w="2515" w:type="dxa"/>
          </w:tcPr>
          <w:p w14:paraId="5C915BAF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EA7D6A">
              <w:rPr>
                <w:rStyle w:val="sbrace"/>
                <w:rFonts w:ascii="Consolas" w:hAnsi="Consolas"/>
                <w:color w:val="666666"/>
              </w:rPr>
              <w:t>processDefinitionId</w:t>
            </w:r>
          </w:p>
        </w:tc>
        <w:tc>
          <w:tcPr>
            <w:tcW w:w="4793" w:type="dxa"/>
          </w:tcPr>
          <w:p w14:paraId="4F773A2A" w14:textId="77777777" w:rsidR="00AE04BD" w:rsidRPr="00BC7EBB" w:rsidRDefault="00AE04BD" w:rsidP="00580BEE">
            <w:pPr>
              <w:tabs>
                <w:tab w:val="left" w:pos="3495"/>
              </w:tabs>
            </w:pPr>
            <w:r w:rsidRPr="00EA7D6A">
              <w:rPr>
                <w:rStyle w:val="sbrace"/>
                <w:rFonts w:ascii="Consolas" w:hAnsi="Consolas"/>
                <w:color w:val="666666"/>
              </w:rPr>
              <w:t>processDefinitionId</w:t>
            </w:r>
            <w:r>
              <w:t xml:space="preserve">  của văn bản</w:t>
            </w:r>
          </w:p>
        </w:tc>
        <w:tc>
          <w:tcPr>
            <w:tcW w:w="1519" w:type="dxa"/>
          </w:tcPr>
          <w:p w14:paraId="2BFF452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614107F2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16DABD49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609C6259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6A75DF73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02A06CF9" w14:textId="77777777" w:rsidTr="00580BEE">
        <w:tc>
          <w:tcPr>
            <w:tcW w:w="8838" w:type="dxa"/>
          </w:tcPr>
          <w:p w14:paraId="470A26ED" w14:textId="77777777" w:rsidR="00AE04BD" w:rsidRPr="00747869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B843E5E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4B59880B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44C4FD6A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74786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43AA92B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6978B268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56612D2D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90EF8AD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  <w:r w:rsidRPr="00747869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7E67032C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{</w:t>
            </w:r>
          </w:p>
          <w:p w14:paraId="50F1B8A0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type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74786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444C5E3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nextStep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74786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get_user_by_role_and_unit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D6887A8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approvedValue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74786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VT_TRINH_LDDV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E290AF9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74786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Trình Lãnh đạo đơn vị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796F595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formId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74786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frmVBDEN_DV_VanthuDV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5582A2C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roleId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74786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QUYEN_XULY_VANBAN_LANHDAO_CAP1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1256BA0C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242C0C98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47869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48EBD977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1B02978E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type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74786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D7CD696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nextStep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74786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get_cleck_publish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9411494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approvedValue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74786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VT_BANHANH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0BF54AB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74786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Ban hành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7201B55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formId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74786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frmVBDEN_DV_VanthuDV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5C56559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roleId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747869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</w:p>
          <w:p w14:paraId="50CDB629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ED230E3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0AA672E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04452D27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CE1D1AF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type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74786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2E362056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nextStep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74786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get_user_by_role_and_unit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D833D29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approvedValue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74786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VT_LUANCHUYEN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ECE3764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74786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Luân chuyển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82FEDF1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formId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74786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frmVBDEN_DV_VanthuDV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1C7FEA2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4786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roleId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74786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QUYEN_TIEPNHAN_VANBAN_DEN_CAP1</w:t>
            </w: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00805CA8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576F374D" w14:textId="77777777" w:rsidR="00AE04BD" w:rsidRPr="0074786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</w:t>
            </w:r>
          </w:p>
          <w:p w14:paraId="60A96D7F" w14:textId="77777777" w:rsidR="00AE04BD" w:rsidRPr="00747869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8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5EDA9559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5F8146AD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7D8139DB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1B6E30E1" w14:textId="77777777" w:rsidTr="00580BEE">
        <w:tc>
          <w:tcPr>
            <w:tcW w:w="2515" w:type="dxa"/>
            <w:shd w:val="clear" w:color="auto" w:fill="E7E6E6" w:themeFill="background2"/>
          </w:tcPr>
          <w:p w14:paraId="619583B0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3FE9DDF7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09F51D35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0CF416BD" w14:textId="77777777" w:rsidTr="00580BEE">
        <w:tc>
          <w:tcPr>
            <w:tcW w:w="2515" w:type="dxa"/>
          </w:tcPr>
          <w:p w14:paraId="6D55EB2C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bCs/>
              </w:rPr>
              <w:t>type</w:t>
            </w:r>
          </w:p>
        </w:tc>
        <w:tc>
          <w:tcPr>
            <w:tcW w:w="4793" w:type="dxa"/>
          </w:tcPr>
          <w:p w14:paraId="142BE31C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Loại thao tác</w:t>
            </w:r>
          </w:p>
        </w:tc>
        <w:tc>
          <w:tcPr>
            <w:tcW w:w="1519" w:type="dxa"/>
          </w:tcPr>
          <w:p w14:paraId="72B460D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E2AE5D9" w14:textId="77777777" w:rsidTr="00580BEE">
        <w:tc>
          <w:tcPr>
            <w:tcW w:w="2515" w:type="dxa"/>
          </w:tcPr>
          <w:p w14:paraId="0B19033E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377438">
              <w:rPr>
                <w:rFonts w:ascii="Courier New" w:eastAsia="Times New Roman" w:hAnsi="Courier New" w:cs="Courier New"/>
                <w:sz w:val="20"/>
                <w:szCs w:val="20"/>
              </w:rPr>
              <w:t>nextStep</w:t>
            </w:r>
          </w:p>
        </w:tc>
        <w:tc>
          <w:tcPr>
            <w:tcW w:w="4793" w:type="dxa"/>
          </w:tcPr>
          <w:p w14:paraId="599E05F0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Function dùng để lấy danh sách cá nhân</w:t>
            </w:r>
          </w:p>
        </w:tc>
        <w:tc>
          <w:tcPr>
            <w:tcW w:w="1519" w:type="dxa"/>
          </w:tcPr>
          <w:p w14:paraId="1E56ACA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14EA018" w14:textId="77777777" w:rsidTr="00580BEE">
        <w:tc>
          <w:tcPr>
            <w:tcW w:w="2515" w:type="dxa"/>
          </w:tcPr>
          <w:p w14:paraId="4EC0ABD8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 w:rsidRPr="00377438">
              <w:rPr>
                <w:rFonts w:ascii="Courier New" w:eastAsia="Times New Roman" w:hAnsi="Courier New" w:cs="Courier New"/>
                <w:sz w:val="20"/>
                <w:szCs w:val="20"/>
              </w:rPr>
              <w:t>approvedValue</w:t>
            </w:r>
          </w:p>
        </w:tc>
        <w:tc>
          <w:tcPr>
            <w:tcW w:w="4793" w:type="dxa"/>
          </w:tcPr>
          <w:p w14:paraId="508D5A9B" w14:textId="77777777" w:rsidR="00AE04BD" w:rsidRDefault="00AE04BD" w:rsidP="00580BEE">
            <w:pPr>
              <w:tabs>
                <w:tab w:val="left" w:pos="3495"/>
              </w:tabs>
            </w:pPr>
            <w:r>
              <w:t>Kí hiệu function</w:t>
            </w:r>
          </w:p>
        </w:tc>
        <w:tc>
          <w:tcPr>
            <w:tcW w:w="1519" w:type="dxa"/>
          </w:tcPr>
          <w:p w14:paraId="59D9BDA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82CC5C1" w14:textId="77777777" w:rsidTr="00580BEE">
        <w:tc>
          <w:tcPr>
            <w:tcW w:w="2515" w:type="dxa"/>
          </w:tcPr>
          <w:p w14:paraId="10607111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name</w:t>
            </w:r>
          </w:p>
        </w:tc>
        <w:tc>
          <w:tcPr>
            <w:tcW w:w="4793" w:type="dxa"/>
          </w:tcPr>
          <w:p w14:paraId="5EDE636E" w14:textId="77777777" w:rsidR="00AE04BD" w:rsidRDefault="00AE04BD" w:rsidP="00580BEE">
            <w:pPr>
              <w:tabs>
                <w:tab w:val="left" w:pos="3495"/>
              </w:tabs>
            </w:pPr>
            <w:r>
              <w:t>Tên button</w:t>
            </w:r>
          </w:p>
        </w:tc>
        <w:tc>
          <w:tcPr>
            <w:tcW w:w="1519" w:type="dxa"/>
          </w:tcPr>
          <w:p w14:paraId="14994D0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D3763A9" w14:textId="77777777" w:rsidTr="00580BEE">
        <w:tc>
          <w:tcPr>
            <w:tcW w:w="2515" w:type="dxa"/>
          </w:tcPr>
          <w:p w14:paraId="48AB7081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formId</w:t>
            </w:r>
          </w:p>
        </w:tc>
        <w:tc>
          <w:tcPr>
            <w:tcW w:w="4793" w:type="dxa"/>
          </w:tcPr>
          <w:p w14:paraId="7407D436" w14:textId="77777777" w:rsidR="00AE04BD" w:rsidRDefault="00AE04BD" w:rsidP="00580BEE">
            <w:pPr>
              <w:tabs>
                <w:tab w:val="left" w:pos="3495"/>
              </w:tabs>
            </w:pPr>
            <w:r>
              <w:t>formId hiện tại</w:t>
            </w:r>
          </w:p>
        </w:tc>
        <w:tc>
          <w:tcPr>
            <w:tcW w:w="1519" w:type="dxa"/>
          </w:tcPr>
          <w:p w14:paraId="6B65032A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A48B0E2" w14:textId="77777777" w:rsidTr="00580BEE">
        <w:tc>
          <w:tcPr>
            <w:tcW w:w="2515" w:type="dxa"/>
          </w:tcPr>
          <w:p w14:paraId="70F7188B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roleId</w:t>
            </w:r>
          </w:p>
        </w:tc>
        <w:tc>
          <w:tcPr>
            <w:tcW w:w="4793" w:type="dxa"/>
          </w:tcPr>
          <w:p w14:paraId="527577A5" w14:textId="77777777" w:rsidR="00AE04BD" w:rsidRDefault="00AE04BD" w:rsidP="00580BEE">
            <w:pPr>
              <w:tabs>
                <w:tab w:val="left" w:pos="3495"/>
              </w:tabs>
            </w:pPr>
            <w:r>
              <w:t>roleId đê thực hiên thao tác</w:t>
            </w:r>
          </w:p>
        </w:tc>
        <w:tc>
          <w:tcPr>
            <w:tcW w:w="1519" w:type="dxa"/>
          </w:tcPr>
          <w:p w14:paraId="7F7BC53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61B69E0C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thông tin cá nhân phòng ban để đồng gửi</w:t>
      </w:r>
    </w:p>
    <w:p w14:paraId="35DA2B4B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0DBBBC88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thông tin các cá nhân để đông gửi</w:t>
      </w:r>
    </w:p>
    <w:p w14:paraId="763C708A" w14:textId="75B0EA7F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40" w:history="1">
        <w:r w:rsidR="00AE46E3" w:rsidRPr="00974C1B">
          <w:rPr>
            <w:rStyle w:val="Hyperlink"/>
            <w:rFonts w:cs="Times New Roman"/>
          </w:rPr>
          <w:t>https://dev-qlvbdh.vnptsoftware.vn/qlvb/api/document/getuserconcurrentsend/</w:t>
        </w:r>
      </w:hyperlink>
    </w:p>
    <w:p w14:paraId="07B654C0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78DDEB8A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74A20A43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1765E0D5" w14:textId="77777777" w:rsidTr="00580BEE">
        <w:trPr>
          <w:trHeight w:val="1502"/>
        </w:trPr>
        <w:tc>
          <w:tcPr>
            <w:tcW w:w="8838" w:type="dxa"/>
          </w:tcPr>
          <w:p w14:paraId="0770935F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04D24DB3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A5008C">
              <w:rPr>
                <w:rStyle w:val="sbrace"/>
                <w:rFonts w:ascii="Consolas" w:hAnsi="Consolas"/>
                <w:color w:val="666666"/>
              </w:rPr>
              <w:t>{</w:t>
            </w:r>
          </w:p>
          <w:p w14:paraId="12FB899F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A5008C">
              <w:rPr>
                <w:rStyle w:val="sbrace"/>
                <w:rFonts w:ascii="Consolas" w:hAnsi="Consolas"/>
                <w:color w:val="666666"/>
              </w:rPr>
              <w:t>"id":"",</w:t>
            </w:r>
          </w:p>
          <w:p w14:paraId="56DB5813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A5008C">
              <w:rPr>
                <w:rStyle w:val="sbrace"/>
                <w:rFonts w:ascii="Consolas" w:hAnsi="Consolas"/>
                <w:color w:val="666666"/>
              </w:rPr>
              <w:t>"name":"",</w:t>
            </w:r>
          </w:p>
          <w:p w14:paraId="37CEBD66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A5008C">
              <w:rPr>
                <w:rStyle w:val="sbrace"/>
                <w:rFonts w:ascii="Consolas" w:hAnsi="Consolas"/>
                <w:color w:val="666666"/>
              </w:rPr>
              <w:t>"jobPosition":""</w:t>
            </w:r>
          </w:p>
          <w:p w14:paraId="1144CC7F" w14:textId="77777777" w:rsidR="00AE04BD" w:rsidRDefault="00AE04BD" w:rsidP="00580BEE">
            <w:pPr>
              <w:pStyle w:val="ListParagraph"/>
              <w:ind w:left="1080"/>
            </w:pPr>
            <w:r w:rsidRPr="00A5008C"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3A6F03CD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03D402D9" w14:textId="77777777" w:rsidTr="00580BEE">
        <w:tc>
          <w:tcPr>
            <w:tcW w:w="2515" w:type="dxa"/>
            <w:shd w:val="clear" w:color="auto" w:fill="E7E6E6" w:themeFill="background2"/>
          </w:tcPr>
          <w:p w14:paraId="4FF1A0B2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03AEA29C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5DA0FB4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3BFAF2AF" w14:textId="77777777" w:rsidTr="00580BEE">
        <w:tc>
          <w:tcPr>
            <w:tcW w:w="2515" w:type="dxa"/>
          </w:tcPr>
          <w:p w14:paraId="777DF993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bCs/>
              </w:rPr>
              <w:t>id</w:t>
            </w:r>
          </w:p>
        </w:tc>
        <w:tc>
          <w:tcPr>
            <w:tcW w:w="4793" w:type="dxa"/>
          </w:tcPr>
          <w:p w14:paraId="36DC65D4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Id của phòng ban tìm kiếm</w:t>
            </w:r>
          </w:p>
        </w:tc>
        <w:tc>
          <w:tcPr>
            <w:tcW w:w="1519" w:type="dxa"/>
          </w:tcPr>
          <w:p w14:paraId="403B3F5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CE23756" w14:textId="77777777" w:rsidTr="00580BEE">
        <w:tc>
          <w:tcPr>
            <w:tcW w:w="2515" w:type="dxa"/>
          </w:tcPr>
          <w:p w14:paraId="253CEEE1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name</w:t>
            </w:r>
          </w:p>
        </w:tc>
        <w:tc>
          <w:tcPr>
            <w:tcW w:w="4793" w:type="dxa"/>
          </w:tcPr>
          <w:p w14:paraId="2DA4F645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rPr>
                <w:rStyle w:val="sbrace"/>
                <w:rFonts w:ascii="Consolas" w:hAnsi="Consolas"/>
                <w:color w:val="666666"/>
              </w:rPr>
              <w:t>Tên cá nhân cần tìm kiếm</w:t>
            </w:r>
          </w:p>
        </w:tc>
        <w:tc>
          <w:tcPr>
            <w:tcW w:w="1519" w:type="dxa"/>
          </w:tcPr>
          <w:p w14:paraId="2C88885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743A219" w14:textId="77777777" w:rsidTr="00580BEE">
        <w:tc>
          <w:tcPr>
            <w:tcW w:w="2515" w:type="dxa"/>
          </w:tcPr>
          <w:p w14:paraId="5D71A2A6" w14:textId="77777777" w:rsidR="00AE04BD" w:rsidRPr="00EA7D6A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  <w:color w:val="666666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jobPosition</w:t>
            </w:r>
          </w:p>
        </w:tc>
        <w:tc>
          <w:tcPr>
            <w:tcW w:w="4793" w:type="dxa"/>
          </w:tcPr>
          <w:p w14:paraId="6B79B449" w14:textId="77777777" w:rsidR="00AE04BD" w:rsidRPr="00EA7D6A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  <w:color w:val="666666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Id của chức danh cần tìm kiếm</w:t>
            </w:r>
          </w:p>
        </w:tc>
        <w:tc>
          <w:tcPr>
            <w:tcW w:w="1519" w:type="dxa"/>
          </w:tcPr>
          <w:p w14:paraId="370649A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48AE4F2E" w14:textId="77777777" w:rsidR="00AE04BD" w:rsidRDefault="00AE04BD" w:rsidP="00AE04BD">
      <w:pPr>
        <w:pStyle w:val="ListParagraph"/>
        <w:ind w:left="1080"/>
      </w:pPr>
    </w:p>
    <w:p w14:paraId="62207718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1285B654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2EB0697E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40CBCA5C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0188B5D0" w14:textId="77777777" w:rsidTr="00580BEE">
        <w:tc>
          <w:tcPr>
            <w:tcW w:w="8838" w:type="dxa"/>
          </w:tcPr>
          <w:p w14:paraId="651EFF1D" w14:textId="77777777" w:rsidR="00AE04BD" w:rsidRPr="00F458BB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12DF79D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0B813A73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7ABFD5B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458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C237303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170003BF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69C7F10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CC3905B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2585E387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1C767E3F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08D60650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458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U1401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5BCF339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458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UBND Thành phố Đồng Hới - Quảng Bình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CCB821D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parentId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F458BB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764B530C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level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F458B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14:paraId="42BDDC42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08B7B535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0AAF74F2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08260E5B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7017381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458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lanhdaoqh@vnpt.vn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DB8E96A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458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Lãnh đạo QH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9DF6146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parentId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458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U1401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9A38523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level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F458B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</w:p>
          <w:p w14:paraId="313746DD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30A65A23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78DCBFFC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47BE2D7E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5E419DB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458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test_h.conc1@vnpt.vn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AC0D3A7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458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TEST_H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284997D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parentId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458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U1401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40138EF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level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F458B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</w:p>
          <w:p w14:paraId="7DF21192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4A990BB2" w14:textId="77777777" w:rsidR="00AE04B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14:paraId="6C6276AA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86F5125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74B396F8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28B3A0F5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68D96602" w14:textId="77777777" w:rsidTr="00580BEE">
        <w:tc>
          <w:tcPr>
            <w:tcW w:w="2515" w:type="dxa"/>
            <w:shd w:val="clear" w:color="auto" w:fill="E7E6E6" w:themeFill="background2"/>
          </w:tcPr>
          <w:p w14:paraId="0E329593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lastRenderedPageBreak/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45A0CF37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453A4E44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726736DB" w14:textId="77777777" w:rsidTr="00580BEE">
        <w:tc>
          <w:tcPr>
            <w:tcW w:w="2515" w:type="dxa"/>
          </w:tcPr>
          <w:p w14:paraId="772B5CB9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bCs/>
              </w:rPr>
              <w:t>id</w:t>
            </w:r>
          </w:p>
        </w:tc>
        <w:tc>
          <w:tcPr>
            <w:tcW w:w="4793" w:type="dxa"/>
          </w:tcPr>
          <w:p w14:paraId="55912B07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Id của người dùng hoặc phòng ban</w:t>
            </w:r>
          </w:p>
        </w:tc>
        <w:tc>
          <w:tcPr>
            <w:tcW w:w="1519" w:type="dxa"/>
          </w:tcPr>
          <w:p w14:paraId="3D2C9544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F1C1AA9" w14:textId="77777777" w:rsidTr="00580BEE">
        <w:tc>
          <w:tcPr>
            <w:tcW w:w="2515" w:type="dxa"/>
          </w:tcPr>
          <w:p w14:paraId="7CB051A3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4793" w:type="dxa"/>
          </w:tcPr>
          <w:p w14:paraId="1338D194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Tên của phòng ban hoặc cá nhân</w:t>
            </w:r>
          </w:p>
        </w:tc>
        <w:tc>
          <w:tcPr>
            <w:tcW w:w="1519" w:type="dxa"/>
          </w:tcPr>
          <w:p w14:paraId="05CCDBE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843FD61" w14:textId="77777777" w:rsidTr="00580BEE">
        <w:tc>
          <w:tcPr>
            <w:tcW w:w="2515" w:type="dxa"/>
          </w:tcPr>
          <w:p w14:paraId="143789A8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ParentId</w:t>
            </w:r>
          </w:p>
        </w:tc>
        <w:tc>
          <w:tcPr>
            <w:tcW w:w="4793" w:type="dxa"/>
          </w:tcPr>
          <w:p w14:paraId="31A8B7B7" w14:textId="77777777" w:rsidR="00AE04BD" w:rsidRDefault="00AE04BD" w:rsidP="00580BEE">
            <w:pPr>
              <w:tabs>
                <w:tab w:val="left" w:pos="3495"/>
              </w:tabs>
            </w:pPr>
            <w:r>
              <w:t>Id node cha</w:t>
            </w:r>
          </w:p>
        </w:tc>
        <w:tc>
          <w:tcPr>
            <w:tcW w:w="1519" w:type="dxa"/>
          </w:tcPr>
          <w:p w14:paraId="309CBE7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501378C" w14:textId="77777777" w:rsidTr="00580BEE">
        <w:tc>
          <w:tcPr>
            <w:tcW w:w="2515" w:type="dxa"/>
          </w:tcPr>
          <w:p w14:paraId="335C286A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level</w:t>
            </w:r>
          </w:p>
        </w:tc>
        <w:tc>
          <w:tcPr>
            <w:tcW w:w="4793" w:type="dxa"/>
          </w:tcPr>
          <w:p w14:paraId="71872A7E" w14:textId="77777777" w:rsidR="00AE04BD" w:rsidRDefault="00AE04BD" w:rsidP="00580BEE">
            <w:pPr>
              <w:tabs>
                <w:tab w:val="left" w:pos="3495"/>
              </w:tabs>
            </w:pPr>
            <w:r>
              <w:t>Level của node</w:t>
            </w:r>
          </w:p>
        </w:tc>
        <w:tc>
          <w:tcPr>
            <w:tcW w:w="1519" w:type="dxa"/>
          </w:tcPr>
          <w:p w14:paraId="6976289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4ABCE341" w14:textId="77777777" w:rsidR="00AE04BD" w:rsidRDefault="00AE04BD" w:rsidP="00AE04BD"/>
    <w:p w14:paraId="4B6715F2" w14:textId="77777777" w:rsidR="00AE04BD" w:rsidRDefault="00AE04BD" w:rsidP="00AE04BD">
      <w:pPr>
        <w:pStyle w:val="Heading3"/>
        <w:numPr>
          <w:ilvl w:val="1"/>
          <w:numId w:val="8"/>
        </w:numPr>
      </w:pPr>
      <w:r>
        <w:t>Chuyển văn bản đến</w:t>
      </w:r>
    </w:p>
    <w:p w14:paraId="4CC1BCE1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3F77E705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Thực hiện thao tác chuyển văn bản đến ( vd: chuyển cho trưởng phòng,chuyển cho văn thư,luân chuyển…)</w:t>
      </w:r>
    </w:p>
    <w:p w14:paraId="75E67824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41" w:history="1">
        <w:r w:rsidRPr="00195F32">
          <w:rPr>
            <w:rStyle w:val="Hyperlink"/>
            <w:rFonts w:cs="Times New Roman"/>
          </w:rPr>
          <w:t>https://dev-qlvbdh.vnptsoftware.vn/qlvb/api/</w:t>
        </w:r>
        <w:r w:rsidRPr="00DE2A1D">
          <w:t xml:space="preserve"> </w:t>
        </w:r>
        <w:r w:rsidRPr="00DE2A1D">
          <w:rPr>
            <w:rStyle w:val="Hyperlink"/>
            <w:rFonts w:cs="Times New Roman"/>
          </w:rPr>
          <w:t>incommingdocument/tranferdocument/</w:t>
        </w:r>
      </w:hyperlink>
      <w:r w:rsidRPr="00CC2A8E">
        <w:t xml:space="preserve"> </w:t>
      </w:r>
    </w:p>
    <w:p w14:paraId="259BE84D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692BA91D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4B03A0E4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67F6CF5C" w14:textId="77777777" w:rsidTr="00580BEE">
        <w:trPr>
          <w:trHeight w:val="1502"/>
        </w:trPr>
        <w:tc>
          <w:tcPr>
            <w:tcW w:w="8838" w:type="dxa"/>
          </w:tcPr>
          <w:p w14:paraId="65401F1F" w14:textId="4AF847E8" w:rsidR="00AE04BD" w:rsidRDefault="00AE04BD" w:rsidP="00AB47FE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"docId"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"20005115"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"approvedValue"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"VT_TRINH_LDDV"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"chuTri"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"lanhdaoqh@vnpt.vn"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"dongXuLy"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"lanhdaophongqh@vnpt.vn,lanhdaophongqh.tckh@vnpt.vn"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"strAction"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"Trình Lãnh đạo đơn vị"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"processDefinitionId"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"VAN_BAN_DEN_CAP1_264:11:427619"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"isBanHanh"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"dongGui"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"comment"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"aaa"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027DFA3B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6D2B79CF" w14:textId="77777777" w:rsidTr="00580BEE">
        <w:tc>
          <w:tcPr>
            <w:tcW w:w="2515" w:type="dxa"/>
            <w:shd w:val="clear" w:color="auto" w:fill="E7E6E6" w:themeFill="background2"/>
          </w:tcPr>
          <w:p w14:paraId="35F55BF0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20D4CA01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1E563B3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355991B0" w14:textId="77777777" w:rsidTr="00580BEE">
        <w:tc>
          <w:tcPr>
            <w:tcW w:w="2515" w:type="dxa"/>
          </w:tcPr>
          <w:p w14:paraId="37ECF48F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bCs/>
              </w:rPr>
              <w:t>docId</w:t>
            </w:r>
          </w:p>
        </w:tc>
        <w:tc>
          <w:tcPr>
            <w:tcW w:w="4793" w:type="dxa"/>
          </w:tcPr>
          <w:p w14:paraId="186EDD41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519" w:type="dxa"/>
          </w:tcPr>
          <w:p w14:paraId="702ACF24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3C0E149" w14:textId="77777777" w:rsidTr="00580BEE">
        <w:tc>
          <w:tcPr>
            <w:tcW w:w="2515" w:type="dxa"/>
          </w:tcPr>
          <w:p w14:paraId="4836DF49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 w:rsidRPr="00DE2A1D">
              <w:rPr>
                <w:rStyle w:val="sbrace"/>
                <w:rFonts w:ascii="Consolas" w:hAnsi="Consolas"/>
                <w:color w:val="666666"/>
              </w:rPr>
              <w:t>approvedValue</w:t>
            </w:r>
          </w:p>
        </w:tc>
        <w:tc>
          <w:tcPr>
            <w:tcW w:w="4793" w:type="dxa"/>
          </w:tcPr>
          <w:p w14:paraId="7C20BEE5" w14:textId="77777777" w:rsidR="00AE04BD" w:rsidRDefault="00AE04BD" w:rsidP="00580BEE">
            <w:pPr>
              <w:tabs>
                <w:tab w:val="left" w:pos="3495"/>
              </w:tabs>
            </w:pPr>
            <w:r>
              <w:t>Kí hiệu của thao tác xử lý văn bản</w:t>
            </w:r>
          </w:p>
        </w:tc>
        <w:tc>
          <w:tcPr>
            <w:tcW w:w="1519" w:type="dxa"/>
          </w:tcPr>
          <w:p w14:paraId="0F484D0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EACAFA9" w14:textId="77777777" w:rsidTr="00580BEE">
        <w:tc>
          <w:tcPr>
            <w:tcW w:w="2515" w:type="dxa"/>
          </w:tcPr>
          <w:p w14:paraId="798F8721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 w:rsidRPr="00DE2A1D">
              <w:rPr>
                <w:rStyle w:val="sbrace"/>
                <w:rFonts w:ascii="Consolas" w:hAnsi="Consolas"/>
                <w:color w:val="666666"/>
              </w:rPr>
              <w:t>chuTri</w:t>
            </w:r>
          </w:p>
        </w:tc>
        <w:tc>
          <w:tcPr>
            <w:tcW w:w="4793" w:type="dxa"/>
          </w:tcPr>
          <w:p w14:paraId="1240067C" w14:textId="77777777" w:rsidR="00AE04BD" w:rsidRDefault="00AE04BD" w:rsidP="00580BEE">
            <w:pPr>
              <w:tabs>
                <w:tab w:val="left" w:pos="3495"/>
              </w:tabs>
            </w:pPr>
            <w:r>
              <w:t>Id của cá nhân xử lý chính</w:t>
            </w:r>
          </w:p>
        </w:tc>
        <w:tc>
          <w:tcPr>
            <w:tcW w:w="1519" w:type="dxa"/>
          </w:tcPr>
          <w:p w14:paraId="3D45828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EB2E816" w14:textId="77777777" w:rsidTr="00580BEE">
        <w:tc>
          <w:tcPr>
            <w:tcW w:w="2515" w:type="dxa"/>
          </w:tcPr>
          <w:p w14:paraId="31DBB898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 w:rsidRPr="00DE2A1D">
              <w:rPr>
                <w:rStyle w:val="sbrace"/>
                <w:rFonts w:ascii="Consolas" w:hAnsi="Consolas"/>
                <w:color w:val="666666"/>
              </w:rPr>
              <w:t>dongXuLy</w:t>
            </w:r>
          </w:p>
        </w:tc>
        <w:tc>
          <w:tcPr>
            <w:tcW w:w="4793" w:type="dxa"/>
          </w:tcPr>
          <w:p w14:paraId="55455CA9" w14:textId="77777777" w:rsidR="00AE04BD" w:rsidRDefault="00AE04BD" w:rsidP="00580BEE">
            <w:pPr>
              <w:tabs>
                <w:tab w:val="left" w:pos="3495"/>
              </w:tabs>
            </w:pPr>
            <w:r>
              <w:t>Id của các cá nhân đồng xử lý cách nhau dấu “,”</w:t>
            </w:r>
          </w:p>
        </w:tc>
        <w:tc>
          <w:tcPr>
            <w:tcW w:w="1519" w:type="dxa"/>
          </w:tcPr>
          <w:p w14:paraId="6100972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150FA11" w14:textId="77777777" w:rsidTr="00580BEE">
        <w:tc>
          <w:tcPr>
            <w:tcW w:w="2515" w:type="dxa"/>
          </w:tcPr>
          <w:p w14:paraId="607E940B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 w:rsidRPr="00DE2A1D">
              <w:rPr>
                <w:rStyle w:val="sbrace"/>
                <w:rFonts w:ascii="Consolas" w:hAnsi="Consolas"/>
                <w:color w:val="666666"/>
              </w:rPr>
              <w:t>s</w:t>
            </w:r>
            <w:r>
              <w:rPr>
                <w:rStyle w:val="sbrace"/>
                <w:rFonts w:ascii="Consolas" w:hAnsi="Consolas"/>
                <w:color w:val="666666"/>
              </w:rPr>
              <w:t>trAction</w:t>
            </w:r>
          </w:p>
        </w:tc>
        <w:tc>
          <w:tcPr>
            <w:tcW w:w="4793" w:type="dxa"/>
          </w:tcPr>
          <w:p w14:paraId="7302542B" w14:textId="77777777" w:rsidR="00AE04BD" w:rsidRDefault="00AE04BD" w:rsidP="00580BEE">
            <w:pPr>
              <w:tabs>
                <w:tab w:val="left" w:pos="3495"/>
              </w:tabs>
            </w:pPr>
            <w:r>
              <w:t>Tên thao tác xử lý văn bản</w:t>
            </w:r>
          </w:p>
        </w:tc>
        <w:tc>
          <w:tcPr>
            <w:tcW w:w="1519" w:type="dxa"/>
          </w:tcPr>
          <w:p w14:paraId="3B63DE3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5BC65F7" w14:textId="77777777" w:rsidTr="00580BEE">
        <w:tc>
          <w:tcPr>
            <w:tcW w:w="2515" w:type="dxa"/>
          </w:tcPr>
          <w:p w14:paraId="1A960AFC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 w:rsidRPr="00DE2A1D">
              <w:rPr>
                <w:rStyle w:val="sbrace"/>
                <w:rFonts w:ascii="Consolas" w:hAnsi="Consolas"/>
                <w:color w:val="666666"/>
              </w:rPr>
              <w:t>processDefinitionId</w:t>
            </w:r>
          </w:p>
        </w:tc>
        <w:tc>
          <w:tcPr>
            <w:tcW w:w="4793" w:type="dxa"/>
          </w:tcPr>
          <w:p w14:paraId="093030DB" w14:textId="77777777" w:rsidR="00AE04BD" w:rsidRDefault="00AE04BD" w:rsidP="00580BEE">
            <w:pPr>
              <w:tabs>
                <w:tab w:val="left" w:pos="3495"/>
              </w:tabs>
            </w:pPr>
            <w:r>
              <w:t>processDefinitionID của văn bản</w:t>
            </w:r>
          </w:p>
        </w:tc>
        <w:tc>
          <w:tcPr>
            <w:tcW w:w="1519" w:type="dxa"/>
          </w:tcPr>
          <w:p w14:paraId="18CEEF3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3ECF425" w14:textId="77777777" w:rsidTr="00580BEE">
        <w:tc>
          <w:tcPr>
            <w:tcW w:w="2515" w:type="dxa"/>
          </w:tcPr>
          <w:p w14:paraId="37A0876A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 w:rsidRPr="00DE2A1D">
              <w:rPr>
                <w:rStyle w:val="sbrace"/>
                <w:rFonts w:ascii="Consolas" w:hAnsi="Consolas"/>
                <w:color w:val="666666"/>
              </w:rPr>
              <w:t>isBanHanh</w:t>
            </w:r>
          </w:p>
        </w:tc>
        <w:tc>
          <w:tcPr>
            <w:tcW w:w="4793" w:type="dxa"/>
          </w:tcPr>
          <w:p w14:paraId="2477C507" w14:textId="77777777" w:rsidR="00AE04BD" w:rsidRDefault="00AE04BD" w:rsidP="00580BEE">
            <w:pPr>
              <w:tabs>
                <w:tab w:val="left" w:pos="3495"/>
              </w:tabs>
            </w:pPr>
            <w:r>
              <w:t>Luôn bằng “0”</w:t>
            </w:r>
          </w:p>
        </w:tc>
        <w:tc>
          <w:tcPr>
            <w:tcW w:w="1519" w:type="dxa"/>
          </w:tcPr>
          <w:p w14:paraId="21CE5704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3378B27" w14:textId="77777777" w:rsidTr="00580BEE">
        <w:tc>
          <w:tcPr>
            <w:tcW w:w="2515" w:type="dxa"/>
          </w:tcPr>
          <w:p w14:paraId="345EF20E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 w:rsidRPr="00DE2A1D">
              <w:rPr>
                <w:rStyle w:val="sbrace"/>
                <w:rFonts w:ascii="Consolas" w:hAnsi="Consolas"/>
                <w:color w:val="666666"/>
              </w:rPr>
              <w:t>dongGui</w:t>
            </w:r>
          </w:p>
        </w:tc>
        <w:tc>
          <w:tcPr>
            <w:tcW w:w="4793" w:type="dxa"/>
          </w:tcPr>
          <w:p w14:paraId="3978C8EB" w14:textId="77777777" w:rsidR="00AE04BD" w:rsidRDefault="00AE04BD" w:rsidP="00580BEE">
            <w:pPr>
              <w:tabs>
                <w:tab w:val="left" w:pos="3495"/>
              </w:tabs>
            </w:pPr>
            <w:r>
              <w:t>Id của các cá nhân và phòng ban đồng gửi cách nhau dấu “,”</w:t>
            </w:r>
          </w:p>
        </w:tc>
        <w:tc>
          <w:tcPr>
            <w:tcW w:w="1519" w:type="dxa"/>
          </w:tcPr>
          <w:p w14:paraId="69C0C44C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09DC226" w14:textId="77777777" w:rsidTr="00580BEE">
        <w:tc>
          <w:tcPr>
            <w:tcW w:w="2515" w:type="dxa"/>
          </w:tcPr>
          <w:p w14:paraId="24E20E18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 w:rsidRPr="00DE2A1D">
              <w:rPr>
                <w:rStyle w:val="sbrace"/>
                <w:rFonts w:ascii="Consolas" w:hAnsi="Consolas"/>
                <w:color w:val="666666"/>
              </w:rPr>
              <w:t>comment</w:t>
            </w:r>
          </w:p>
        </w:tc>
        <w:tc>
          <w:tcPr>
            <w:tcW w:w="4793" w:type="dxa"/>
          </w:tcPr>
          <w:p w14:paraId="0F4367AB" w14:textId="77777777" w:rsidR="00AE04BD" w:rsidRDefault="00AE04BD" w:rsidP="00580BEE">
            <w:pPr>
              <w:tabs>
                <w:tab w:val="left" w:pos="3495"/>
              </w:tabs>
            </w:pPr>
            <w:r>
              <w:t>Nội dung xử lý</w:t>
            </w:r>
          </w:p>
        </w:tc>
        <w:tc>
          <w:tcPr>
            <w:tcW w:w="1519" w:type="dxa"/>
          </w:tcPr>
          <w:p w14:paraId="27ECC06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683CF8E4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06253D1D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631CDDAC" w14:textId="77777777" w:rsidR="00AE5A7F" w:rsidRDefault="00AE5A7F" w:rsidP="00AE5A7F">
      <w:pPr>
        <w:pStyle w:val="ListParagraph"/>
        <w:numPr>
          <w:ilvl w:val="0"/>
          <w:numId w:val="17"/>
        </w:numPr>
      </w:pPr>
      <w:r>
        <w:t>Nếu văn bản đã được xử  lý ở 1 thiết bị khác mà chưa kịp reload lại thì response trả về là httpstattus 400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5A7F" w14:paraId="44610D11" w14:textId="77777777" w:rsidTr="00982751">
        <w:tc>
          <w:tcPr>
            <w:tcW w:w="8838" w:type="dxa"/>
          </w:tcPr>
          <w:p w14:paraId="657103D9" w14:textId="77777777" w:rsidR="00AE5A7F" w:rsidRPr="003879AA" w:rsidRDefault="00AE5A7F" w:rsidP="00982751">
            <w:pPr>
              <w:pStyle w:val="ListParagraph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BAD790B" w14:textId="77777777" w:rsidR="00AE5A7F" w:rsidRPr="003879AA" w:rsidRDefault="00AE5A7F" w:rsidP="00982751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status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</w:t>
            </w:r>
          </w:p>
          <w:p w14:paraId="09097357" w14:textId="77777777" w:rsidR="00AE5A7F" w:rsidRPr="003879AA" w:rsidRDefault="00AE5A7F" w:rsidP="00982751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code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document_processed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A9A8A00" w14:textId="77777777" w:rsidR="00AE5A7F" w:rsidRPr="003879AA" w:rsidRDefault="00AE5A7F" w:rsidP="00982751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message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document_processed. 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25AD0116" w14:textId="77777777" w:rsidR="00AE5A7F" w:rsidRPr="003879AA" w:rsidRDefault="00AE5A7F" w:rsidP="00982751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790F6FB9" w14:textId="77777777" w:rsidR="00AE5A7F" w:rsidRPr="003879AA" w:rsidRDefault="00AE5A7F" w:rsidP="00982751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data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{}</w:t>
            </w:r>
          </w:p>
          <w:p w14:paraId="603DF807" w14:textId="77777777" w:rsidR="00AE5A7F" w:rsidRDefault="00AE5A7F" w:rsidP="00982751">
            <w:pPr>
              <w:pStyle w:val="ListParagraph"/>
              <w:ind w:left="1080"/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5A3F2DED" w14:textId="77777777" w:rsidR="00AE5A7F" w:rsidRDefault="00AE5A7F" w:rsidP="00AE5A7F">
      <w:pPr>
        <w:pStyle w:val="ListParagraph"/>
        <w:ind w:left="1080"/>
      </w:pPr>
    </w:p>
    <w:p w14:paraId="50B24C10" w14:textId="77777777" w:rsidR="00AE5A7F" w:rsidRDefault="00AE5A7F" w:rsidP="0006018C">
      <w:pPr>
        <w:pStyle w:val="ListParagraph"/>
        <w:ind w:left="1080"/>
      </w:pPr>
    </w:p>
    <w:p w14:paraId="5DA645CB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4ED068CB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7D25C26C" w14:textId="77777777" w:rsidTr="00580BEE">
        <w:tc>
          <w:tcPr>
            <w:tcW w:w="8838" w:type="dxa"/>
          </w:tcPr>
          <w:p w14:paraId="2C510ABD" w14:textId="77777777" w:rsidR="00AE04BD" w:rsidRPr="00803C12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 xml:space="preserve">  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C15CA14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03C1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""}</w:t>
            </w:r>
          </w:p>
          <w:p w14:paraId="2AF63DCE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3ADC7D3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7CD7C822" w14:textId="77777777" w:rsidR="00AE04BD" w:rsidRDefault="00AE04BD" w:rsidP="00580BEE">
            <w:pPr>
              <w:pStyle w:val="ListParagraph"/>
              <w:ind w:left="1080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4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CA0B607" w14:textId="77777777" w:rsidR="00AE04BD" w:rsidRDefault="00AE04BD" w:rsidP="00AE04BD">
      <w:pPr>
        <w:pStyle w:val="Heading3"/>
        <w:numPr>
          <w:ilvl w:val="1"/>
          <w:numId w:val="8"/>
        </w:numPr>
      </w:pPr>
      <w:r>
        <w:t>Chuyển văn bản đi</w:t>
      </w:r>
    </w:p>
    <w:p w14:paraId="2C73E9B6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75D9A34F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Thực hiện thao tác chuyển văn bản đi ( vd: chuyển cho trưởng phòng,chuyển cho văn thư,luân chuyển…)</w:t>
      </w:r>
    </w:p>
    <w:p w14:paraId="395B16BE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42" w:history="1">
        <w:r w:rsidRPr="00195F32">
          <w:rPr>
            <w:rStyle w:val="Hyperlink"/>
            <w:rFonts w:cs="Times New Roman"/>
          </w:rPr>
          <w:t>https://dev-qlvbdh.vnptsoftware.vn/qlvb/api/</w:t>
        </w:r>
        <w:r w:rsidRPr="00DE2A1D">
          <w:t xml:space="preserve"> </w:t>
        </w:r>
        <w:r w:rsidRPr="00E97ACC">
          <w:rPr>
            <w:rStyle w:val="Hyperlink"/>
            <w:rFonts w:cs="Times New Roman"/>
          </w:rPr>
          <w:t>outgoingdocument</w:t>
        </w:r>
        <w:r w:rsidRPr="00DE2A1D">
          <w:rPr>
            <w:rStyle w:val="Hyperlink"/>
            <w:rFonts w:cs="Times New Roman"/>
          </w:rPr>
          <w:t>/tranferdocument/</w:t>
        </w:r>
      </w:hyperlink>
      <w:r w:rsidRPr="00CC2A8E">
        <w:t xml:space="preserve"> </w:t>
      </w:r>
    </w:p>
    <w:p w14:paraId="76845967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4E66B137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54A95AEE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11FCE8F1" w14:textId="77777777" w:rsidTr="00580BEE">
        <w:trPr>
          <w:trHeight w:val="1502"/>
        </w:trPr>
        <w:tc>
          <w:tcPr>
            <w:tcW w:w="8838" w:type="dxa"/>
          </w:tcPr>
          <w:p w14:paraId="00122F09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54A32630" w14:textId="73DD09E7" w:rsidR="00AE04BD" w:rsidRDefault="00AE04BD" w:rsidP="00580BEE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"docId"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"20004615"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"chuTri"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"lanhdaophongqh.lt@vnpt.vn"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"phoiHop"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"sFunc"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"get_user_by_role_and_unit"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"sApproved"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"CV_CHUYEN_LDP"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"sMore"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"act"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"Chuyển lãnh đạo phòng"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"assigner"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"dongGui"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"formId"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"sendType"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"0"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2E811D13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3B18FC57" w14:textId="77777777" w:rsidTr="00580BEE">
        <w:tc>
          <w:tcPr>
            <w:tcW w:w="2515" w:type="dxa"/>
            <w:shd w:val="clear" w:color="auto" w:fill="E7E6E6" w:themeFill="background2"/>
          </w:tcPr>
          <w:p w14:paraId="2A452C3C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3ABEB477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411E1BB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4A60E2E9" w14:textId="77777777" w:rsidTr="00580BEE">
        <w:tc>
          <w:tcPr>
            <w:tcW w:w="2515" w:type="dxa"/>
          </w:tcPr>
          <w:p w14:paraId="4895616F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bCs/>
              </w:rPr>
              <w:t>docId</w:t>
            </w:r>
          </w:p>
        </w:tc>
        <w:tc>
          <w:tcPr>
            <w:tcW w:w="4793" w:type="dxa"/>
          </w:tcPr>
          <w:p w14:paraId="25C7B246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519" w:type="dxa"/>
          </w:tcPr>
          <w:p w14:paraId="790EDDD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56F9659" w14:textId="77777777" w:rsidTr="00580BEE">
        <w:tc>
          <w:tcPr>
            <w:tcW w:w="2515" w:type="dxa"/>
          </w:tcPr>
          <w:p w14:paraId="01EDD6D8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brace"/>
                <w:rFonts w:ascii="Consolas" w:hAnsi="Consolas"/>
              </w:rPr>
              <w:t>chuTri</w:t>
            </w:r>
          </w:p>
        </w:tc>
        <w:tc>
          <w:tcPr>
            <w:tcW w:w="4793" w:type="dxa"/>
          </w:tcPr>
          <w:p w14:paraId="1C57D9EA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 xml:space="preserve">Id của user xử lý chính </w:t>
            </w:r>
          </w:p>
        </w:tc>
        <w:tc>
          <w:tcPr>
            <w:tcW w:w="1519" w:type="dxa"/>
          </w:tcPr>
          <w:p w14:paraId="714F976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20B61FC" w14:textId="77777777" w:rsidTr="00580BEE">
        <w:tc>
          <w:tcPr>
            <w:tcW w:w="2515" w:type="dxa"/>
          </w:tcPr>
          <w:p w14:paraId="74E77EAA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phoiHop</w:t>
            </w:r>
          </w:p>
        </w:tc>
        <w:tc>
          <w:tcPr>
            <w:tcW w:w="4793" w:type="dxa"/>
          </w:tcPr>
          <w:p w14:paraId="6FF331A5" w14:textId="77777777" w:rsidR="00AE04BD" w:rsidRDefault="00AE04BD" w:rsidP="00580BEE">
            <w:pPr>
              <w:tabs>
                <w:tab w:val="left" w:pos="3495"/>
              </w:tabs>
            </w:pPr>
            <w:r>
              <w:t>Id của user phối hợp các nhau dấu “,”</w:t>
            </w:r>
          </w:p>
        </w:tc>
        <w:tc>
          <w:tcPr>
            <w:tcW w:w="1519" w:type="dxa"/>
          </w:tcPr>
          <w:p w14:paraId="5FC48ABD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37FA123" w14:textId="77777777" w:rsidTr="00580BEE">
        <w:tc>
          <w:tcPr>
            <w:tcW w:w="2515" w:type="dxa"/>
          </w:tcPr>
          <w:p w14:paraId="59BAB48C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sFunc</w:t>
            </w:r>
          </w:p>
        </w:tc>
        <w:tc>
          <w:tcPr>
            <w:tcW w:w="4793" w:type="dxa"/>
          </w:tcPr>
          <w:p w14:paraId="6AAD3AF2" w14:textId="77777777" w:rsidR="00AE04BD" w:rsidRDefault="00AE04BD" w:rsidP="00580BEE">
            <w:pPr>
              <w:tabs>
                <w:tab w:val="left" w:pos="3495"/>
              </w:tabs>
            </w:pPr>
            <w:r>
              <w:t>Kí hiệu của thao tác xử lý văn bản</w:t>
            </w:r>
          </w:p>
        </w:tc>
        <w:tc>
          <w:tcPr>
            <w:tcW w:w="1519" w:type="dxa"/>
          </w:tcPr>
          <w:p w14:paraId="12BB38D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A3C865C" w14:textId="77777777" w:rsidTr="00580BEE">
        <w:tc>
          <w:tcPr>
            <w:tcW w:w="2515" w:type="dxa"/>
          </w:tcPr>
          <w:p w14:paraId="4255952E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sApproved</w:t>
            </w:r>
          </w:p>
        </w:tc>
        <w:tc>
          <w:tcPr>
            <w:tcW w:w="4793" w:type="dxa"/>
          </w:tcPr>
          <w:p w14:paraId="6848DAE7" w14:textId="77777777" w:rsidR="00AE04BD" w:rsidRDefault="00AE04BD" w:rsidP="00580BEE">
            <w:pPr>
              <w:tabs>
                <w:tab w:val="left" w:pos="3495"/>
              </w:tabs>
            </w:pPr>
            <w:r>
              <w:t>Kí hiệu của thao tác xử lý văn bản</w:t>
            </w:r>
          </w:p>
        </w:tc>
        <w:tc>
          <w:tcPr>
            <w:tcW w:w="1519" w:type="dxa"/>
          </w:tcPr>
          <w:p w14:paraId="4E02BDEA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1CDE370" w14:textId="77777777" w:rsidTr="00580BEE">
        <w:tc>
          <w:tcPr>
            <w:tcW w:w="2515" w:type="dxa"/>
          </w:tcPr>
          <w:p w14:paraId="5EFB54C8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sMore</w:t>
            </w:r>
          </w:p>
        </w:tc>
        <w:tc>
          <w:tcPr>
            <w:tcW w:w="4793" w:type="dxa"/>
          </w:tcPr>
          <w:p w14:paraId="6AF062EE" w14:textId="77777777" w:rsidR="00AE04BD" w:rsidRDefault="00AE04BD" w:rsidP="00580BEE">
            <w:pPr>
              <w:tabs>
                <w:tab w:val="left" w:pos="3495"/>
              </w:tabs>
            </w:pPr>
            <w:r>
              <w:t>Nội dung xử lý văn bản</w:t>
            </w:r>
          </w:p>
        </w:tc>
        <w:tc>
          <w:tcPr>
            <w:tcW w:w="1519" w:type="dxa"/>
          </w:tcPr>
          <w:p w14:paraId="2310425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7024449" w14:textId="77777777" w:rsidTr="00580BEE">
        <w:tc>
          <w:tcPr>
            <w:tcW w:w="2515" w:type="dxa"/>
          </w:tcPr>
          <w:p w14:paraId="129B25BE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act</w:t>
            </w:r>
          </w:p>
        </w:tc>
        <w:tc>
          <w:tcPr>
            <w:tcW w:w="4793" w:type="dxa"/>
          </w:tcPr>
          <w:p w14:paraId="6503ACA2" w14:textId="77777777" w:rsidR="00AE04BD" w:rsidRDefault="00AE04BD" w:rsidP="00580BEE">
            <w:pPr>
              <w:tabs>
                <w:tab w:val="left" w:pos="3495"/>
              </w:tabs>
            </w:pPr>
            <w:r>
              <w:t>Tên thao tác xử lý văn bản</w:t>
            </w:r>
          </w:p>
        </w:tc>
        <w:tc>
          <w:tcPr>
            <w:tcW w:w="1519" w:type="dxa"/>
          </w:tcPr>
          <w:p w14:paraId="5902AF0C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B0508F2" w14:textId="77777777" w:rsidTr="00580BEE">
        <w:tc>
          <w:tcPr>
            <w:tcW w:w="2515" w:type="dxa"/>
          </w:tcPr>
          <w:p w14:paraId="0D029810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assigner</w:t>
            </w:r>
          </w:p>
        </w:tc>
        <w:tc>
          <w:tcPr>
            <w:tcW w:w="4793" w:type="dxa"/>
          </w:tcPr>
          <w:p w14:paraId="379054BC" w14:textId="77777777" w:rsidR="00AE04BD" w:rsidRDefault="00AE04BD" w:rsidP="00580BEE">
            <w:pPr>
              <w:tabs>
                <w:tab w:val="left" w:pos="3495"/>
              </w:tabs>
            </w:pPr>
            <w:r>
              <w:t>Mặc định trống</w:t>
            </w:r>
          </w:p>
        </w:tc>
        <w:tc>
          <w:tcPr>
            <w:tcW w:w="1519" w:type="dxa"/>
          </w:tcPr>
          <w:p w14:paraId="370F8F9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8B07383" w14:textId="77777777" w:rsidTr="00580BEE">
        <w:tc>
          <w:tcPr>
            <w:tcW w:w="2515" w:type="dxa"/>
          </w:tcPr>
          <w:p w14:paraId="3B350B60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dongGui</w:t>
            </w:r>
          </w:p>
        </w:tc>
        <w:tc>
          <w:tcPr>
            <w:tcW w:w="4793" w:type="dxa"/>
          </w:tcPr>
          <w:p w14:paraId="7D02253B" w14:textId="77777777" w:rsidR="00AE04BD" w:rsidRDefault="00AE04BD" w:rsidP="00580BEE">
            <w:pPr>
              <w:tabs>
                <w:tab w:val="left" w:pos="3495"/>
              </w:tabs>
            </w:pPr>
            <w:r>
              <w:t>Danh sách cá nhân đông gửi cách nhau dấu “,”</w:t>
            </w:r>
          </w:p>
        </w:tc>
        <w:tc>
          <w:tcPr>
            <w:tcW w:w="1519" w:type="dxa"/>
          </w:tcPr>
          <w:p w14:paraId="565B53F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C95ED63" w14:textId="77777777" w:rsidTr="00580BEE">
        <w:tc>
          <w:tcPr>
            <w:tcW w:w="2515" w:type="dxa"/>
          </w:tcPr>
          <w:p w14:paraId="744C2115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formId</w:t>
            </w:r>
          </w:p>
        </w:tc>
        <w:tc>
          <w:tcPr>
            <w:tcW w:w="4793" w:type="dxa"/>
          </w:tcPr>
          <w:p w14:paraId="279E212F" w14:textId="77777777" w:rsidR="00AE04BD" w:rsidRDefault="00AE04BD" w:rsidP="00580BEE">
            <w:pPr>
              <w:tabs>
                <w:tab w:val="left" w:pos="3495"/>
              </w:tabs>
            </w:pPr>
            <w:r>
              <w:t>Mặc định trống</w:t>
            </w:r>
          </w:p>
        </w:tc>
        <w:tc>
          <w:tcPr>
            <w:tcW w:w="1519" w:type="dxa"/>
          </w:tcPr>
          <w:p w14:paraId="786BD9F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FDDFE4D" w14:textId="77777777" w:rsidTr="00580BEE">
        <w:tc>
          <w:tcPr>
            <w:tcW w:w="2515" w:type="dxa"/>
          </w:tcPr>
          <w:p w14:paraId="7EC0D730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>
              <w:rPr>
                <w:rStyle w:val="sbrace"/>
                <w:rFonts w:ascii="Consolas" w:hAnsi="Consolas"/>
                <w:color w:val="666666"/>
              </w:rPr>
              <w:lastRenderedPageBreak/>
              <w:t>sendType</w:t>
            </w:r>
          </w:p>
        </w:tc>
        <w:tc>
          <w:tcPr>
            <w:tcW w:w="4793" w:type="dxa"/>
          </w:tcPr>
          <w:p w14:paraId="470C3FAD" w14:textId="77777777" w:rsidR="00AE04BD" w:rsidRDefault="00AE04BD" w:rsidP="00580BEE">
            <w:pPr>
              <w:tabs>
                <w:tab w:val="left" w:pos="3495"/>
              </w:tabs>
            </w:pPr>
            <w:r>
              <w:t>sendType của thao tác xử lý</w:t>
            </w:r>
          </w:p>
        </w:tc>
        <w:tc>
          <w:tcPr>
            <w:tcW w:w="1519" w:type="dxa"/>
          </w:tcPr>
          <w:p w14:paraId="3BF3B7C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52717B81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669BF228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38B21244" w14:textId="70CFFE4B" w:rsidR="003879AA" w:rsidRDefault="003879AA" w:rsidP="00AE04BD">
      <w:pPr>
        <w:pStyle w:val="ListParagraph"/>
        <w:numPr>
          <w:ilvl w:val="0"/>
          <w:numId w:val="17"/>
        </w:numPr>
      </w:pPr>
      <w:r>
        <w:t>Nếu văn bản đã được xử  lý ở 1 thiết bị khác mà chưa kịp reload lại thì response trả về là httpstattus 400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3879AA" w14:paraId="78747E66" w14:textId="77777777" w:rsidTr="00982751">
        <w:tc>
          <w:tcPr>
            <w:tcW w:w="8838" w:type="dxa"/>
          </w:tcPr>
          <w:p w14:paraId="4D9EC153" w14:textId="77777777" w:rsidR="003879AA" w:rsidRPr="003879AA" w:rsidRDefault="003879AA" w:rsidP="003879AA">
            <w:pPr>
              <w:pStyle w:val="ListParagraph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5E6B7141" w14:textId="77777777" w:rsidR="003879AA" w:rsidRPr="003879AA" w:rsidRDefault="003879AA" w:rsidP="003879AA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status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</w:t>
            </w:r>
          </w:p>
          <w:p w14:paraId="5AE4BE3A" w14:textId="77777777" w:rsidR="003879AA" w:rsidRPr="003879AA" w:rsidRDefault="003879AA" w:rsidP="003879AA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code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document_processed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4629B54" w14:textId="77777777" w:rsidR="003879AA" w:rsidRPr="003879AA" w:rsidRDefault="003879AA" w:rsidP="003879AA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message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document_processed. 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25ED9A58" w14:textId="77777777" w:rsidR="003879AA" w:rsidRPr="003879AA" w:rsidRDefault="003879AA" w:rsidP="003879AA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2746D79F" w14:textId="77777777" w:rsidR="003879AA" w:rsidRPr="003879AA" w:rsidRDefault="003879AA" w:rsidP="003879AA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data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{}</w:t>
            </w:r>
          </w:p>
          <w:p w14:paraId="705B450A" w14:textId="63CAA455" w:rsidR="003879AA" w:rsidRDefault="003879AA" w:rsidP="003879AA">
            <w:pPr>
              <w:pStyle w:val="ListParagraph"/>
              <w:ind w:left="1080"/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765B7BF4" w14:textId="77777777" w:rsidR="003879AA" w:rsidRDefault="003879AA" w:rsidP="003879AA">
      <w:pPr>
        <w:pStyle w:val="ListParagraph"/>
        <w:ind w:left="1080"/>
      </w:pPr>
    </w:p>
    <w:p w14:paraId="07A5D0C3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7F466F59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5A69D8AC" w14:textId="77777777" w:rsidTr="00580BEE">
        <w:tc>
          <w:tcPr>
            <w:tcW w:w="8838" w:type="dxa"/>
          </w:tcPr>
          <w:p w14:paraId="4C2AB778" w14:textId="77777777" w:rsidR="00AE04BD" w:rsidRPr="00803C12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 xml:space="preserve">  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1DCD6677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03C1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""}</w:t>
            </w:r>
          </w:p>
          <w:p w14:paraId="6BE09DF9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231942E2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1B27A175" w14:textId="77777777" w:rsidR="00AE04BD" w:rsidRDefault="00AE04BD" w:rsidP="00580BEE">
            <w:pPr>
              <w:pStyle w:val="ListParagraph"/>
              <w:ind w:left="1080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4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9AA3027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010610B4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thông tin hình thức văn bản</w:t>
      </w:r>
    </w:p>
    <w:p w14:paraId="60BB7645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12B52DB5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thông tin hình thức văn bản</w:t>
      </w:r>
    </w:p>
    <w:p w14:paraId="4BA72244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43" w:history="1">
        <w:r w:rsidRPr="003F2B42">
          <w:rPr>
            <w:rStyle w:val="Hyperlink"/>
            <w:rFonts w:cs="Times New Roman"/>
          </w:rPr>
          <w:t>https://dev-qlvbdh.vnptsoftware.vn/qlvb/api/document/getlisttypecode/</w:t>
        </w:r>
      </w:hyperlink>
    </w:p>
    <w:p w14:paraId="65DA564E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042DD2BE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6CFA85C8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61EB43CA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19947939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1F402126" w14:textId="77777777" w:rsidTr="00580BEE">
        <w:tc>
          <w:tcPr>
            <w:tcW w:w="8838" w:type="dxa"/>
          </w:tcPr>
          <w:p w14:paraId="6FFB3534" w14:textId="77777777" w:rsidR="00AE04BD" w:rsidRPr="00B95D44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13350042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B95D4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73579AE5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02DE48DE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B95D4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B95D4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49E21ED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B95D4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61883A32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422D6A61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356D963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B95D4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15DE961D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1731A6A3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6D2755B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B95D4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B95D4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CONGVAN</w:t>
            </w: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2ED2277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B95D4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B95D4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Công văn</w:t>
            </w: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4E4FF31D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6C2E8F1A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134C40B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7051AD8A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087B7548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B95D4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B95D4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BAOCAO</w:t>
            </w: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34EFF3C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B95D4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B95D4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Báo cáo</w:t>
            </w: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08A25D7E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57E96332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2F8F5D62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lastRenderedPageBreak/>
              <w:t>  </w:t>
            </w:r>
          </w:p>
          <w:p w14:paraId="29FE3632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1871DB7B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B95D4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B95D4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BIENBAN</w:t>
            </w: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2FDC3D1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B95D4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B95D4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Biên bản</w:t>
            </w: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3C4E035D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7E3E9D8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D8EBBE4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07CAEB0E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0EA827AB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B95D4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B95D4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CONGDIEN</w:t>
            </w: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4068BB5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B95D4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B95D4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Công điện</w:t>
            </w: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6A2A8E9F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95D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DAE4ADE" w14:textId="77777777" w:rsidR="00AE04B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14:paraId="227B1013" w14:textId="77777777" w:rsidR="00AE04BD" w:rsidRPr="00B95D4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66247241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7A447A1B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300D4CB4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4ACEEDE9" w14:textId="77777777" w:rsidTr="00580BEE">
        <w:tc>
          <w:tcPr>
            <w:tcW w:w="2515" w:type="dxa"/>
            <w:shd w:val="clear" w:color="auto" w:fill="E7E6E6" w:themeFill="background2"/>
          </w:tcPr>
          <w:p w14:paraId="094468A4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206F077D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5E7F0AD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7E02D0C0" w14:textId="77777777" w:rsidTr="00580BEE">
        <w:tc>
          <w:tcPr>
            <w:tcW w:w="2515" w:type="dxa"/>
          </w:tcPr>
          <w:p w14:paraId="7F89D264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bCs/>
              </w:rPr>
              <w:t>code</w:t>
            </w:r>
          </w:p>
        </w:tc>
        <w:tc>
          <w:tcPr>
            <w:tcW w:w="4793" w:type="dxa"/>
          </w:tcPr>
          <w:p w14:paraId="655942DB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Mã của hình thức văn bản</w:t>
            </w:r>
          </w:p>
        </w:tc>
        <w:tc>
          <w:tcPr>
            <w:tcW w:w="1519" w:type="dxa"/>
          </w:tcPr>
          <w:p w14:paraId="2C66C79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F9B93AA" w14:textId="77777777" w:rsidTr="00580BEE">
        <w:tc>
          <w:tcPr>
            <w:tcW w:w="2515" w:type="dxa"/>
          </w:tcPr>
          <w:p w14:paraId="4D0F561A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name</w:t>
            </w:r>
          </w:p>
        </w:tc>
        <w:tc>
          <w:tcPr>
            <w:tcW w:w="4793" w:type="dxa"/>
          </w:tcPr>
          <w:p w14:paraId="60670321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Tên của hình thức văn bản</w:t>
            </w:r>
          </w:p>
        </w:tc>
        <w:tc>
          <w:tcPr>
            <w:tcW w:w="1519" w:type="dxa"/>
          </w:tcPr>
          <w:p w14:paraId="6AEFE11A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5E7CA5EA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6EF5F4F2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thông tin lĩnh vực văn bản</w:t>
      </w:r>
    </w:p>
    <w:p w14:paraId="6CC2DA2D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0A38F0B4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thông tin lĩnh vực văn bản</w:t>
      </w:r>
    </w:p>
    <w:p w14:paraId="4576E2B6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44" w:history="1">
        <w:r w:rsidRPr="003F2B42">
          <w:rPr>
            <w:rStyle w:val="Hyperlink"/>
            <w:rFonts w:cs="Times New Roman"/>
          </w:rPr>
          <w:t>https://dev-qlvbdh.vnptsoftware.vn/qlvb/api/document/</w:t>
        </w:r>
        <w:r w:rsidRPr="003F2B42">
          <w:rPr>
            <w:rStyle w:val="Hyperlink"/>
          </w:rPr>
          <w:t xml:space="preserve"> </w:t>
        </w:r>
        <w:r w:rsidRPr="003F2B42">
          <w:rPr>
            <w:rStyle w:val="Hyperlink"/>
            <w:rFonts w:cs="Times New Roman"/>
          </w:rPr>
          <w:t>getlistfield/</w:t>
        </w:r>
      </w:hyperlink>
    </w:p>
    <w:p w14:paraId="7CE4383B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5A4E20A6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02476BD5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09007099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70EC431F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3306A6DF" w14:textId="77777777" w:rsidTr="00580BEE">
        <w:tc>
          <w:tcPr>
            <w:tcW w:w="8838" w:type="dxa"/>
          </w:tcPr>
          <w:p w14:paraId="32D7ED2C" w14:textId="77777777" w:rsidR="00AE04BD" w:rsidRPr="009E6CE1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0B2715A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9E6CE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78B33E4B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0F69B0B8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9E6CE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9E6CE1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4AD44DB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9E6CE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6637605F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578FC0B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D6A228A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9E6CE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2BBBDB61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60DBEA82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FC067FF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9E6CE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9E6CE1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BUUCHINH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3629B9F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9E6CE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9E6CE1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Bưu chính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38F8F183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415604C2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C015BF9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7B321C98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4C7FFBD0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9E6CE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9E6CE1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VIENTHONG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4EC397F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9E6CE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9E6CE1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Viễn thông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55669C4B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5C86DD4F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CE50767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3959BCE1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{</w:t>
            </w:r>
          </w:p>
          <w:p w14:paraId="42AFE200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9E6CE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9E6CE1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DAUTU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07DE0CE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9E6CE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9E6CE1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Đầu tư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282631A1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5C4AAB74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7A0634C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1F0E3281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EB434CF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9E6CE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9E6CE1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XUATBANINPHATHANH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25AE102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9E6CE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9E6CE1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Xuất bản, In và Phát hành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5376F4A6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59465DD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791495CA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25C363AA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53D33F35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9E6CE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9E6CE1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BAOCHI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A2CB4E9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9E6CE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9E6CE1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Báo chí</w:t>
            </w: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5025349F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6C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3E6099C5" w14:textId="77777777" w:rsidR="00AE04BD" w:rsidRPr="009E6CE1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14:paraId="1AF7E486" w14:textId="77777777" w:rsidR="00AE04BD" w:rsidRDefault="00AE04BD" w:rsidP="00580BEE">
            <w:pPr>
              <w:pStyle w:val="ListParagraph"/>
              <w:ind w:left="1080"/>
            </w:pPr>
            <w:r>
              <w:t>}</w:t>
            </w:r>
          </w:p>
        </w:tc>
      </w:tr>
    </w:tbl>
    <w:p w14:paraId="213C89B6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2A7BD6A6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47BDDE0E" w14:textId="77777777" w:rsidTr="00580BEE">
        <w:tc>
          <w:tcPr>
            <w:tcW w:w="2515" w:type="dxa"/>
            <w:shd w:val="clear" w:color="auto" w:fill="E7E6E6" w:themeFill="background2"/>
          </w:tcPr>
          <w:p w14:paraId="6BE65560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7E66311E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317745C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5D6F644D" w14:textId="77777777" w:rsidTr="00580BEE">
        <w:tc>
          <w:tcPr>
            <w:tcW w:w="2515" w:type="dxa"/>
          </w:tcPr>
          <w:p w14:paraId="59FCA057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bCs/>
              </w:rPr>
              <w:t>code</w:t>
            </w:r>
          </w:p>
        </w:tc>
        <w:tc>
          <w:tcPr>
            <w:tcW w:w="4793" w:type="dxa"/>
          </w:tcPr>
          <w:p w14:paraId="4BA020F7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Mã của lĩnh vực văn bản</w:t>
            </w:r>
          </w:p>
        </w:tc>
        <w:tc>
          <w:tcPr>
            <w:tcW w:w="1519" w:type="dxa"/>
          </w:tcPr>
          <w:p w14:paraId="591D8B2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169BB3D" w14:textId="77777777" w:rsidTr="00580BEE">
        <w:tc>
          <w:tcPr>
            <w:tcW w:w="2515" w:type="dxa"/>
          </w:tcPr>
          <w:p w14:paraId="1567CCB8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name</w:t>
            </w:r>
          </w:p>
        </w:tc>
        <w:tc>
          <w:tcPr>
            <w:tcW w:w="4793" w:type="dxa"/>
          </w:tcPr>
          <w:p w14:paraId="4A257427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Tên của lĩnh vực</w:t>
            </w:r>
          </w:p>
        </w:tc>
        <w:tc>
          <w:tcPr>
            <w:tcW w:w="1519" w:type="dxa"/>
          </w:tcPr>
          <w:p w14:paraId="19E5D6A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7040C775" w14:textId="77777777" w:rsidR="00AE04BD" w:rsidRDefault="00AE04BD" w:rsidP="00AE04BD">
      <w:pPr>
        <w:pStyle w:val="Heading4"/>
      </w:pPr>
    </w:p>
    <w:p w14:paraId="0030CB78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6AFA66B9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thông tin độ khẩn văn bản</w:t>
      </w:r>
    </w:p>
    <w:p w14:paraId="2343C6E3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7A31C81B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thông tin độ khẩn văn bản</w:t>
      </w:r>
    </w:p>
    <w:p w14:paraId="62D6A540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45" w:history="1">
        <w:r w:rsidRPr="003F2B42">
          <w:rPr>
            <w:rStyle w:val="Hyperlink"/>
            <w:rFonts w:cs="Times New Roman"/>
          </w:rPr>
          <w:t>https://dev-qlvbdh.vnptsoftware.vn/qlvb/api/document/</w:t>
        </w:r>
        <w:r w:rsidRPr="008B0C40">
          <w:t xml:space="preserve"> </w:t>
        </w:r>
        <w:r w:rsidRPr="008B0C40">
          <w:rPr>
            <w:rStyle w:val="Hyperlink"/>
            <w:rFonts w:cs="Times New Roman"/>
          </w:rPr>
          <w:t>getlistpriority</w:t>
        </w:r>
        <w:r w:rsidRPr="003F2B42">
          <w:rPr>
            <w:rStyle w:val="Hyperlink"/>
            <w:rFonts w:cs="Times New Roman"/>
          </w:rPr>
          <w:t>/</w:t>
        </w:r>
      </w:hyperlink>
    </w:p>
    <w:p w14:paraId="5F8E6263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74615D82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564D337E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6ABD5EEF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7DEFE1D2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1FC775DF" w14:textId="77777777" w:rsidTr="00580BEE">
        <w:tc>
          <w:tcPr>
            <w:tcW w:w="8838" w:type="dxa"/>
          </w:tcPr>
          <w:p w14:paraId="76B71DD0" w14:textId="77777777" w:rsidR="00AE04BD" w:rsidRPr="008B0C40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9FF9D63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B0C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0E45BD4E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47C00C0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B0C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B0C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4358E0E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B0C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559793CA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330D8B05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299B021B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B0C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3AAC7DA1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065C6FB2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335A9DA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B0C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B0C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THUONG</w:t>
            </w: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CC1CDC9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B0C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B0C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Thường</w:t>
            </w: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12007DB3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37E30229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AD6B956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3A90D4EF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145B39B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r w:rsidRPr="008B0C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B0C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KHAN</w:t>
            </w: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A0838E5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B0C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B0C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Khẩn</w:t>
            </w: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387B7F23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4C9224D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335D3D7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230CC04A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B39A0EA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B0C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B0C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HOATOC</w:t>
            </w: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CDEF62B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B0C4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B0C4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Hoả tốc</w:t>
            </w: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00969C34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2CF31C6E" w14:textId="77777777" w:rsidR="00AE04BD" w:rsidRPr="008B0C4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14:paraId="059681E1" w14:textId="77777777" w:rsidR="00AE04BD" w:rsidRPr="008B0C40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B0C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A015283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4201BB10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5772207D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60F2955F" w14:textId="77777777" w:rsidTr="00580BEE">
        <w:tc>
          <w:tcPr>
            <w:tcW w:w="2515" w:type="dxa"/>
            <w:shd w:val="clear" w:color="auto" w:fill="E7E6E6" w:themeFill="background2"/>
          </w:tcPr>
          <w:p w14:paraId="505546C8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72894BA8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1828668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3F513308" w14:textId="77777777" w:rsidTr="00580BEE">
        <w:tc>
          <w:tcPr>
            <w:tcW w:w="2515" w:type="dxa"/>
          </w:tcPr>
          <w:p w14:paraId="5559442A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bCs/>
              </w:rPr>
              <w:t>code</w:t>
            </w:r>
          </w:p>
        </w:tc>
        <w:tc>
          <w:tcPr>
            <w:tcW w:w="4793" w:type="dxa"/>
          </w:tcPr>
          <w:p w14:paraId="5C98D340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Mã của độ khẩn</w:t>
            </w:r>
          </w:p>
        </w:tc>
        <w:tc>
          <w:tcPr>
            <w:tcW w:w="1519" w:type="dxa"/>
          </w:tcPr>
          <w:p w14:paraId="6DED2FD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01B4FD8" w14:textId="77777777" w:rsidTr="00580BEE">
        <w:tc>
          <w:tcPr>
            <w:tcW w:w="2515" w:type="dxa"/>
          </w:tcPr>
          <w:p w14:paraId="291F9159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name</w:t>
            </w:r>
          </w:p>
        </w:tc>
        <w:tc>
          <w:tcPr>
            <w:tcW w:w="4793" w:type="dxa"/>
          </w:tcPr>
          <w:p w14:paraId="3B17DC33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Tên của độ khẩn văn bản</w:t>
            </w:r>
          </w:p>
        </w:tc>
        <w:tc>
          <w:tcPr>
            <w:tcW w:w="1519" w:type="dxa"/>
          </w:tcPr>
          <w:p w14:paraId="1D67545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52D2DAD3" w14:textId="77777777" w:rsidR="00AE04BD" w:rsidRDefault="00AE04BD" w:rsidP="00AE04BD">
      <w:pPr>
        <w:pStyle w:val="Heading4"/>
      </w:pPr>
    </w:p>
    <w:p w14:paraId="7E21A3D2" w14:textId="77777777" w:rsidR="00AE04BD" w:rsidRPr="00D75655" w:rsidRDefault="00AE04BD" w:rsidP="00AE04BD">
      <w:pPr>
        <w:pStyle w:val="ListParagraph"/>
        <w:ind w:left="1440"/>
      </w:pPr>
    </w:p>
    <w:p w14:paraId="6B96A0F4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danh sách phân trang tra cứu văn bản</w:t>
      </w:r>
    </w:p>
    <w:p w14:paraId="0CA99F9D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625CFDF5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danh sách phân trang tra cứu văn bản</w:t>
      </w:r>
    </w:p>
    <w:p w14:paraId="24879B7D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46" w:history="1">
        <w:r>
          <w:rPr>
            <w:rStyle w:val="Hyperlink"/>
            <w:rFonts w:cs="Times New Roman"/>
          </w:rPr>
          <w:t>https://dev-qlvbdh.vnptsoftware.vn</w:t>
        </w:r>
        <w:r w:rsidRPr="00842D05">
          <w:rPr>
            <w:rStyle w:val="Hyperlink"/>
            <w:rFonts w:cs="Times New Roman"/>
          </w:rPr>
          <w:t>/qlvb/api/document/</w:t>
        </w:r>
        <w:r w:rsidRPr="000E1D60">
          <w:t xml:space="preserve"> </w:t>
        </w:r>
        <w:r w:rsidRPr="000E1D60">
          <w:rPr>
            <w:rStyle w:val="Hyperlink"/>
            <w:rFonts w:cs="Times New Roman"/>
          </w:rPr>
          <w:t>paginglookupdocument</w:t>
        </w:r>
        <w:r w:rsidRPr="00842D05">
          <w:rPr>
            <w:rStyle w:val="Hyperlink"/>
            <w:rFonts w:cs="Times New Roman"/>
          </w:rPr>
          <w:t>/</w:t>
        </w:r>
      </w:hyperlink>
    </w:p>
    <w:p w14:paraId="0164CB14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12CF6861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39E407DD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65C6C807" w14:textId="77777777" w:rsidTr="00580BEE">
        <w:tc>
          <w:tcPr>
            <w:tcW w:w="8838" w:type="dxa"/>
          </w:tcPr>
          <w:p w14:paraId="7C0E7838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5226F713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{  </w:t>
            </w:r>
          </w:p>
          <w:p w14:paraId="3BE1821F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"pageNo":"-1",</w:t>
            </w:r>
          </w:p>
          <w:p w14:paraId="5549C085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"pageRec":"10",</w:t>
            </w:r>
          </w:p>
          <w:p w14:paraId="096B7F51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"parameter":{  </w:t>
            </w:r>
          </w:p>
          <w:p w14:paraId="7C000776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"trichYeu":"",</w:t>
            </w:r>
          </w:p>
          <w:p w14:paraId="282B2D2F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 xml:space="preserve">      "soKy</w:t>
            </w:r>
            <w:r w:rsidRPr="00842D05">
              <w:rPr>
                <w:rStyle w:val="sbrace"/>
                <w:rFonts w:ascii="Consolas" w:hAnsi="Consolas"/>
                <w:color w:val="666666"/>
              </w:rPr>
              <w:t>Hieu":"",</w:t>
            </w:r>
          </w:p>
          <w:p w14:paraId="1B712C88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"type":"",</w:t>
            </w:r>
          </w:p>
          <w:p w14:paraId="5FC629AE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"linhVuc":"",</w:t>
            </w:r>
          </w:p>
          <w:p w14:paraId="5039F4F7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"priority":"",</w:t>
            </w:r>
          </w:p>
          <w:p w14:paraId="5A779221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"confidential":"",</w:t>
            </w:r>
          </w:p>
          <w:p w14:paraId="382DD321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"startDateBanHanh":"",</w:t>
            </w:r>
          </w:p>
          <w:p w14:paraId="51097C58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"endDateBanHanh":"",</w:t>
            </w:r>
          </w:p>
          <w:p w14:paraId="73F41043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"startDateSoanThao":"",</w:t>
            </w:r>
          </w:p>
          <w:p w14:paraId="7520C170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"endDateSoanThao":"",</w:t>
            </w:r>
          </w:p>
          <w:p w14:paraId="04A9E37F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"startDateHanXuLy":"",</w:t>
            </w:r>
          </w:p>
          <w:p w14:paraId="048931B8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"endDateHanXuLy":"",</w:t>
            </w:r>
          </w:p>
          <w:p w14:paraId="1E450443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"coQuanBanHanh":"",</w:t>
            </w:r>
          </w:p>
          <w:p w14:paraId="58C13C74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"soVanBan":"",</w:t>
            </w:r>
          </w:p>
          <w:p w14:paraId="08391E3D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 xml:space="preserve">      "soDen</w:t>
            </w:r>
            <w:r w:rsidRPr="00842D05">
              <w:rPr>
                <w:rStyle w:val="sbrace"/>
                <w:rFonts w:ascii="Consolas" w:hAnsi="Consolas"/>
                <w:color w:val="666666"/>
              </w:rPr>
              <w:t>":"",</w:t>
            </w:r>
          </w:p>
          <w:p w14:paraId="1249B373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</w:t>
            </w:r>
            <w:r>
              <w:rPr>
                <w:rStyle w:val="sbrace"/>
                <w:rFonts w:ascii="Consolas" w:hAnsi="Consolas"/>
                <w:color w:val="666666"/>
              </w:rPr>
              <w:t>txtToanVan</w:t>
            </w:r>
            <w:r w:rsidRPr="00842D05">
              <w:rPr>
                <w:rStyle w:val="sbrace"/>
                <w:rFonts w:ascii="Consolas" w:hAnsi="Consolas"/>
                <w:color w:val="666666"/>
              </w:rPr>
              <w:t>":""</w:t>
            </w:r>
            <w:r>
              <w:rPr>
                <w:rStyle w:val="sbrace"/>
                <w:rFonts w:ascii="Consolas" w:hAnsi="Consolas"/>
                <w:color w:val="666666"/>
              </w:rPr>
              <w:t>,</w:t>
            </w:r>
          </w:p>
          <w:p w14:paraId="3075F97A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 xml:space="preserve">      </w:t>
            </w:r>
            <w:r w:rsidRPr="00842D05">
              <w:rPr>
                <w:rStyle w:val="sbrace"/>
                <w:rFonts w:ascii="Consolas" w:hAnsi="Consolas"/>
                <w:color w:val="666666"/>
              </w:rPr>
              <w:t>"</w:t>
            </w:r>
            <w:r>
              <w:rPr>
                <w:rStyle w:val="sbrace"/>
                <w:rFonts w:ascii="Consolas" w:hAnsi="Consolas"/>
                <w:color w:val="666666"/>
              </w:rPr>
              <w:t>searchToanVan</w:t>
            </w:r>
            <w:r w:rsidRPr="00842D05">
              <w:rPr>
                <w:rStyle w:val="sbrace"/>
                <w:rFonts w:ascii="Consolas" w:hAnsi="Consolas"/>
                <w:color w:val="666666"/>
              </w:rPr>
              <w:t>":""</w:t>
            </w:r>
            <w:r>
              <w:rPr>
                <w:rStyle w:val="sbrace"/>
                <w:rFonts w:ascii="Consolas" w:hAnsi="Consolas"/>
                <w:color w:val="666666"/>
              </w:rPr>
              <w:t>,</w:t>
            </w:r>
          </w:p>
          <w:p w14:paraId="38F087BA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>
              <w:rPr>
                <w:rStyle w:val="sbrace"/>
                <w:rFonts w:ascii="Consolas" w:hAnsi="Consolas"/>
                <w:color w:val="666666"/>
              </w:rPr>
              <w:lastRenderedPageBreak/>
              <w:t xml:space="preserve">      </w:t>
            </w:r>
            <w:r w:rsidRPr="00842D05">
              <w:rPr>
                <w:rStyle w:val="sbrace"/>
                <w:rFonts w:ascii="Consolas" w:hAnsi="Consolas"/>
                <w:color w:val="666666"/>
              </w:rPr>
              <w:t>"</w:t>
            </w:r>
            <w:r>
              <w:rPr>
                <w:rStyle w:val="sbrace"/>
                <w:rFonts w:ascii="Consolas" w:hAnsi="Consolas"/>
                <w:color w:val="666666"/>
              </w:rPr>
              <w:t>fieldSort</w:t>
            </w:r>
            <w:r w:rsidRPr="00842D05">
              <w:rPr>
                <w:rStyle w:val="sbrace"/>
                <w:rFonts w:ascii="Consolas" w:hAnsi="Consolas"/>
                <w:color w:val="666666"/>
              </w:rPr>
              <w:t>":""</w:t>
            </w:r>
            <w:r>
              <w:rPr>
                <w:rStyle w:val="sbrace"/>
                <w:rFonts w:ascii="Consolas" w:hAnsi="Consolas"/>
                <w:color w:val="666666"/>
              </w:rPr>
              <w:t>,</w:t>
            </w:r>
          </w:p>
          <w:p w14:paraId="7E93AC34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 xml:space="preserve">       </w:t>
            </w:r>
            <w:r w:rsidRPr="00842D05">
              <w:rPr>
                <w:rStyle w:val="sbrace"/>
                <w:rFonts w:ascii="Consolas" w:hAnsi="Consolas"/>
                <w:color w:val="666666"/>
              </w:rPr>
              <w:t>"</w:t>
            </w:r>
            <w:r>
              <w:rPr>
                <w:rStyle w:val="sbrace"/>
                <w:rFonts w:ascii="Consolas" w:hAnsi="Consolas"/>
                <w:color w:val="666666"/>
              </w:rPr>
              <w:t>sort</w:t>
            </w:r>
            <w:r w:rsidRPr="00842D05">
              <w:rPr>
                <w:rStyle w:val="sbrace"/>
                <w:rFonts w:ascii="Consolas" w:hAnsi="Consolas"/>
                <w:color w:val="666666"/>
              </w:rPr>
              <w:t>":""</w:t>
            </w:r>
          </w:p>
          <w:p w14:paraId="02424B98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}</w:t>
            </w:r>
          </w:p>
          <w:p w14:paraId="445AADB5" w14:textId="77777777" w:rsidR="00AE04BD" w:rsidRDefault="00AE04BD" w:rsidP="00580BEE">
            <w:pPr>
              <w:pStyle w:val="ListParagraph"/>
              <w:ind w:left="1080"/>
            </w:pPr>
            <w:r w:rsidRPr="00842D05"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15F4AC22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lastRenderedPageBreak/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66F3F832" w14:textId="77777777" w:rsidTr="00580BEE">
        <w:tc>
          <w:tcPr>
            <w:tcW w:w="2515" w:type="dxa"/>
            <w:shd w:val="clear" w:color="auto" w:fill="E7E6E6" w:themeFill="background2"/>
          </w:tcPr>
          <w:p w14:paraId="667C43EE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4846E86A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634EF40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3B1D5DDF" w14:textId="77777777" w:rsidTr="00580BEE">
        <w:tc>
          <w:tcPr>
            <w:tcW w:w="2515" w:type="dxa"/>
          </w:tcPr>
          <w:p w14:paraId="38857F97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pageNo</w:t>
            </w:r>
          </w:p>
        </w:tc>
        <w:tc>
          <w:tcPr>
            <w:tcW w:w="4793" w:type="dxa"/>
          </w:tcPr>
          <w:p w14:paraId="747C8D22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trang văn bản = -1</w:t>
            </w:r>
          </w:p>
        </w:tc>
        <w:tc>
          <w:tcPr>
            <w:tcW w:w="1519" w:type="dxa"/>
          </w:tcPr>
          <w:p w14:paraId="693F43EA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752E3BB" w14:textId="77777777" w:rsidTr="00580BEE">
        <w:tc>
          <w:tcPr>
            <w:tcW w:w="2515" w:type="dxa"/>
          </w:tcPr>
          <w:p w14:paraId="70A70322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pageRec</w:t>
            </w:r>
          </w:p>
        </w:tc>
        <w:tc>
          <w:tcPr>
            <w:tcW w:w="4793" w:type="dxa"/>
          </w:tcPr>
          <w:p w14:paraId="5230285C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văn bản trên 1 trang</w:t>
            </w:r>
          </w:p>
        </w:tc>
        <w:tc>
          <w:tcPr>
            <w:tcW w:w="1519" w:type="dxa"/>
          </w:tcPr>
          <w:p w14:paraId="1C8938C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68F4131" w14:textId="77777777" w:rsidTr="00580BEE">
        <w:tc>
          <w:tcPr>
            <w:tcW w:w="2515" w:type="dxa"/>
          </w:tcPr>
          <w:p w14:paraId="21F76FCD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trichYeu</w:t>
            </w:r>
          </w:p>
        </w:tc>
        <w:tc>
          <w:tcPr>
            <w:tcW w:w="4793" w:type="dxa"/>
          </w:tcPr>
          <w:p w14:paraId="2C88D068" w14:textId="77777777" w:rsidR="00AE04BD" w:rsidRDefault="00AE04BD" w:rsidP="00580BEE">
            <w:pPr>
              <w:tabs>
                <w:tab w:val="left" w:pos="3495"/>
              </w:tabs>
            </w:pPr>
            <w:r>
              <w:t>Trích yếu cần tìm kiếm</w:t>
            </w:r>
          </w:p>
        </w:tc>
        <w:tc>
          <w:tcPr>
            <w:tcW w:w="1519" w:type="dxa"/>
          </w:tcPr>
          <w:p w14:paraId="17B003D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E7501F6" w14:textId="77777777" w:rsidTr="00580BEE">
        <w:tc>
          <w:tcPr>
            <w:tcW w:w="2515" w:type="dxa"/>
          </w:tcPr>
          <w:p w14:paraId="50C4CD97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soKiHieu</w:t>
            </w:r>
          </w:p>
        </w:tc>
        <w:tc>
          <w:tcPr>
            <w:tcW w:w="4793" w:type="dxa"/>
          </w:tcPr>
          <w:p w14:paraId="290FFD10" w14:textId="77777777" w:rsidR="00AE04BD" w:rsidRDefault="00AE04BD" w:rsidP="00580BEE">
            <w:pPr>
              <w:tabs>
                <w:tab w:val="left" w:pos="3495"/>
              </w:tabs>
            </w:pPr>
            <w:r>
              <w:t>Số kí hiệu văn bản cần tim</w:t>
            </w:r>
          </w:p>
        </w:tc>
        <w:tc>
          <w:tcPr>
            <w:tcW w:w="1519" w:type="dxa"/>
          </w:tcPr>
          <w:p w14:paraId="656C152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F44B1D4" w14:textId="77777777" w:rsidTr="00580BEE">
        <w:tc>
          <w:tcPr>
            <w:tcW w:w="2515" w:type="dxa"/>
          </w:tcPr>
          <w:p w14:paraId="69D9376C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type</w:t>
            </w:r>
          </w:p>
        </w:tc>
        <w:tc>
          <w:tcPr>
            <w:tcW w:w="4793" w:type="dxa"/>
          </w:tcPr>
          <w:p w14:paraId="4D300A38" w14:textId="77777777" w:rsidR="00AE04BD" w:rsidRDefault="00AE04BD" w:rsidP="00580BEE">
            <w:pPr>
              <w:tabs>
                <w:tab w:val="left" w:pos="3495"/>
              </w:tabs>
            </w:pPr>
            <w:r>
              <w:t>Hình thức văn bản cần tìm</w:t>
            </w:r>
          </w:p>
        </w:tc>
        <w:tc>
          <w:tcPr>
            <w:tcW w:w="1519" w:type="dxa"/>
          </w:tcPr>
          <w:p w14:paraId="4704D3F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7576AC4" w14:textId="77777777" w:rsidTr="00580BEE">
        <w:tc>
          <w:tcPr>
            <w:tcW w:w="2515" w:type="dxa"/>
          </w:tcPr>
          <w:p w14:paraId="2966D89A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linhVuc</w:t>
            </w:r>
          </w:p>
        </w:tc>
        <w:tc>
          <w:tcPr>
            <w:tcW w:w="4793" w:type="dxa"/>
          </w:tcPr>
          <w:p w14:paraId="69904377" w14:textId="77777777" w:rsidR="00AE04BD" w:rsidRDefault="00AE04BD" w:rsidP="00580BEE">
            <w:pPr>
              <w:tabs>
                <w:tab w:val="left" w:pos="3495"/>
              </w:tabs>
            </w:pPr>
            <w:r>
              <w:t>Lĩnh vực văn  bản cần tìm</w:t>
            </w:r>
          </w:p>
        </w:tc>
        <w:tc>
          <w:tcPr>
            <w:tcW w:w="1519" w:type="dxa"/>
          </w:tcPr>
          <w:p w14:paraId="5E791CEC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7ED8223" w14:textId="77777777" w:rsidTr="00580BEE">
        <w:tc>
          <w:tcPr>
            <w:tcW w:w="2515" w:type="dxa"/>
          </w:tcPr>
          <w:p w14:paraId="1FA7C3A9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priority</w:t>
            </w:r>
          </w:p>
        </w:tc>
        <w:tc>
          <w:tcPr>
            <w:tcW w:w="4793" w:type="dxa"/>
          </w:tcPr>
          <w:p w14:paraId="0209F7CD" w14:textId="77777777" w:rsidR="00AE04BD" w:rsidRDefault="00AE04BD" w:rsidP="00580BEE">
            <w:pPr>
              <w:tabs>
                <w:tab w:val="left" w:pos="3495"/>
              </w:tabs>
            </w:pPr>
            <w:r>
              <w:t>Độ khẩn văn bản cần tìm</w:t>
            </w:r>
          </w:p>
        </w:tc>
        <w:tc>
          <w:tcPr>
            <w:tcW w:w="1519" w:type="dxa"/>
          </w:tcPr>
          <w:p w14:paraId="537418F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A79C6B7" w14:textId="77777777" w:rsidTr="00580BEE">
        <w:tc>
          <w:tcPr>
            <w:tcW w:w="2515" w:type="dxa"/>
          </w:tcPr>
          <w:p w14:paraId="5DA6461D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confidential</w:t>
            </w:r>
          </w:p>
        </w:tc>
        <w:tc>
          <w:tcPr>
            <w:tcW w:w="4793" w:type="dxa"/>
          </w:tcPr>
          <w:p w14:paraId="4EDCB8BA" w14:textId="77777777" w:rsidR="00AE04BD" w:rsidRDefault="00AE04BD" w:rsidP="00580BEE">
            <w:pPr>
              <w:tabs>
                <w:tab w:val="left" w:pos="3495"/>
              </w:tabs>
            </w:pPr>
            <w:r>
              <w:t>Độ mật văn bản cần tìm</w:t>
            </w:r>
          </w:p>
        </w:tc>
        <w:tc>
          <w:tcPr>
            <w:tcW w:w="1519" w:type="dxa"/>
          </w:tcPr>
          <w:p w14:paraId="04A78A85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4E4A3E5" w14:textId="77777777" w:rsidTr="00580BEE">
        <w:tc>
          <w:tcPr>
            <w:tcW w:w="2515" w:type="dxa"/>
          </w:tcPr>
          <w:p w14:paraId="1CC92F60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startDateBanHanh</w:t>
            </w:r>
          </w:p>
        </w:tc>
        <w:tc>
          <w:tcPr>
            <w:tcW w:w="4793" w:type="dxa"/>
          </w:tcPr>
          <w:p w14:paraId="6D2B47FE" w14:textId="77777777" w:rsidR="00AE04BD" w:rsidRDefault="00AE04BD" w:rsidP="00580BEE">
            <w:pPr>
              <w:tabs>
                <w:tab w:val="left" w:pos="3495"/>
              </w:tabs>
            </w:pPr>
            <w:r>
              <w:t>Ngày bắt đầu ban hành</w:t>
            </w:r>
          </w:p>
        </w:tc>
        <w:tc>
          <w:tcPr>
            <w:tcW w:w="1519" w:type="dxa"/>
          </w:tcPr>
          <w:p w14:paraId="3075DE7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52D0894" w14:textId="77777777" w:rsidTr="00580BEE">
        <w:tc>
          <w:tcPr>
            <w:tcW w:w="2515" w:type="dxa"/>
          </w:tcPr>
          <w:p w14:paraId="42705D29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endDateBanHanh</w:t>
            </w:r>
          </w:p>
        </w:tc>
        <w:tc>
          <w:tcPr>
            <w:tcW w:w="4793" w:type="dxa"/>
          </w:tcPr>
          <w:p w14:paraId="6BB2C6FB" w14:textId="77777777" w:rsidR="00AE04BD" w:rsidRDefault="00AE04BD" w:rsidP="00580BEE">
            <w:pPr>
              <w:tabs>
                <w:tab w:val="left" w:pos="3495"/>
              </w:tabs>
            </w:pPr>
            <w:r>
              <w:t>Ngày kết thúc ban hành</w:t>
            </w:r>
          </w:p>
        </w:tc>
        <w:tc>
          <w:tcPr>
            <w:tcW w:w="1519" w:type="dxa"/>
          </w:tcPr>
          <w:p w14:paraId="44888A4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870A7EF" w14:textId="77777777" w:rsidTr="00580BEE">
        <w:tc>
          <w:tcPr>
            <w:tcW w:w="2515" w:type="dxa"/>
          </w:tcPr>
          <w:p w14:paraId="6BAEE03E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startDateSoanThao</w:t>
            </w:r>
          </w:p>
        </w:tc>
        <w:tc>
          <w:tcPr>
            <w:tcW w:w="4793" w:type="dxa"/>
          </w:tcPr>
          <w:p w14:paraId="2EDD997E" w14:textId="77777777" w:rsidR="00AE04BD" w:rsidRDefault="00AE04BD" w:rsidP="00580BEE">
            <w:pPr>
              <w:tabs>
                <w:tab w:val="left" w:pos="3495"/>
              </w:tabs>
            </w:pPr>
            <w:r>
              <w:t>Ngày bắt đầu soạn thảo</w:t>
            </w:r>
          </w:p>
        </w:tc>
        <w:tc>
          <w:tcPr>
            <w:tcW w:w="1519" w:type="dxa"/>
          </w:tcPr>
          <w:p w14:paraId="0656511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89373CA" w14:textId="77777777" w:rsidTr="00580BEE">
        <w:tc>
          <w:tcPr>
            <w:tcW w:w="2515" w:type="dxa"/>
          </w:tcPr>
          <w:p w14:paraId="54E73C7D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endDateSoanThao</w:t>
            </w:r>
          </w:p>
        </w:tc>
        <w:tc>
          <w:tcPr>
            <w:tcW w:w="4793" w:type="dxa"/>
          </w:tcPr>
          <w:p w14:paraId="460857E2" w14:textId="77777777" w:rsidR="00AE04BD" w:rsidRDefault="00AE04BD" w:rsidP="00580BEE">
            <w:pPr>
              <w:tabs>
                <w:tab w:val="left" w:pos="3495"/>
              </w:tabs>
            </w:pPr>
            <w:r>
              <w:t>Ngày kết thúc soạn thảo</w:t>
            </w:r>
          </w:p>
        </w:tc>
        <w:tc>
          <w:tcPr>
            <w:tcW w:w="1519" w:type="dxa"/>
          </w:tcPr>
          <w:p w14:paraId="4920561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D0D1E15" w14:textId="77777777" w:rsidTr="00580BEE">
        <w:tc>
          <w:tcPr>
            <w:tcW w:w="2515" w:type="dxa"/>
          </w:tcPr>
          <w:p w14:paraId="4BCDF881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startDateHanXuLy</w:t>
            </w:r>
          </w:p>
        </w:tc>
        <w:tc>
          <w:tcPr>
            <w:tcW w:w="4793" w:type="dxa"/>
          </w:tcPr>
          <w:p w14:paraId="37C34AE6" w14:textId="77777777" w:rsidR="00AE04BD" w:rsidRDefault="00AE04BD" w:rsidP="00580BEE">
            <w:pPr>
              <w:tabs>
                <w:tab w:val="left" w:pos="3495"/>
              </w:tabs>
            </w:pPr>
            <w:r>
              <w:t>Ngày bắt đầu hạn xử lý</w:t>
            </w:r>
          </w:p>
        </w:tc>
        <w:tc>
          <w:tcPr>
            <w:tcW w:w="1519" w:type="dxa"/>
          </w:tcPr>
          <w:p w14:paraId="5A1D31D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F681858" w14:textId="77777777" w:rsidTr="00580BEE">
        <w:tc>
          <w:tcPr>
            <w:tcW w:w="2515" w:type="dxa"/>
          </w:tcPr>
          <w:p w14:paraId="6B47C878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endDateHanXuLy</w:t>
            </w:r>
          </w:p>
        </w:tc>
        <w:tc>
          <w:tcPr>
            <w:tcW w:w="4793" w:type="dxa"/>
          </w:tcPr>
          <w:p w14:paraId="3BE29051" w14:textId="77777777" w:rsidR="00AE04BD" w:rsidRDefault="00AE04BD" w:rsidP="00580BEE">
            <w:pPr>
              <w:tabs>
                <w:tab w:val="left" w:pos="3495"/>
              </w:tabs>
            </w:pPr>
            <w:r>
              <w:t>Ngày kết thúc hạn xử lý</w:t>
            </w:r>
          </w:p>
        </w:tc>
        <w:tc>
          <w:tcPr>
            <w:tcW w:w="1519" w:type="dxa"/>
          </w:tcPr>
          <w:p w14:paraId="7DC73C7A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0F28266" w14:textId="77777777" w:rsidTr="00580BEE">
        <w:tc>
          <w:tcPr>
            <w:tcW w:w="2515" w:type="dxa"/>
          </w:tcPr>
          <w:p w14:paraId="377AC3E8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coQuanBanHanh</w:t>
            </w:r>
          </w:p>
        </w:tc>
        <w:tc>
          <w:tcPr>
            <w:tcW w:w="4793" w:type="dxa"/>
          </w:tcPr>
          <w:p w14:paraId="7BBA703F" w14:textId="77777777" w:rsidR="00AE04BD" w:rsidRDefault="00AE04BD" w:rsidP="00580BEE">
            <w:pPr>
              <w:tabs>
                <w:tab w:val="left" w:pos="3495"/>
              </w:tabs>
            </w:pPr>
            <w:r>
              <w:t>Cơ quan ban hành</w:t>
            </w:r>
          </w:p>
        </w:tc>
        <w:tc>
          <w:tcPr>
            <w:tcW w:w="1519" w:type="dxa"/>
          </w:tcPr>
          <w:p w14:paraId="3A71205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3A8B59B" w14:textId="77777777" w:rsidTr="00580BEE">
        <w:tc>
          <w:tcPr>
            <w:tcW w:w="2515" w:type="dxa"/>
          </w:tcPr>
          <w:p w14:paraId="12813FE6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soVanBan</w:t>
            </w:r>
          </w:p>
        </w:tc>
        <w:tc>
          <w:tcPr>
            <w:tcW w:w="4793" w:type="dxa"/>
          </w:tcPr>
          <w:p w14:paraId="037D20EB" w14:textId="77777777" w:rsidR="00AE04BD" w:rsidRDefault="00AE04BD" w:rsidP="00580BEE">
            <w:pPr>
              <w:tabs>
                <w:tab w:val="left" w:pos="3495"/>
              </w:tabs>
            </w:pPr>
            <w:r>
              <w:t>Sổ văn bản</w:t>
            </w:r>
          </w:p>
        </w:tc>
        <w:tc>
          <w:tcPr>
            <w:tcW w:w="1519" w:type="dxa"/>
          </w:tcPr>
          <w:p w14:paraId="726479FC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4515E26" w14:textId="77777777" w:rsidTr="00580BEE">
        <w:tc>
          <w:tcPr>
            <w:tcW w:w="2515" w:type="dxa"/>
          </w:tcPr>
          <w:p w14:paraId="4A4BB4EE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soDen</w:t>
            </w:r>
          </w:p>
        </w:tc>
        <w:tc>
          <w:tcPr>
            <w:tcW w:w="4793" w:type="dxa"/>
          </w:tcPr>
          <w:p w14:paraId="5568DC16" w14:textId="77777777" w:rsidR="00AE04BD" w:rsidRDefault="00AE04BD" w:rsidP="00580BEE">
            <w:pPr>
              <w:tabs>
                <w:tab w:val="left" w:pos="3495"/>
              </w:tabs>
            </w:pPr>
            <w:r>
              <w:t>Số đến đi</w:t>
            </w:r>
          </w:p>
        </w:tc>
        <w:tc>
          <w:tcPr>
            <w:tcW w:w="1519" w:type="dxa"/>
          </w:tcPr>
          <w:p w14:paraId="32D018BA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BE43859" w14:textId="77777777" w:rsidTr="00580BEE">
        <w:tc>
          <w:tcPr>
            <w:tcW w:w="2515" w:type="dxa"/>
          </w:tcPr>
          <w:p w14:paraId="7095DC0D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</w:p>
        </w:tc>
        <w:tc>
          <w:tcPr>
            <w:tcW w:w="4793" w:type="dxa"/>
          </w:tcPr>
          <w:p w14:paraId="4027CF7D" w14:textId="77777777" w:rsidR="00AE04BD" w:rsidRDefault="00AE04BD" w:rsidP="00580BEE">
            <w:pPr>
              <w:tabs>
                <w:tab w:val="left" w:pos="3495"/>
              </w:tabs>
            </w:pPr>
            <w:r>
              <w:t>Các field còn lại chưa dùng nên tạm thời để trống</w:t>
            </w:r>
          </w:p>
        </w:tc>
        <w:tc>
          <w:tcPr>
            <w:tcW w:w="1519" w:type="dxa"/>
          </w:tcPr>
          <w:p w14:paraId="524FD67C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5D529E59" w14:textId="77777777" w:rsidR="00AE04BD" w:rsidRPr="00AB418E" w:rsidRDefault="00AE04BD" w:rsidP="00AE04BD">
      <w:pPr>
        <w:pStyle w:val="ListParagraph"/>
        <w:ind w:left="1440"/>
      </w:pPr>
    </w:p>
    <w:p w14:paraId="4591AB60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00686310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3FAD007B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6AF833D7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78882994" w14:textId="77777777" w:rsidTr="00580BEE">
        <w:tc>
          <w:tcPr>
            <w:tcW w:w="8838" w:type="dxa"/>
          </w:tcPr>
          <w:p w14:paraId="4EE9C06E" w14:textId="77777777" w:rsidR="00AE04BD" w:rsidRDefault="00AE04BD" w:rsidP="00580BEE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"status"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"message"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"pageNo"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8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"pageRec"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77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1AB00901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6E56371D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553"/>
      </w:tblGrid>
      <w:tr w:rsidR="00AE04BD" w14:paraId="098C446F" w14:textId="77777777" w:rsidTr="00580BEE">
        <w:tc>
          <w:tcPr>
            <w:tcW w:w="1645" w:type="dxa"/>
            <w:shd w:val="clear" w:color="auto" w:fill="E7E6E6" w:themeFill="background2"/>
          </w:tcPr>
          <w:p w14:paraId="7C8D45DF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52BE8368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553" w:type="dxa"/>
            <w:shd w:val="clear" w:color="auto" w:fill="E7E6E6" w:themeFill="background2"/>
          </w:tcPr>
          <w:p w14:paraId="71C40F4F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58B3CBC1" w14:textId="77777777" w:rsidTr="00580BEE">
        <w:tc>
          <w:tcPr>
            <w:tcW w:w="1645" w:type="dxa"/>
          </w:tcPr>
          <w:p w14:paraId="652A1E2E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1BD4ABF8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48D61A17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1B90F94F" w14:textId="77777777" w:rsidTr="00580BEE">
        <w:tc>
          <w:tcPr>
            <w:tcW w:w="1645" w:type="dxa"/>
          </w:tcPr>
          <w:p w14:paraId="049C9E6F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0776AA58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553" w:type="dxa"/>
          </w:tcPr>
          <w:p w14:paraId="6E71B74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6A00B47" w14:textId="77777777" w:rsidTr="00580BEE">
        <w:tc>
          <w:tcPr>
            <w:tcW w:w="1645" w:type="dxa"/>
          </w:tcPr>
          <w:p w14:paraId="23B90F5D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640" w:type="dxa"/>
          </w:tcPr>
          <w:p w14:paraId="0D8F1717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4575789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F95E67C" w14:textId="77777777" w:rsidTr="00580BEE">
        <w:tc>
          <w:tcPr>
            <w:tcW w:w="1645" w:type="dxa"/>
          </w:tcPr>
          <w:p w14:paraId="04DD7525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3EE3B175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Dữ liệu trả về từ server:  pageNo:số trang,pageRec:tổng số </w:t>
            </w:r>
            <w:r>
              <w:lastRenderedPageBreak/>
              <w:t>bản ghi</w:t>
            </w:r>
          </w:p>
        </w:tc>
        <w:tc>
          <w:tcPr>
            <w:tcW w:w="1553" w:type="dxa"/>
          </w:tcPr>
          <w:p w14:paraId="401BA501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34B81C0F" w14:textId="77777777" w:rsidR="00AE04BD" w:rsidRDefault="00AE04BD" w:rsidP="00AE04BD"/>
    <w:p w14:paraId="16192C6A" w14:textId="77777777" w:rsidR="00AE04BD" w:rsidRDefault="00AE04BD" w:rsidP="00AE04BD">
      <w:pPr>
        <w:pStyle w:val="Heading4"/>
      </w:pPr>
    </w:p>
    <w:p w14:paraId="5EC9A47D" w14:textId="77777777" w:rsidR="00AE04BD" w:rsidRPr="00D75655" w:rsidRDefault="00AE04BD" w:rsidP="00AE04BD">
      <w:pPr>
        <w:pStyle w:val="ListParagraph"/>
        <w:ind w:left="1440"/>
      </w:pPr>
    </w:p>
    <w:p w14:paraId="78B84246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danh sách  tra cứu văn bản</w:t>
      </w:r>
    </w:p>
    <w:p w14:paraId="4FD362BA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7B7F579A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danh sách  tra cứu văn bản</w:t>
      </w:r>
    </w:p>
    <w:p w14:paraId="5F50AD93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47" w:history="1">
        <w:r w:rsidRPr="00F1600E">
          <w:rPr>
            <w:rStyle w:val="Hyperlink"/>
            <w:rFonts w:cs="Times New Roman"/>
          </w:rPr>
          <w:t>https://dev-qlvbdh.vnptsoftware.vn/qlvb/api/document/</w:t>
        </w:r>
        <w:r w:rsidRPr="00F1600E">
          <w:rPr>
            <w:rStyle w:val="Hyperlink"/>
          </w:rPr>
          <w:t xml:space="preserve"> </w:t>
        </w:r>
        <w:r w:rsidRPr="00F1600E">
          <w:rPr>
            <w:rStyle w:val="Hyperlink"/>
            <w:rFonts w:cs="Times New Roman"/>
          </w:rPr>
          <w:t>lookupdocument/</w:t>
        </w:r>
      </w:hyperlink>
    </w:p>
    <w:p w14:paraId="351FB958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1D162FC0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773296DD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05F3AA78" w14:textId="77777777" w:rsidTr="00580BEE">
        <w:tc>
          <w:tcPr>
            <w:tcW w:w="8838" w:type="dxa"/>
          </w:tcPr>
          <w:p w14:paraId="6AD28C60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2A6034E4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{  </w:t>
            </w:r>
          </w:p>
          <w:p w14:paraId="47D9C59A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 xml:space="preserve">   "pageNo":"</w:t>
            </w:r>
            <w:r w:rsidRPr="00842D05">
              <w:rPr>
                <w:rStyle w:val="sbrace"/>
                <w:rFonts w:ascii="Consolas" w:hAnsi="Consolas"/>
                <w:color w:val="666666"/>
              </w:rPr>
              <w:t>1",</w:t>
            </w:r>
          </w:p>
          <w:p w14:paraId="087E7652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"pageRec":"10",</w:t>
            </w:r>
          </w:p>
          <w:p w14:paraId="768DE54D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"parameter":{  </w:t>
            </w:r>
          </w:p>
          <w:p w14:paraId="3CA2C00C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"trichYeu":"",</w:t>
            </w:r>
          </w:p>
          <w:p w14:paraId="4AAE569D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 xml:space="preserve">      "soKy</w:t>
            </w:r>
            <w:r w:rsidRPr="00842D05">
              <w:rPr>
                <w:rStyle w:val="sbrace"/>
                <w:rFonts w:ascii="Consolas" w:hAnsi="Consolas"/>
                <w:color w:val="666666"/>
              </w:rPr>
              <w:t>Hieu":"",</w:t>
            </w:r>
          </w:p>
          <w:p w14:paraId="1D3D9F1A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"type":"",</w:t>
            </w:r>
          </w:p>
          <w:p w14:paraId="600D68A8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"linhVuc":"",</w:t>
            </w:r>
          </w:p>
          <w:p w14:paraId="7D74E86B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"priority":"",</w:t>
            </w:r>
          </w:p>
          <w:p w14:paraId="09054696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"confidential":"",</w:t>
            </w:r>
          </w:p>
          <w:p w14:paraId="2A71A9C2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"startDateBanHanh":"",</w:t>
            </w:r>
          </w:p>
          <w:p w14:paraId="658A32F8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"endDateBanHanh":"",</w:t>
            </w:r>
          </w:p>
          <w:p w14:paraId="01D2367B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"startDateSoanThao":"",</w:t>
            </w:r>
          </w:p>
          <w:p w14:paraId="7880ACC0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"endDateSoanThao":"",</w:t>
            </w:r>
          </w:p>
          <w:p w14:paraId="7B703810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"startDateHanXuLy":"",</w:t>
            </w:r>
          </w:p>
          <w:p w14:paraId="1B23A764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"endDateHanXuLy":"",</w:t>
            </w:r>
          </w:p>
          <w:p w14:paraId="41D95842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"coQuanBanHanh":"",</w:t>
            </w:r>
          </w:p>
          <w:p w14:paraId="4A1BA6E8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"soVanBan":"",</w:t>
            </w:r>
          </w:p>
          <w:p w14:paraId="21DEDE56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 xml:space="preserve">      "soDen</w:t>
            </w:r>
            <w:r w:rsidRPr="00842D05">
              <w:rPr>
                <w:rStyle w:val="sbrace"/>
                <w:rFonts w:ascii="Consolas" w:hAnsi="Consolas"/>
                <w:color w:val="666666"/>
              </w:rPr>
              <w:t>":"",</w:t>
            </w:r>
          </w:p>
          <w:p w14:paraId="7E044ABA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   "</w:t>
            </w:r>
            <w:r>
              <w:rPr>
                <w:rStyle w:val="sbrace"/>
                <w:rFonts w:ascii="Consolas" w:hAnsi="Consolas"/>
                <w:color w:val="666666"/>
              </w:rPr>
              <w:t>txtToanVan</w:t>
            </w:r>
            <w:r w:rsidRPr="00842D05">
              <w:rPr>
                <w:rStyle w:val="sbrace"/>
                <w:rFonts w:ascii="Consolas" w:hAnsi="Consolas"/>
                <w:color w:val="666666"/>
              </w:rPr>
              <w:t>":""</w:t>
            </w:r>
            <w:r>
              <w:rPr>
                <w:rStyle w:val="sbrace"/>
                <w:rFonts w:ascii="Consolas" w:hAnsi="Consolas"/>
                <w:color w:val="666666"/>
              </w:rPr>
              <w:t>,</w:t>
            </w:r>
          </w:p>
          <w:p w14:paraId="05B3B856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 xml:space="preserve">      </w:t>
            </w:r>
            <w:r w:rsidRPr="00842D05">
              <w:rPr>
                <w:rStyle w:val="sbrace"/>
                <w:rFonts w:ascii="Consolas" w:hAnsi="Consolas"/>
                <w:color w:val="666666"/>
              </w:rPr>
              <w:t>"</w:t>
            </w:r>
            <w:r>
              <w:rPr>
                <w:rStyle w:val="sbrace"/>
                <w:rFonts w:ascii="Consolas" w:hAnsi="Consolas"/>
                <w:color w:val="666666"/>
              </w:rPr>
              <w:t>searchToanVan</w:t>
            </w:r>
            <w:r w:rsidRPr="00842D05">
              <w:rPr>
                <w:rStyle w:val="sbrace"/>
                <w:rFonts w:ascii="Consolas" w:hAnsi="Consolas"/>
                <w:color w:val="666666"/>
              </w:rPr>
              <w:t>":""</w:t>
            </w:r>
            <w:r>
              <w:rPr>
                <w:rStyle w:val="sbrace"/>
                <w:rFonts w:ascii="Consolas" w:hAnsi="Consolas"/>
                <w:color w:val="666666"/>
              </w:rPr>
              <w:t>,</w:t>
            </w:r>
          </w:p>
          <w:p w14:paraId="5AB36AF8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 xml:space="preserve">      </w:t>
            </w:r>
            <w:r w:rsidRPr="00842D05">
              <w:rPr>
                <w:rStyle w:val="sbrace"/>
                <w:rFonts w:ascii="Consolas" w:hAnsi="Consolas"/>
                <w:color w:val="666666"/>
              </w:rPr>
              <w:t>"</w:t>
            </w:r>
            <w:r>
              <w:rPr>
                <w:rStyle w:val="sbrace"/>
                <w:rFonts w:ascii="Consolas" w:hAnsi="Consolas"/>
                <w:color w:val="666666"/>
              </w:rPr>
              <w:t>fieldSort</w:t>
            </w:r>
            <w:r w:rsidRPr="00842D05">
              <w:rPr>
                <w:rStyle w:val="sbrace"/>
                <w:rFonts w:ascii="Consolas" w:hAnsi="Consolas"/>
                <w:color w:val="666666"/>
              </w:rPr>
              <w:t>":""</w:t>
            </w:r>
            <w:r>
              <w:rPr>
                <w:rStyle w:val="sbrace"/>
                <w:rFonts w:ascii="Consolas" w:hAnsi="Consolas"/>
                <w:color w:val="666666"/>
              </w:rPr>
              <w:t>,</w:t>
            </w:r>
          </w:p>
          <w:p w14:paraId="301BA0FC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 xml:space="preserve">       </w:t>
            </w:r>
            <w:r w:rsidRPr="00842D05">
              <w:rPr>
                <w:rStyle w:val="sbrace"/>
                <w:rFonts w:ascii="Consolas" w:hAnsi="Consolas"/>
                <w:color w:val="666666"/>
              </w:rPr>
              <w:t>"</w:t>
            </w:r>
            <w:r>
              <w:rPr>
                <w:rStyle w:val="sbrace"/>
                <w:rFonts w:ascii="Consolas" w:hAnsi="Consolas"/>
                <w:color w:val="666666"/>
              </w:rPr>
              <w:t>sort</w:t>
            </w:r>
            <w:r w:rsidRPr="00842D05">
              <w:rPr>
                <w:rStyle w:val="sbrace"/>
                <w:rFonts w:ascii="Consolas" w:hAnsi="Consolas"/>
                <w:color w:val="666666"/>
              </w:rPr>
              <w:t>":""</w:t>
            </w:r>
          </w:p>
          <w:p w14:paraId="2EFBA4D0" w14:textId="77777777" w:rsidR="00AE04BD" w:rsidRPr="00842D05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42D05">
              <w:rPr>
                <w:rStyle w:val="sbrace"/>
                <w:rFonts w:ascii="Consolas" w:hAnsi="Consolas"/>
                <w:color w:val="666666"/>
              </w:rPr>
              <w:t xml:space="preserve">   }</w:t>
            </w:r>
          </w:p>
          <w:p w14:paraId="06EE7B0F" w14:textId="77777777" w:rsidR="00AE04BD" w:rsidRDefault="00AE04BD" w:rsidP="00580BEE">
            <w:pPr>
              <w:pStyle w:val="ListParagraph"/>
              <w:ind w:left="1080"/>
            </w:pPr>
            <w:r w:rsidRPr="00842D05"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6FDF8406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32BBFE83" w14:textId="77777777" w:rsidTr="00580BEE">
        <w:tc>
          <w:tcPr>
            <w:tcW w:w="2515" w:type="dxa"/>
            <w:shd w:val="clear" w:color="auto" w:fill="E7E6E6" w:themeFill="background2"/>
          </w:tcPr>
          <w:p w14:paraId="6CD8D07D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54C3446B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6224A43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25842EA8" w14:textId="77777777" w:rsidTr="00580BEE">
        <w:tc>
          <w:tcPr>
            <w:tcW w:w="2515" w:type="dxa"/>
          </w:tcPr>
          <w:p w14:paraId="711FB417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pageNo</w:t>
            </w:r>
          </w:p>
        </w:tc>
        <w:tc>
          <w:tcPr>
            <w:tcW w:w="4793" w:type="dxa"/>
          </w:tcPr>
          <w:p w14:paraId="684CC1A7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 xml:space="preserve">Số trang văn bản </w:t>
            </w:r>
          </w:p>
        </w:tc>
        <w:tc>
          <w:tcPr>
            <w:tcW w:w="1519" w:type="dxa"/>
          </w:tcPr>
          <w:p w14:paraId="63AE01B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255C132" w14:textId="77777777" w:rsidTr="00580BEE">
        <w:tc>
          <w:tcPr>
            <w:tcW w:w="2515" w:type="dxa"/>
          </w:tcPr>
          <w:p w14:paraId="5AFEBBD2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pageRec</w:t>
            </w:r>
          </w:p>
        </w:tc>
        <w:tc>
          <w:tcPr>
            <w:tcW w:w="4793" w:type="dxa"/>
          </w:tcPr>
          <w:p w14:paraId="79784A7E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văn bản trên 1 trang</w:t>
            </w:r>
          </w:p>
        </w:tc>
        <w:tc>
          <w:tcPr>
            <w:tcW w:w="1519" w:type="dxa"/>
          </w:tcPr>
          <w:p w14:paraId="16CEB07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F66BF03" w14:textId="77777777" w:rsidTr="00580BEE">
        <w:tc>
          <w:tcPr>
            <w:tcW w:w="2515" w:type="dxa"/>
          </w:tcPr>
          <w:p w14:paraId="7EE15275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trichYeu</w:t>
            </w:r>
          </w:p>
        </w:tc>
        <w:tc>
          <w:tcPr>
            <w:tcW w:w="4793" w:type="dxa"/>
          </w:tcPr>
          <w:p w14:paraId="252554A8" w14:textId="77777777" w:rsidR="00AE04BD" w:rsidRDefault="00AE04BD" w:rsidP="00580BEE">
            <w:pPr>
              <w:tabs>
                <w:tab w:val="left" w:pos="3495"/>
              </w:tabs>
            </w:pPr>
            <w:r>
              <w:t>Trích yếu cần tìm kiếm</w:t>
            </w:r>
          </w:p>
        </w:tc>
        <w:tc>
          <w:tcPr>
            <w:tcW w:w="1519" w:type="dxa"/>
          </w:tcPr>
          <w:p w14:paraId="242D7824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A7C5CBD" w14:textId="77777777" w:rsidTr="00580BEE">
        <w:tc>
          <w:tcPr>
            <w:tcW w:w="2515" w:type="dxa"/>
          </w:tcPr>
          <w:p w14:paraId="23BAD04D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soKiHieu</w:t>
            </w:r>
          </w:p>
        </w:tc>
        <w:tc>
          <w:tcPr>
            <w:tcW w:w="4793" w:type="dxa"/>
          </w:tcPr>
          <w:p w14:paraId="50D5D757" w14:textId="77777777" w:rsidR="00AE04BD" w:rsidRDefault="00AE04BD" w:rsidP="00580BEE">
            <w:pPr>
              <w:tabs>
                <w:tab w:val="left" w:pos="3495"/>
              </w:tabs>
            </w:pPr>
            <w:r>
              <w:t>Số kí hiệu văn bản cần tim</w:t>
            </w:r>
          </w:p>
        </w:tc>
        <w:tc>
          <w:tcPr>
            <w:tcW w:w="1519" w:type="dxa"/>
          </w:tcPr>
          <w:p w14:paraId="36B2F56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F139CDE" w14:textId="77777777" w:rsidTr="00580BEE">
        <w:tc>
          <w:tcPr>
            <w:tcW w:w="2515" w:type="dxa"/>
          </w:tcPr>
          <w:p w14:paraId="5FFE719C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type</w:t>
            </w:r>
          </w:p>
        </w:tc>
        <w:tc>
          <w:tcPr>
            <w:tcW w:w="4793" w:type="dxa"/>
          </w:tcPr>
          <w:p w14:paraId="3F595B4B" w14:textId="77777777" w:rsidR="00AE04BD" w:rsidRDefault="00AE04BD" w:rsidP="00580BEE">
            <w:pPr>
              <w:tabs>
                <w:tab w:val="left" w:pos="3495"/>
              </w:tabs>
            </w:pPr>
            <w:r>
              <w:t>Hình thức văn bản cần tìm</w:t>
            </w:r>
          </w:p>
        </w:tc>
        <w:tc>
          <w:tcPr>
            <w:tcW w:w="1519" w:type="dxa"/>
          </w:tcPr>
          <w:p w14:paraId="62101C1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E1A9CD0" w14:textId="77777777" w:rsidTr="00580BEE">
        <w:tc>
          <w:tcPr>
            <w:tcW w:w="2515" w:type="dxa"/>
          </w:tcPr>
          <w:p w14:paraId="4E75AEB0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linhVuc</w:t>
            </w:r>
          </w:p>
        </w:tc>
        <w:tc>
          <w:tcPr>
            <w:tcW w:w="4793" w:type="dxa"/>
          </w:tcPr>
          <w:p w14:paraId="13BB7F11" w14:textId="77777777" w:rsidR="00AE04BD" w:rsidRDefault="00AE04BD" w:rsidP="00580BEE">
            <w:pPr>
              <w:tabs>
                <w:tab w:val="left" w:pos="3495"/>
              </w:tabs>
            </w:pPr>
            <w:r>
              <w:t>Lĩnh vực văn  bản cần tìm</w:t>
            </w:r>
          </w:p>
        </w:tc>
        <w:tc>
          <w:tcPr>
            <w:tcW w:w="1519" w:type="dxa"/>
          </w:tcPr>
          <w:p w14:paraId="1B065C9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EDEC257" w14:textId="77777777" w:rsidTr="00580BEE">
        <w:tc>
          <w:tcPr>
            <w:tcW w:w="2515" w:type="dxa"/>
          </w:tcPr>
          <w:p w14:paraId="3DFECBDA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priority</w:t>
            </w:r>
          </w:p>
        </w:tc>
        <w:tc>
          <w:tcPr>
            <w:tcW w:w="4793" w:type="dxa"/>
          </w:tcPr>
          <w:p w14:paraId="72DF406F" w14:textId="77777777" w:rsidR="00AE04BD" w:rsidRDefault="00AE04BD" w:rsidP="00580BEE">
            <w:pPr>
              <w:tabs>
                <w:tab w:val="left" w:pos="3495"/>
              </w:tabs>
            </w:pPr>
            <w:r>
              <w:t>Độ khẩn văn bản cần tìm</w:t>
            </w:r>
          </w:p>
        </w:tc>
        <w:tc>
          <w:tcPr>
            <w:tcW w:w="1519" w:type="dxa"/>
          </w:tcPr>
          <w:p w14:paraId="79B7E525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C3EF4A7" w14:textId="77777777" w:rsidTr="00580BEE">
        <w:tc>
          <w:tcPr>
            <w:tcW w:w="2515" w:type="dxa"/>
          </w:tcPr>
          <w:p w14:paraId="62D24DDC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lastRenderedPageBreak/>
              <w:t>confidential</w:t>
            </w:r>
          </w:p>
        </w:tc>
        <w:tc>
          <w:tcPr>
            <w:tcW w:w="4793" w:type="dxa"/>
          </w:tcPr>
          <w:p w14:paraId="3901CAFD" w14:textId="77777777" w:rsidR="00AE04BD" w:rsidRDefault="00AE04BD" w:rsidP="00580BEE">
            <w:pPr>
              <w:tabs>
                <w:tab w:val="left" w:pos="3495"/>
              </w:tabs>
            </w:pPr>
            <w:r>
              <w:t>Độ mật văn bản cần tìm</w:t>
            </w:r>
          </w:p>
        </w:tc>
        <w:tc>
          <w:tcPr>
            <w:tcW w:w="1519" w:type="dxa"/>
          </w:tcPr>
          <w:p w14:paraId="14D50C2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E4B85D3" w14:textId="77777777" w:rsidTr="00580BEE">
        <w:tc>
          <w:tcPr>
            <w:tcW w:w="2515" w:type="dxa"/>
          </w:tcPr>
          <w:p w14:paraId="263C7A05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startDateBanHanh</w:t>
            </w:r>
          </w:p>
        </w:tc>
        <w:tc>
          <w:tcPr>
            <w:tcW w:w="4793" w:type="dxa"/>
          </w:tcPr>
          <w:p w14:paraId="7921D300" w14:textId="77777777" w:rsidR="00AE04BD" w:rsidRDefault="00AE04BD" w:rsidP="00580BEE">
            <w:pPr>
              <w:tabs>
                <w:tab w:val="left" w:pos="3495"/>
              </w:tabs>
            </w:pPr>
            <w:r>
              <w:t>Ngày bắt đầu ban hành</w:t>
            </w:r>
          </w:p>
        </w:tc>
        <w:tc>
          <w:tcPr>
            <w:tcW w:w="1519" w:type="dxa"/>
          </w:tcPr>
          <w:p w14:paraId="21A8A84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6D97035" w14:textId="77777777" w:rsidTr="00580BEE">
        <w:tc>
          <w:tcPr>
            <w:tcW w:w="2515" w:type="dxa"/>
          </w:tcPr>
          <w:p w14:paraId="1259E30C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endDateBanHanh</w:t>
            </w:r>
          </w:p>
        </w:tc>
        <w:tc>
          <w:tcPr>
            <w:tcW w:w="4793" w:type="dxa"/>
          </w:tcPr>
          <w:p w14:paraId="1D67EC59" w14:textId="77777777" w:rsidR="00AE04BD" w:rsidRDefault="00AE04BD" w:rsidP="00580BEE">
            <w:pPr>
              <w:tabs>
                <w:tab w:val="left" w:pos="3495"/>
              </w:tabs>
            </w:pPr>
            <w:r>
              <w:t>Ngày kết thúc ban hành</w:t>
            </w:r>
          </w:p>
        </w:tc>
        <w:tc>
          <w:tcPr>
            <w:tcW w:w="1519" w:type="dxa"/>
          </w:tcPr>
          <w:p w14:paraId="36E2D385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95CED84" w14:textId="77777777" w:rsidTr="00580BEE">
        <w:tc>
          <w:tcPr>
            <w:tcW w:w="2515" w:type="dxa"/>
          </w:tcPr>
          <w:p w14:paraId="4EB26164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startDateSoanThao</w:t>
            </w:r>
          </w:p>
        </w:tc>
        <w:tc>
          <w:tcPr>
            <w:tcW w:w="4793" w:type="dxa"/>
          </w:tcPr>
          <w:p w14:paraId="2C4F25C0" w14:textId="77777777" w:rsidR="00AE04BD" w:rsidRDefault="00AE04BD" w:rsidP="00580BEE">
            <w:pPr>
              <w:tabs>
                <w:tab w:val="left" w:pos="3495"/>
              </w:tabs>
            </w:pPr>
            <w:r>
              <w:t>Ngày bắt đầu soạn thảo</w:t>
            </w:r>
          </w:p>
        </w:tc>
        <w:tc>
          <w:tcPr>
            <w:tcW w:w="1519" w:type="dxa"/>
          </w:tcPr>
          <w:p w14:paraId="73680A3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62597B7" w14:textId="77777777" w:rsidTr="00580BEE">
        <w:tc>
          <w:tcPr>
            <w:tcW w:w="2515" w:type="dxa"/>
          </w:tcPr>
          <w:p w14:paraId="7D10E5CC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endDateSoanThao</w:t>
            </w:r>
          </w:p>
        </w:tc>
        <w:tc>
          <w:tcPr>
            <w:tcW w:w="4793" w:type="dxa"/>
          </w:tcPr>
          <w:p w14:paraId="0C4CC543" w14:textId="77777777" w:rsidR="00AE04BD" w:rsidRDefault="00AE04BD" w:rsidP="00580BEE">
            <w:pPr>
              <w:tabs>
                <w:tab w:val="left" w:pos="3495"/>
              </w:tabs>
            </w:pPr>
            <w:r>
              <w:t>Ngày kết thúc soạn thảo</w:t>
            </w:r>
          </w:p>
        </w:tc>
        <w:tc>
          <w:tcPr>
            <w:tcW w:w="1519" w:type="dxa"/>
          </w:tcPr>
          <w:p w14:paraId="7838627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F14E1FB" w14:textId="77777777" w:rsidTr="00580BEE">
        <w:tc>
          <w:tcPr>
            <w:tcW w:w="2515" w:type="dxa"/>
          </w:tcPr>
          <w:p w14:paraId="0B3A1B54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startDateHanXuLy</w:t>
            </w:r>
          </w:p>
        </w:tc>
        <w:tc>
          <w:tcPr>
            <w:tcW w:w="4793" w:type="dxa"/>
          </w:tcPr>
          <w:p w14:paraId="4F3722CE" w14:textId="77777777" w:rsidR="00AE04BD" w:rsidRDefault="00AE04BD" w:rsidP="00580BEE">
            <w:pPr>
              <w:tabs>
                <w:tab w:val="left" w:pos="3495"/>
              </w:tabs>
            </w:pPr>
            <w:r>
              <w:t>Ngày bắt đầu hạn xử lý</w:t>
            </w:r>
          </w:p>
        </w:tc>
        <w:tc>
          <w:tcPr>
            <w:tcW w:w="1519" w:type="dxa"/>
          </w:tcPr>
          <w:p w14:paraId="113F290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C172D4A" w14:textId="77777777" w:rsidTr="00580BEE">
        <w:tc>
          <w:tcPr>
            <w:tcW w:w="2515" w:type="dxa"/>
          </w:tcPr>
          <w:p w14:paraId="1F2E3320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endDateHanXuLy</w:t>
            </w:r>
          </w:p>
        </w:tc>
        <w:tc>
          <w:tcPr>
            <w:tcW w:w="4793" w:type="dxa"/>
          </w:tcPr>
          <w:p w14:paraId="4A6C1D67" w14:textId="77777777" w:rsidR="00AE04BD" w:rsidRDefault="00AE04BD" w:rsidP="00580BEE">
            <w:pPr>
              <w:tabs>
                <w:tab w:val="left" w:pos="3495"/>
              </w:tabs>
            </w:pPr>
            <w:r>
              <w:t>Ngày kết thúc hạn xử lý</w:t>
            </w:r>
          </w:p>
        </w:tc>
        <w:tc>
          <w:tcPr>
            <w:tcW w:w="1519" w:type="dxa"/>
          </w:tcPr>
          <w:p w14:paraId="30B0DCE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F11F091" w14:textId="77777777" w:rsidTr="00580BEE">
        <w:tc>
          <w:tcPr>
            <w:tcW w:w="2515" w:type="dxa"/>
          </w:tcPr>
          <w:p w14:paraId="7031192A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coQuanBanHanh</w:t>
            </w:r>
          </w:p>
        </w:tc>
        <w:tc>
          <w:tcPr>
            <w:tcW w:w="4793" w:type="dxa"/>
          </w:tcPr>
          <w:p w14:paraId="269F63AF" w14:textId="77777777" w:rsidR="00AE04BD" w:rsidRDefault="00AE04BD" w:rsidP="00580BEE">
            <w:pPr>
              <w:tabs>
                <w:tab w:val="left" w:pos="3495"/>
              </w:tabs>
            </w:pPr>
            <w:r>
              <w:t>Cơ quan ban hành</w:t>
            </w:r>
          </w:p>
        </w:tc>
        <w:tc>
          <w:tcPr>
            <w:tcW w:w="1519" w:type="dxa"/>
          </w:tcPr>
          <w:p w14:paraId="4BBFFB2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25A2039" w14:textId="77777777" w:rsidTr="00580BEE">
        <w:tc>
          <w:tcPr>
            <w:tcW w:w="2515" w:type="dxa"/>
          </w:tcPr>
          <w:p w14:paraId="0E469A69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soVanBan</w:t>
            </w:r>
          </w:p>
        </w:tc>
        <w:tc>
          <w:tcPr>
            <w:tcW w:w="4793" w:type="dxa"/>
          </w:tcPr>
          <w:p w14:paraId="459E564E" w14:textId="77777777" w:rsidR="00AE04BD" w:rsidRDefault="00AE04BD" w:rsidP="00580BEE">
            <w:pPr>
              <w:tabs>
                <w:tab w:val="left" w:pos="3495"/>
              </w:tabs>
            </w:pPr>
            <w:r>
              <w:t>Sổ văn bản</w:t>
            </w:r>
          </w:p>
        </w:tc>
        <w:tc>
          <w:tcPr>
            <w:tcW w:w="1519" w:type="dxa"/>
          </w:tcPr>
          <w:p w14:paraId="6661D5F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9F96972" w14:textId="77777777" w:rsidTr="00580BEE">
        <w:tc>
          <w:tcPr>
            <w:tcW w:w="2515" w:type="dxa"/>
          </w:tcPr>
          <w:p w14:paraId="66930D16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soDen</w:t>
            </w:r>
          </w:p>
        </w:tc>
        <w:tc>
          <w:tcPr>
            <w:tcW w:w="4793" w:type="dxa"/>
          </w:tcPr>
          <w:p w14:paraId="3269F1CA" w14:textId="77777777" w:rsidR="00AE04BD" w:rsidRDefault="00AE04BD" w:rsidP="00580BEE">
            <w:pPr>
              <w:tabs>
                <w:tab w:val="left" w:pos="3495"/>
              </w:tabs>
            </w:pPr>
            <w:r>
              <w:t>Số đến đi</w:t>
            </w:r>
          </w:p>
        </w:tc>
        <w:tc>
          <w:tcPr>
            <w:tcW w:w="1519" w:type="dxa"/>
          </w:tcPr>
          <w:p w14:paraId="256DA255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FAB0BE3" w14:textId="77777777" w:rsidTr="00580BEE">
        <w:tc>
          <w:tcPr>
            <w:tcW w:w="2515" w:type="dxa"/>
          </w:tcPr>
          <w:p w14:paraId="704F410F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</w:p>
        </w:tc>
        <w:tc>
          <w:tcPr>
            <w:tcW w:w="4793" w:type="dxa"/>
          </w:tcPr>
          <w:p w14:paraId="2B7FC606" w14:textId="77777777" w:rsidR="00AE04BD" w:rsidRDefault="00AE04BD" w:rsidP="00580BEE">
            <w:pPr>
              <w:tabs>
                <w:tab w:val="left" w:pos="3495"/>
              </w:tabs>
            </w:pPr>
            <w:r>
              <w:t>Các field còn lại chưa dùng nên tạm thời để trống</w:t>
            </w:r>
          </w:p>
        </w:tc>
        <w:tc>
          <w:tcPr>
            <w:tcW w:w="1519" w:type="dxa"/>
          </w:tcPr>
          <w:p w14:paraId="5FDCAB7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4FF3CF84" w14:textId="77777777" w:rsidR="00AE04BD" w:rsidRPr="00AB418E" w:rsidRDefault="00AE04BD" w:rsidP="00AE04BD">
      <w:pPr>
        <w:pStyle w:val="ListParagraph"/>
        <w:ind w:left="1440"/>
      </w:pPr>
    </w:p>
    <w:p w14:paraId="576CE2CD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0745C93D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1B45D8D1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619B917B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5C5A1AE5" w14:textId="77777777" w:rsidTr="00580BEE">
        <w:tc>
          <w:tcPr>
            <w:tcW w:w="8838" w:type="dxa"/>
          </w:tcPr>
          <w:p w14:paraId="2829076F" w14:textId="77777777" w:rsidR="00AE04BD" w:rsidRPr="0069421F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490EE871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5BF81CF4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587B97AD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9421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876BC4A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1E2220B3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E4D4740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5B31C06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1346C762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1D5BACBB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0FE4943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9421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20004843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64D8C8C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soDenDi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9421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33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8159E57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soKyHieu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9421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33/2017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0685463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trichYeu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9421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VB đi mỹ test 083001092017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D7A1935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coQuanBanHanh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9421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UBND Thành phố Đồng Hới - Quảng Bình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025C56B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ngayBanHanh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9421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01/09/2017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413786F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ngayDen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69421F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79FFF6A3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doKhan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9421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Thường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BA5D3E2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hinhThucVanBan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9421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Công văn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3BE6AEE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thoiHanXuLy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9421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05/09/2017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4B19009B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939137A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DACE8A4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2D65B3B2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1AB7E85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9421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20004839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B217967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soDenDi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69421F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E3B2A06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soKyHieu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69421F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EC81E90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trichYeu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9421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Vb thông báo ko ai chuyển nhé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E497A38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coQuanBanHanh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69421F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3E26C38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ngayBanHanh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69421F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05E6AD3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ngayDen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69421F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134E943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doKhan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9421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Thường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5E56331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hinhThucVanBan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9421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Công văn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C1B1CF4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9421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thoiHanXuLy</w:t>
            </w: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69421F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</w:p>
          <w:p w14:paraId="7732816C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42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679C02B2" w14:textId="77777777" w:rsidR="00AE04BD" w:rsidRPr="0069421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14:paraId="6720473F" w14:textId="77777777" w:rsidR="00AE04BD" w:rsidRDefault="00AE04BD" w:rsidP="00580BEE">
            <w:pPr>
              <w:pStyle w:val="ListParagraph"/>
              <w:ind w:left="1080"/>
            </w:pPr>
            <w:r>
              <w:t>}</w:t>
            </w:r>
          </w:p>
        </w:tc>
      </w:tr>
    </w:tbl>
    <w:p w14:paraId="07C6A953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6B5A785E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3"/>
        <w:gridCol w:w="5419"/>
        <w:gridCol w:w="1514"/>
      </w:tblGrid>
      <w:tr w:rsidR="00AE04BD" w14:paraId="7EC67BF4" w14:textId="77777777" w:rsidTr="00580BEE">
        <w:tc>
          <w:tcPr>
            <w:tcW w:w="1923" w:type="dxa"/>
            <w:shd w:val="clear" w:color="auto" w:fill="E7E6E6" w:themeFill="background2"/>
          </w:tcPr>
          <w:p w14:paraId="08C8963A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419" w:type="dxa"/>
            <w:shd w:val="clear" w:color="auto" w:fill="E7E6E6" w:themeFill="background2"/>
          </w:tcPr>
          <w:p w14:paraId="1237EE17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514" w:type="dxa"/>
            <w:shd w:val="clear" w:color="auto" w:fill="E7E6E6" w:themeFill="background2"/>
          </w:tcPr>
          <w:p w14:paraId="06B5929E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051E537D" w14:textId="77777777" w:rsidTr="00580BEE">
        <w:tc>
          <w:tcPr>
            <w:tcW w:w="1923" w:type="dxa"/>
          </w:tcPr>
          <w:p w14:paraId="1F8E4790" w14:textId="77777777" w:rsidR="00AE04BD" w:rsidRDefault="00AE04BD" w:rsidP="00580BEE">
            <w:pPr>
              <w:tabs>
                <w:tab w:val="left" w:pos="3495"/>
              </w:tabs>
            </w:pPr>
            <w:r>
              <w:t>id</w:t>
            </w:r>
          </w:p>
        </w:tc>
        <w:tc>
          <w:tcPr>
            <w:tcW w:w="5419" w:type="dxa"/>
          </w:tcPr>
          <w:p w14:paraId="305C25F9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514" w:type="dxa"/>
          </w:tcPr>
          <w:p w14:paraId="5A297FF2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03CA0576" w14:textId="77777777" w:rsidTr="00580BEE">
        <w:tc>
          <w:tcPr>
            <w:tcW w:w="1923" w:type="dxa"/>
          </w:tcPr>
          <w:p w14:paraId="77759D73" w14:textId="77777777" w:rsidR="00AE04BD" w:rsidRPr="002A1E94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2A1E94">
              <w:rPr>
                <w:rFonts w:eastAsia="Times New Roman" w:cs="Times New Roman"/>
                <w:sz w:val="24"/>
                <w:szCs w:val="24"/>
              </w:rPr>
              <w:t>soDenDi</w:t>
            </w:r>
          </w:p>
        </w:tc>
        <w:tc>
          <w:tcPr>
            <w:tcW w:w="5419" w:type="dxa"/>
          </w:tcPr>
          <w:p w14:paraId="76264A12" w14:textId="77777777" w:rsidR="00AE04BD" w:rsidRDefault="00AE04BD" w:rsidP="00580BEE">
            <w:pPr>
              <w:tabs>
                <w:tab w:val="left" w:pos="3495"/>
              </w:tabs>
            </w:pPr>
            <w:r>
              <w:t>Số đến của văn bản</w:t>
            </w:r>
          </w:p>
        </w:tc>
        <w:tc>
          <w:tcPr>
            <w:tcW w:w="1514" w:type="dxa"/>
          </w:tcPr>
          <w:p w14:paraId="35F49A23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88FB969" w14:textId="77777777" w:rsidTr="00580BEE">
        <w:tc>
          <w:tcPr>
            <w:tcW w:w="1923" w:type="dxa"/>
          </w:tcPr>
          <w:p w14:paraId="7840440C" w14:textId="77777777" w:rsidR="00AE04BD" w:rsidRPr="002A1E94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2A1E94">
              <w:rPr>
                <w:rFonts w:eastAsia="Times New Roman" w:cs="Times New Roman"/>
                <w:sz w:val="24"/>
                <w:szCs w:val="24"/>
              </w:rPr>
              <w:t>soKyHieu</w:t>
            </w:r>
          </w:p>
        </w:tc>
        <w:tc>
          <w:tcPr>
            <w:tcW w:w="5419" w:type="dxa"/>
          </w:tcPr>
          <w:p w14:paraId="547F8BCD" w14:textId="77777777" w:rsidR="00AE04BD" w:rsidRDefault="00AE04BD" w:rsidP="00580BEE">
            <w:pPr>
              <w:tabs>
                <w:tab w:val="left" w:pos="3495"/>
              </w:tabs>
            </w:pPr>
            <w:r>
              <w:t>Số kí hiệu văn bản</w:t>
            </w:r>
          </w:p>
        </w:tc>
        <w:tc>
          <w:tcPr>
            <w:tcW w:w="1514" w:type="dxa"/>
          </w:tcPr>
          <w:p w14:paraId="3C2312A9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61A7061" w14:textId="77777777" w:rsidTr="00580BEE">
        <w:tc>
          <w:tcPr>
            <w:tcW w:w="1923" w:type="dxa"/>
          </w:tcPr>
          <w:p w14:paraId="2CC8A6B8" w14:textId="77777777" w:rsidR="00AE04BD" w:rsidRPr="002A1E94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2A1E94">
              <w:rPr>
                <w:rFonts w:eastAsia="Times New Roman" w:cs="Times New Roman"/>
                <w:sz w:val="24"/>
                <w:szCs w:val="24"/>
              </w:rPr>
              <w:t>trichYeu</w:t>
            </w:r>
          </w:p>
        </w:tc>
        <w:tc>
          <w:tcPr>
            <w:tcW w:w="5419" w:type="dxa"/>
          </w:tcPr>
          <w:p w14:paraId="28B0B5D0" w14:textId="77777777" w:rsidR="00AE04BD" w:rsidRDefault="00AE04BD" w:rsidP="00580BEE">
            <w:pPr>
              <w:tabs>
                <w:tab w:val="left" w:pos="3495"/>
              </w:tabs>
            </w:pPr>
            <w:r>
              <w:t>Trích yếu của văn bản</w:t>
            </w:r>
          </w:p>
        </w:tc>
        <w:tc>
          <w:tcPr>
            <w:tcW w:w="1514" w:type="dxa"/>
          </w:tcPr>
          <w:p w14:paraId="1E3BC5A8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BB2F30E" w14:textId="77777777" w:rsidTr="00580BEE">
        <w:tc>
          <w:tcPr>
            <w:tcW w:w="1923" w:type="dxa"/>
          </w:tcPr>
          <w:p w14:paraId="6F563BD6" w14:textId="77777777" w:rsidR="00AE04BD" w:rsidRPr="002A1E9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sz w:val="24"/>
                <w:szCs w:val="24"/>
              </w:rPr>
            </w:pPr>
            <w:r w:rsidRPr="002A1E94">
              <w:rPr>
                <w:rFonts w:eastAsia="Times New Roman" w:cs="Times New Roman"/>
                <w:sz w:val="24"/>
                <w:szCs w:val="24"/>
              </w:rPr>
              <w:t>coQuanBanHanh</w:t>
            </w:r>
          </w:p>
        </w:tc>
        <w:tc>
          <w:tcPr>
            <w:tcW w:w="5419" w:type="dxa"/>
          </w:tcPr>
          <w:p w14:paraId="5A4271A8" w14:textId="77777777" w:rsidR="00AE04BD" w:rsidRDefault="00AE04BD" w:rsidP="00580BEE">
            <w:pPr>
              <w:tabs>
                <w:tab w:val="left" w:pos="3495"/>
              </w:tabs>
            </w:pPr>
            <w:r>
              <w:t>Cơ quan ban hành văn bản</w:t>
            </w:r>
          </w:p>
        </w:tc>
        <w:tc>
          <w:tcPr>
            <w:tcW w:w="1514" w:type="dxa"/>
          </w:tcPr>
          <w:p w14:paraId="420F300B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0EAD6347" w14:textId="77777777" w:rsidTr="00580BEE">
        <w:tc>
          <w:tcPr>
            <w:tcW w:w="1923" w:type="dxa"/>
          </w:tcPr>
          <w:p w14:paraId="7B2350DA" w14:textId="77777777" w:rsidR="00AE04BD" w:rsidRPr="002A1E9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sz w:val="24"/>
                <w:szCs w:val="24"/>
              </w:rPr>
            </w:pPr>
            <w:r w:rsidRPr="002A1E94">
              <w:rPr>
                <w:rFonts w:eastAsia="Times New Roman" w:cs="Times New Roman"/>
                <w:sz w:val="24"/>
                <w:szCs w:val="24"/>
              </w:rPr>
              <w:t>ngayBanHanh</w:t>
            </w:r>
          </w:p>
        </w:tc>
        <w:tc>
          <w:tcPr>
            <w:tcW w:w="5419" w:type="dxa"/>
          </w:tcPr>
          <w:p w14:paraId="14E1A333" w14:textId="77777777" w:rsidR="00AE04BD" w:rsidRDefault="00AE04BD" w:rsidP="00580BEE">
            <w:pPr>
              <w:tabs>
                <w:tab w:val="left" w:pos="3495"/>
              </w:tabs>
            </w:pPr>
            <w:r>
              <w:t>Ngày ban hành văn bản</w:t>
            </w:r>
          </w:p>
        </w:tc>
        <w:tc>
          <w:tcPr>
            <w:tcW w:w="1514" w:type="dxa"/>
          </w:tcPr>
          <w:p w14:paraId="2F3E9380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6F0C350" w14:textId="77777777" w:rsidTr="00580BEE">
        <w:tc>
          <w:tcPr>
            <w:tcW w:w="1923" w:type="dxa"/>
          </w:tcPr>
          <w:p w14:paraId="2CC6631A" w14:textId="77777777" w:rsidR="00AE04BD" w:rsidRPr="002A1E9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sz w:val="24"/>
                <w:szCs w:val="24"/>
              </w:rPr>
            </w:pPr>
            <w:r w:rsidRPr="002A1E94">
              <w:rPr>
                <w:rFonts w:eastAsia="Times New Roman" w:cs="Times New Roman"/>
                <w:sz w:val="24"/>
                <w:szCs w:val="24"/>
              </w:rPr>
              <w:t>ngayDen</w:t>
            </w:r>
          </w:p>
        </w:tc>
        <w:tc>
          <w:tcPr>
            <w:tcW w:w="5419" w:type="dxa"/>
          </w:tcPr>
          <w:p w14:paraId="51D49AC9" w14:textId="77777777" w:rsidR="00AE04BD" w:rsidRDefault="00AE04BD" w:rsidP="00580BEE">
            <w:pPr>
              <w:tabs>
                <w:tab w:val="left" w:pos="3495"/>
              </w:tabs>
            </w:pPr>
            <w:r>
              <w:t>Ngày đến văn bản</w:t>
            </w:r>
          </w:p>
        </w:tc>
        <w:tc>
          <w:tcPr>
            <w:tcW w:w="1514" w:type="dxa"/>
          </w:tcPr>
          <w:p w14:paraId="6442EFA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9281694" w14:textId="77777777" w:rsidTr="00580BEE">
        <w:tc>
          <w:tcPr>
            <w:tcW w:w="1923" w:type="dxa"/>
          </w:tcPr>
          <w:p w14:paraId="0D81D89D" w14:textId="77777777" w:rsidR="00AE04BD" w:rsidRPr="002A1E9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sz w:val="24"/>
                <w:szCs w:val="24"/>
              </w:rPr>
            </w:pPr>
            <w:r w:rsidRPr="002A1E94">
              <w:rPr>
                <w:rFonts w:eastAsia="Times New Roman" w:cs="Times New Roman"/>
                <w:sz w:val="24"/>
                <w:szCs w:val="24"/>
              </w:rPr>
              <w:t>doKhan</w:t>
            </w:r>
          </w:p>
        </w:tc>
        <w:tc>
          <w:tcPr>
            <w:tcW w:w="5419" w:type="dxa"/>
          </w:tcPr>
          <w:p w14:paraId="495FBEF3" w14:textId="77777777" w:rsidR="00AE04BD" w:rsidRDefault="00AE04BD" w:rsidP="00580BEE">
            <w:pPr>
              <w:tabs>
                <w:tab w:val="left" w:pos="3495"/>
              </w:tabs>
            </w:pPr>
            <w:r>
              <w:t>Độ khần văn  bản</w:t>
            </w:r>
          </w:p>
        </w:tc>
        <w:tc>
          <w:tcPr>
            <w:tcW w:w="1514" w:type="dxa"/>
          </w:tcPr>
          <w:p w14:paraId="792D47C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0C0B90A0" w14:textId="77777777" w:rsidTr="00580BEE">
        <w:tc>
          <w:tcPr>
            <w:tcW w:w="1923" w:type="dxa"/>
          </w:tcPr>
          <w:p w14:paraId="71F711E4" w14:textId="77777777" w:rsidR="00AE04BD" w:rsidRPr="002A1E9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sz w:val="24"/>
                <w:szCs w:val="24"/>
              </w:rPr>
            </w:pPr>
            <w:r w:rsidRPr="002A1E94">
              <w:rPr>
                <w:rFonts w:eastAsia="Times New Roman" w:cs="Times New Roman"/>
                <w:sz w:val="24"/>
                <w:szCs w:val="24"/>
              </w:rPr>
              <w:t>hinhThucVanBan</w:t>
            </w:r>
          </w:p>
        </w:tc>
        <w:tc>
          <w:tcPr>
            <w:tcW w:w="5419" w:type="dxa"/>
          </w:tcPr>
          <w:p w14:paraId="2E7647C6" w14:textId="77777777" w:rsidR="00AE04BD" w:rsidRDefault="00AE04BD" w:rsidP="00580BEE">
            <w:pPr>
              <w:tabs>
                <w:tab w:val="left" w:pos="3495"/>
              </w:tabs>
            </w:pPr>
            <w:r>
              <w:t>Hình thức văn bản</w:t>
            </w:r>
          </w:p>
        </w:tc>
        <w:tc>
          <w:tcPr>
            <w:tcW w:w="1514" w:type="dxa"/>
          </w:tcPr>
          <w:p w14:paraId="0AAC38CC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545C553" w14:textId="77777777" w:rsidTr="00580BEE">
        <w:tc>
          <w:tcPr>
            <w:tcW w:w="1923" w:type="dxa"/>
          </w:tcPr>
          <w:p w14:paraId="32B80B8A" w14:textId="77777777" w:rsidR="00AE04BD" w:rsidRPr="002A1E94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sz w:val="24"/>
                <w:szCs w:val="24"/>
              </w:rPr>
            </w:pPr>
            <w:r w:rsidRPr="002A1E94">
              <w:rPr>
                <w:rFonts w:eastAsia="Times New Roman" w:cs="Times New Roman"/>
                <w:sz w:val="24"/>
                <w:szCs w:val="24"/>
              </w:rPr>
              <w:t>thoiHanXuLy</w:t>
            </w:r>
          </w:p>
        </w:tc>
        <w:tc>
          <w:tcPr>
            <w:tcW w:w="5419" w:type="dxa"/>
          </w:tcPr>
          <w:p w14:paraId="599F7690" w14:textId="77777777" w:rsidR="00AE04BD" w:rsidRDefault="00AE04BD" w:rsidP="00580BEE">
            <w:pPr>
              <w:tabs>
                <w:tab w:val="left" w:pos="3495"/>
              </w:tabs>
            </w:pPr>
            <w:r>
              <w:t>Thời hạn xử lý</w:t>
            </w:r>
          </w:p>
        </w:tc>
        <w:tc>
          <w:tcPr>
            <w:tcW w:w="1514" w:type="dxa"/>
          </w:tcPr>
          <w:p w14:paraId="55944C73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50AFCA0F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lại văn bản đi</w:t>
      </w:r>
    </w:p>
    <w:p w14:paraId="02E7712D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03ED8905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lại văn bản đi đã chuyển</w:t>
      </w:r>
    </w:p>
    <w:p w14:paraId="4AAE24BD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48" w:history="1">
        <w:r w:rsidRPr="00CE7F9E">
          <w:rPr>
            <w:rStyle w:val="Hyperlink"/>
            <w:rFonts w:cs="Times New Roman"/>
          </w:rPr>
          <w:t>https://dev-qlvbdh.vnptsoftware.vn/qlvb/api/outgoingdocument/recovertranferdocument/{id}/</w:t>
        </w:r>
      </w:hyperlink>
      <w:r w:rsidRPr="00CC2A8E">
        <w:t xml:space="preserve"> </w:t>
      </w:r>
    </w:p>
    <w:p w14:paraId="15C43FAB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{id} là id của văn bản</w:t>
      </w:r>
    </w:p>
    <w:p w14:paraId="24CB4596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25394364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20DB1A23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10867D25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127BB269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AE351BC" w14:textId="77777777" w:rsidTr="00F66B02">
        <w:trPr>
          <w:trHeight w:val="1682"/>
        </w:trPr>
        <w:tc>
          <w:tcPr>
            <w:tcW w:w="8838" w:type="dxa"/>
          </w:tcPr>
          <w:p w14:paraId="2E7821F0" w14:textId="77777777" w:rsidR="00AE04BD" w:rsidRPr="004057E4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51BACC14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0633F795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12ADBA37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057E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DCD9477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42C573D2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2BF909EB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0BFE52EB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057E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TRUE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36BFACFB" w14:textId="77777777" w:rsidR="00AE04BD" w:rsidRPr="004057E4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25BE815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7029D222" w14:textId="0C0110A9" w:rsidR="00F66B02" w:rsidRDefault="00F66B02" w:rsidP="00F66B02">
      <w:pPr>
        <w:pStyle w:val="ListParagraph"/>
        <w:numPr>
          <w:ilvl w:val="0"/>
          <w:numId w:val="17"/>
        </w:numPr>
      </w:pPr>
      <w:r>
        <w:t>Nếu văn bản đã bị xem ở một thiết bị khác mà chưa kị</w:t>
      </w:r>
      <w:r w:rsidR="00BB680F">
        <w:t>p reload màn hình thì</w:t>
      </w:r>
      <w:r>
        <w:t xml:space="preserve"> trả về http status 400.</w:t>
      </w:r>
    </w:p>
    <w:p w14:paraId="69EE242E" w14:textId="77777777" w:rsidR="00F66B02" w:rsidRDefault="00F66B02" w:rsidP="00F66B02">
      <w:pPr>
        <w:pStyle w:val="ListParagraph"/>
        <w:ind w:left="108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F66B02" w14:paraId="3DC612E7" w14:textId="77777777" w:rsidTr="00982751">
        <w:trPr>
          <w:trHeight w:val="1682"/>
        </w:trPr>
        <w:tc>
          <w:tcPr>
            <w:tcW w:w="8838" w:type="dxa"/>
          </w:tcPr>
          <w:p w14:paraId="6FEED7DE" w14:textId="77777777" w:rsidR="00F66B02" w:rsidRPr="004057E4" w:rsidRDefault="00F66B02" w:rsidP="00982751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8DC53B7" w14:textId="77777777" w:rsidR="00F66B02" w:rsidRPr="004057E4" w:rsidRDefault="00F66B02" w:rsidP="00982751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778454E4" w14:textId="77777777" w:rsidR="00F66B02" w:rsidRPr="004057E4" w:rsidRDefault="00F66B02" w:rsidP="00982751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AB99E9F" w14:textId="72C96F81" w:rsidR="00F66B02" w:rsidRPr="004057E4" w:rsidRDefault="00F66B02" w:rsidP="00982751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66B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document_recovered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E0713E7" w14:textId="2EDFBF85" w:rsidR="00F66B02" w:rsidRPr="004057E4" w:rsidRDefault="00F66B02" w:rsidP="00982751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66B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document_recovered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60934C19" w14:textId="77777777" w:rsidR="00F66B02" w:rsidRPr="004057E4" w:rsidRDefault="00F66B02" w:rsidP="00982751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0DDB4A5B" w14:textId="77777777" w:rsidR="00F66B02" w:rsidRPr="004057E4" w:rsidRDefault="00F66B02" w:rsidP="00982751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0C02E6C" w14:textId="58C32130" w:rsidR="00F66B02" w:rsidRPr="004057E4" w:rsidRDefault="00F66B02" w:rsidP="00982751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57C1A2E6" w14:textId="77777777" w:rsidR="00F66B02" w:rsidRPr="004057E4" w:rsidRDefault="00F66B02" w:rsidP="00982751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3A933E34" w14:textId="77777777" w:rsidR="00F66B02" w:rsidRDefault="00F66B02" w:rsidP="00982751">
            <w:pPr>
              <w:pStyle w:val="ListParagraph"/>
              <w:ind w:left="1080"/>
            </w:pPr>
          </w:p>
        </w:tc>
      </w:tr>
    </w:tbl>
    <w:p w14:paraId="0DC3668D" w14:textId="1DBCD450" w:rsidR="00AE04BD" w:rsidRDefault="00F66B02" w:rsidP="00F66B02">
      <w:pPr>
        <w:pStyle w:val="Heading3"/>
        <w:ind w:left="450"/>
      </w:pPr>
      <w:r>
        <w:lastRenderedPageBreak/>
        <w:br/>
      </w:r>
      <w:r>
        <w:br/>
        <w:t>2.41.</w:t>
      </w:r>
      <w:r w:rsidR="00AE04BD">
        <w:t>Lấy lại văn bản đến</w:t>
      </w:r>
    </w:p>
    <w:p w14:paraId="1C41ED1E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28324CBA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lại văn bản đến đã chuyển</w:t>
      </w:r>
    </w:p>
    <w:p w14:paraId="2CB63138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49" w:history="1">
        <w:r w:rsidRPr="007E3EE1">
          <w:rPr>
            <w:rStyle w:val="Hyperlink"/>
            <w:rFonts w:cs="Times New Roman"/>
          </w:rPr>
          <w:t>https://dev-qlvbdh.vnptsoftware.vn/qlvb/api/incommingdocument/recoverdocument/{id}/</w:t>
        </w:r>
      </w:hyperlink>
      <w:r w:rsidRPr="00CC2A8E">
        <w:t xml:space="preserve"> </w:t>
      </w:r>
    </w:p>
    <w:p w14:paraId="648B0D47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{id} là id của văn bản</w:t>
      </w:r>
    </w:p>
    <w:p w14:paraId="45895820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41069CB7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35B6F132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464FE767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026D24E7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1CBE5CC9" w14:textId="77777777" w:rsidTr="00580BEE">
        <w:tc>
          <w:tcPr>
            <w:tcW w:w="8838" w:type="dxa"/>
          </w:tcPr>
          <w:p w14:paraId="302D5429" w14:textId="77777777" w:rsidR="00AE04BD" w:rsidRPr="004057E4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5602831C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396CAE53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1968883C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057E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A3F36B8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46231147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4A5AA1DD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20089A8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057E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TRUE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39ADBADD" w14:textId="77777777" w:rsidR="00AE04BD" w:rsidRPr="004057E4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58E6790A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48C59DD6" w14:textId="77777777" w:rsidR="00003788" w:rsidRDefault="00003788" w:rsidP="00003788">
      <w:pPr>
        <w:pStyle w:val="ListParagraph"/>
        <w:numPr>
          <w:ilvl w:val="0"/>
          <w:numId w:val="17"/>
        </w:numPr>
      </w:pPr>
      <w:r>
        <w:t>Nếu văn bản đã bị xem ở một thiết bị khác mà chưa kịp reload màn hình thì trả về http status 400.</w:t>
      </w:r>
    </w:p>
    <w:p w14:paraId="6044E97D" w14:textId="77777777" w:rsidR="00003788" w:rsidRDefault="00003788" w:rsidP="00003788">
      <w:pPr>
        <w:pStyle w:val="ListParagraph"/>
        <w:ind w:left="108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003788" w14:paraId="069E7A40" w14:textId="77777777" w:rsidTr="00982751">
        <w:trPr>
          <w:trHeight w:val="1682"/>
        </w:trPr>
        <w:tc>
          <w:tcPr>
            <w:tcW w:w="8838" w:type="dxa"/>
          </w:tcPr>
          <w:p w14:paraId="4EBE5CF1" w14:textId="77777777" w:rsidR="00003788" w:rsidRPr="004057E4" w:rsidRDefault="00003788" w:rsidP="00982751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8005F0A" w14:textId="77777777" w:rsidR="00003788" w:rsidRPr="004057E4" w:rsidRDefault="00003788" w:rsidP="00982751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414B0C80" w14:textId="77777777" w:rsidR="00003788" w:rsidRPr="004057E4" w:rsidRDefault="00003788" w:rsidP="00982751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72B6CBA" w14:textId="77777777" w:rsidR="00003788" w:rsidRPr="004057E4" w:rsidRDefault="00003788" w:rsidP="00982751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66B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document_recovered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7F720CB" w14:textId="77777777" w:rsidR="00003788" w:rsidRPr="004057E4" w:rsidRDefault="00003788" w:rsidP="00982751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66B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document_recovered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3EB1E416" w14:textId="77777777" w:rsidR="00003788" w:rsidRPr="004057E4" w:rsidRDefault="00003788" w:rsidP="00982751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4987FFC0" w14:textId="77777777" w:rsidR="00003788" w:rsidRPr="004057E4" w:rsidRDefault="00003788" w:rsidP="00982751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016B47D7" w14:textId="77777777" w:rsidR="00003788" w:rsidRPr="004057E4" w:rsidRDefault="00003788" w:rsidP="00982751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0BAFA37A" w14:textId="77777777" w:rsidR="00003788" w:rsidRPr="004057E4" w:rsidRDefault="00003788" w:rsidP="00982751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6C1F44C7" w14:textId="77777777" w:rsidR="00003788" w:rsidRDefault="00003788" w:rsidP="00982751">
            <w:pPr>
              <w:pStyle w:val="ListParagraph"/>
              <w:ind w:left="1080"/>
            </w:pPr>
          </w:p>
        </w:tc>
      </w:tr>
    </w:tbl>
    <w:p w14:paraId="4DFA50ED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16FF7FFF" w14:textId="77777777" w:rsidR="00AE04BD" w:rsidRDefault="00AE04BD" w:rsidP="00AE04BD">
      <w:pPr>
        <w:pStyle w:val="Heading3"/>
        <w:numPr>
          <w:ilvl w:val="1"/>
          <w:numId w:val="8"/>
        </w:numPr>
      </w:pPr>
      <w:r>
        <w:t>Check lấy lại văn bản đến</w:t>
      </w:r>
    </w:p>
    <w:p w14:paraId="62DE22B1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7EE5BDF5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check lấy lại văn bản đến đã chuyển</w:t>
      </w:r>
    </w:p>
    <w:p w14:paraId="4EB56227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50" w:history="1">
        <w:r w:rsidRPr="00AC0D62">
          <w:rPr>
            <w:rStyle w:val="Hyperlink"/>
            <w:rFonts w:cs="Times New Roman"/>
          </w:rPr>
          <w:t>https://dev-qlvbdh.vnptsoftware.vn/qlvb/api/incommingdocument/checkrecoverdocument/{id}/</w:t>
        </w:r>
      </w:hyperlink>
      <w:r w:rsidRPr="00CC2A8E">
        <w:t xml:space="preserve"> </w:t>
      </w:r>
    </w:p>
    <w:p w14:paraId="1F835FA4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{id} là id của văn bản</w:t>
      </w:r>
    </w:p>
    <w:p w14:paraId="0DF8D885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1E9713CD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24DF5CC4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27F69502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lastRenderedPageBreak/>
        <w:t>Http status 200 OK</w:t>
      </w:r>
    </w:p>
    <w:p w14:paraId="39BF4458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Data=”true” nếu có thể lấy lại,”false” nếu không thể lấy lại</w:t>
      </w:r>
    </w:p>
    <w:p w14:paraId="79ADBCE8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31D4E55D" w14:textId="77777777" w:rsidTr="00580BEE">
        <w:tc>
          <w:tcPr>
            <w:tcW w:w="8838" w:type="dxa"/>
          </w:tcPr>
          <w:p w14:paraId="1935016D" w14:textId="77777777" w:rsidR="00AE04BD" w:rsidRPr="004057E4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18470DE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70EAA5F3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4ED490B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057E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E182F3E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10D94E4B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B9D54E1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DCE406F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057E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TRUE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4C8AD68A" w14:textId="77777777" w:rsidR="00AE04BD" w:rsidRPr="004057E4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05553B69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4F6FFFCB" w14:textId="77777777" w:rsidR="00AE04BD" w:rsidRDefault="00AE04BD" w:rsidP="00AE04BD">
      <w:pPr>
        <w:pStyle w:val="Heading3"/>
        <w:numPr>
          <w:ilvl w:val="1"/>
          <w:numId w:val="8"/>
        </w:numPr>
      </w:pPr>
      <w:r>
        <w:t>Chek lấy lại văn bản đi</w:t>
      </w:r>
    </w:p>
    <w:p w14:paraId="16B4F4E0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3722FEF5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check lấy lại văn bản đi đã chuyển</w:t>
      </w:r>
    </w:p>
    <w:p w14:paraId="549BBEB7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51" w:history="1">
        <w:r w:rsidRPr="00AC0D62">
          <w:rPr>
            <w:rStyle w:val="Hyperlink"/>
            <w:rFonts w:cs="Times New Roman"/>
          </w:rPr>
          <w:t>https://dev-qlvbdh.vnptsoftware.vn/qlvb/api/outgoingdocument/checkrecoverdocument/{id}/</w:t>
        </w:r>
      </w:hyperlink>
      <w:r w:rsidRPr="00CC2A8E">
        <w:t xml:space="preserve"> </w:t>
      </w:r>
    </w:p>
    <w:p w14:paraId="75F057C8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{id} là id của văn bản</w:t>
      </w:r>
    </w:p>
    <w:p w14:paraId="206483AD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4B1C4C9A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17B39819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5FDEBCFD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7F0521CE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Data=null nếu có thể lấy lại,data=”none” nếu không thể lấy lại</w:t>
      </w:r>
    </w:p>
    <w:p w14:paraId="02EECB42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4C8B2EB" w14:textId="77777777" w:rsidTr="00580BEE">
        <w:tc>
          <w:tcPr>
            <w:tcW w:w="8838" w:type="dxa"/>
          </w:tcPr>
          <w:p w14:paraId="1DF85A5A" w14:textId="77777777" w:rsidR="00AE04BD" w:rsidRPr="004057E4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5BAEEB17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607DAB45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50204EB5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057E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2784B07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5BE2F3C7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2CAF07E4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1CE8434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057E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TRUE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7AB29894" w14:textId="77777777" w:rsidR="00AE04BD" w:rsidRPr="004057E4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30944FDE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6284AED8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thông tin lịch sử văn bản</w:t>
      </w:r>
    </w:p>
    <w:p w14:paraId="17348DA1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562A2850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thông tin lịch sử xử lý văn bản</w:t>
      </w:r>
    </w:p>
    <w:p w14:paraId="2A596233" w14:textId="2BACF296" w:rsidR="00AE04BD" w:rsidRPr="00AD04A1" w:rsidRDefault="00AE04BD" w:rsidP="00AE04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URL</w:t>
      </w:r>
      <w:r w:rsidRPr="0007402F">
        <w:rPr>
          <w:rFonts w:cs="Times New Roman"/>
        </w:rPr>
        <w:t xml:space="preserve">: </w:t>
      </w:r>
      <w:hyperlink r:id="rId52" w:history="1">
        <w:r w:rsidR="00DB1ADD" w:rsidRPr="003A7CF5">
          <w:rPr>
            <w:rStyle w:val="Hyperlink"/>
            <w:rFonts w:cs="Times New Roman"/>
          </w:rPr>
          <w:t>https://dev-qlvbdh.vnptsoftware.vn/qlvb/api/document/getactivitylog/{id}/</w:t>
        </w:r>
      </w:hyperlink>
    </w:p>
    <w:p w14:paraId="42190FE6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{id} là id của văn bản</w:t>
      </w:r>
    </w:p>
    <w:p w14:paraId="5683CE6F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19935709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447EBE86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4D5FF4BE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753D0399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CB863A5" w14:textId="77777777" w:rsidTr="00580BEE">
        <w:tc>
          <w:tcPr>
            <w:tcW w:w="8838" w:type="dxa"/>
          </w:tcPr>
          <w:p w14:paraId="40BFF7F9" w14:textId="7D7276C7" w:rsidR="00AE04BD" w:rsidRPr="00F90450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1F98DACF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460EF863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475BC8DA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73539B3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3FF34E16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4077576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D32170B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65AADF7B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674C4D65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542021E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schema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UBND Thành phố Đồng Hới - Quảng Bình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0581E5B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unit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UBND Thành phố Đồng Hới - Quảng Bình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F913A70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parameter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117BA911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5011B2E3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520893C4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fullName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Cán bộ một cửa QH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E19B639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updateBy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(canbotiepnhanqh@vnpt.vn)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B707164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updateDate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11/09/2017 10:54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3BAC426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F03AFD5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comment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F90450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B7D69E7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chuyenToi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F90450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25548F92" w14:textId="77777777" w:rsidR="00AE04B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action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F90450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="00A80E65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,</w:t>
            </w:r>
          </w:p>
          <w:p w14:paraId="59680799" w14:textId="5F122D26" w:rsidR="00A80E65" w:rsidRPr="00F90450" w:rsidRDefault="00A80E65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avatar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hyperlink r:id="rId53" w:tooltip="Click to insert into URL field" w:history="1">
              <w:r>
                <w:rPr>
                  <w:rStyle w:val="Hyperlink"/>
                  <w:rFonts w:ascii="Courier New" w:hAnsi="Courier New" w:cs="Courier New"/>
                  <w:color w:val="757575"/>
                  <w:sz w:val="20"/>
                  <w:szCs w:val="20"/>
                </w:rPr>
                <w:t>https://14.225.6.6/qlvbdh/upload/QLVB_EGOV/update_user/avatar/vanthuqh@vnpt.vn/docs.png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14:paraId="3814A6E9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0B540E71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2BAB7B4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40264623" w14:textId="77777777" w:rsidR="00AE04BD" w:rsidRPr="00F90450" w:rsidRDefault="00AE04BD" w:rsidP="00580BEE">
            <w:pPr>
              <w:spacing w:after="75"/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175D8D13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fullName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Văn thư QH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AF9DC01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updateBy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(vanthuqh@vnpt.vn)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E7A04DA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updateDate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15/09/2017 09:37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A190E05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E3B7BBA" w14:textId="77777777" w:rsidR="00AE04BD" w:rsidRPr="00F90450" w:rsidRDefault="00AE04BD" w:rsidP="00580BEE">
            <w:pPr>
              <w:spacing w:after="75"/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comment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F90450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B068B53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chuyenToi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F90450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51BD9A0" w14:textId="77777777" w:rsidR="00AE04B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action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F90450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="00A80E65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,</w:t>
            </w:r>
          </w:p>
          <w:p w14:paraId="575AF354" w14:textId="0B298C5A" w:rsidR="00A80E65" w:rsidRPr="00F90450" w:rsidRDefault="00A80E65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avatar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hyperlink r:id="rId54" w:tooltip="Click to insert into URL field" w:history="1">
              <w:r>
                <w:rPr>
                  <w:rStyle w:val="Hyperlink"/>
                  <w:rFonts w:ascii="Courier New" w:hAnsi="Courier New" w:cs="Courier New"/>
                  <w:color w:val="757575"/>
                  <w:sz w:val="20"/>
                  <w:szCs w:val="20"/>
                </w:rPr>
                <w:t>https://14.225.6.6/qlvbdh/upload/QLVB_EGOV/update_user/avatar/vanthuqh@vnpt.vn/docs.png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14:paraId="2878AD3D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389AB608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22462594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781C5BFB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3019561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fullName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Lãnh đạo QH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ECCAB58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updateBy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(lanhdaoqh@vnpt.vn)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CD6013F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updateDate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08/09/2017 16:54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8FAA328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2520422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comment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F90450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0F755496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chuyenToi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Chuyển tới: Cán bộ một cửa QH (canbotiepnhanqh@vnpt.vn).|Đồng xử lý: Văn thư QH (vanthuqh@vnpt.vn).|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33AB5DE" w14:textId="77777777" w:rsidR="00AE04B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action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Chuyển Văn thư đơn vị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="00A80E6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3FA1ED4" w14:textId="687F79A5" w:rsidR="00A80E65" w:rsidRPr="00F90450" w:rsidRDefault="00A80E65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avatar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hyperlink r:id="rId55" w:tooltip="Click to insert into URL field" w:history="1">
              <w:r>
                <w:rPr>
                  <w:rStyle w:val="Hyperlink"/>
                  <w:rFonts w:ascii="Courier New" w:hAnsi="Courier New" w:cs="Courier New"/>
                  <w:color w:val="757575"/>
                  <w:sz w:val="20"/>
                  <w:szCs w:val="20"/>
                </w:rPr>
                <w:t>https://14.225.6.6/qlvbdh/upload/QLVB_EGOV/update_user/avatar/vanthuqh@vnpt.vn/docs.png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14:paraId="1E5FC20B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5AA3E2E8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,</w:t>
            </w:r>
          </w:p>
          <w:p w14:paraId="5C44BFFD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5486215A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8BA6EBC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fullName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Chuyên viên xử lý LDTBXH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336F17F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updateBy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(chuyenvienqh@vnpt.vn)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DDB6EC0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updateDate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08/09/2017 16:48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6349EE1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BC0037D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comment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F90450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7052C606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chuyenToi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Chuyển tới: Lãnh đạo QH (lanhdaoqh@vnpt.vn).||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283B86F" w14:textId="77777777" w:rsidR="00AE04B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045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action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045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Chuyển Lãnh đạo đơn vị</w:t>
            </w: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="00A80E6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7D6A98BD" w14:textId="7FC1C033" w:rsidR="00A80E65" w:rsidRPr="00F90450" w:rsidRDefault="00A80E65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avatar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hyperlink r:id="rId56" w:tooltip="Click to insert into URL field" w:history="1">
              <w:r>
                <w:rPr>
                  <w:rStyle w:val="Hyperlink"/>
                  <w:rFonts w:ascii="Courier New" w:hAnsi="Courier New" w:cs="Courier New"/>
                  <w:color w:val="757575"/>
                  <w:sz w:val="20"/>
                  <w:szCs w:val="20"/>
                </w:rPr>
                <w:t>https://14.225.6.6/qlvbdh/upload/QLVB_EGOV/update_user/avatar/vanthuqh@vnpt.vn/docs.png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14:paraId="024755AA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05AE1E59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</w:t>
            </w:r>
          </w:p>
          <w:p w14:paraId="03CEE9AC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33E70B78" w14:textId="77777777" w:rsidR="00AE04BD" w:rsidRPr="00F90450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14:paraId="41AFDAAE" w14:textId="77777777" w:rsidR="00AE04BD" w:rsidRPr="00F90450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4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265213A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58D385E9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45C514BC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2D17533E" w14:textId="77777777" w:rsidTr="00580BEE">
        <w:tc>
          <w:tcPr>
            <w:tcW w:w="2515" w:type="dxa"/>
            <w:shd w:val="clear" w:color="auto" w:fill="E7E6E6" w:themeFill="background2"/>
          </w:tcPr>
          <w:p w14:paraId="34B94903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4332D454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100864F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219BCD4E" w14:textId="77777777" w:rsidTr="00580BEE">
        <w:tc>
          <w:tcPr>
            <w:tcW w:w="2515" w:type="dxa"/>
          </w:tcPr>
          <w:p w14:paraId="72E14BBC" w14:textId="77777777" w:rsidR="00AE04BD" w:rsidRDefault="00AE04BD" w:rsidP="00580BEE">
            <w:pPr>
              <w:tabs>
                <w:tab w:val="center" w:pos="1149"/>
              </w:tabs>
              <w:rPr>
                <w:rStyle w:val="sobjectk"/>
                <w:bCs/>
              </w:rPr>
            </w:pPr>
            <w:r>
              <w:rPr>
                <w:rStyle w:val="sobjectk"/>
                <w:bCs/>
              </w:rPr>
              <w:t>schema</w:t>
            </w:r>
          </w:p>
        </w:tc>
        <w:tc>
          <w:tcPr>
            <w:tcW w:w="4793" w:type="dxa"/>
          </w:tcPr>
          <w:p w14:paraId="48235FCF" w14:textId="77777777" w:rsidR="00AE04BD" w:rsidRDefault="00AE04BD" w:rsidP="00580BEE">
            <w:pPr>
              <w:tabs>
                <w:tab w:val="left" w:pos="3495"/>
              </w:tabs>
            </w:pPr>
            <w:r>
              <w:t>Tên schema</w:t>
            </w:r>
          </w:p>
        </w:tc>
        <w:tc>
          <w:tcPr>
            <w:tcW w:w="1519" w:type="dxa"/>
          </w:tcPr>
          <w:p w14:paraId="101F736D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FE1B2A2" w14:textId="77777777" w:rsidTr="00580BEE">
        <w:tc>
          <w:tcPr>
            <w:tcW w:w="2515" w:type="dxa"/>
          </w:tcPr>
          <w:p w14:paraId="711FDF5B" w14:textId="77777777" w:rsidR="00AE04BD" w:rsidRDefault="00AE04BD" w:rsidP="00580BEE">
            <w:pPr>
              <w:tabs>
                <w:tab w:val="center" w:pos="1149"/>
              </w:tabs>
              <w:rPr>
                <w:rStyle w:val="sobjectk"/>
                <w:bCs/>
              </w:rPr>
            </w:pPr>
            <w:r>
              <w:rPr>
                <w:rStyle w:val="sobjectk"/>
                <w:bCs/>
              </w:rPr>
              <w:t>unit</w:t>
            </w:r>
          </w:p>
        </w:tc>
        <w:tc>
          <w:tcPr>
            <w:tcW w:w="4793" w:type="dxa"/>
          </w:tcPr>
          <w:p w14:paraId="6EC8A4D6" w14:textId="77777777" w:rsidR="00AE04BD" w:rsidRDefault="00AE04BD" w:rsidP="00580BEE">
            <w:pPr>
              <w:tabs>
                <w:tab w:val="left" w:pos="3495"/>
              </w:tabs>
            </w:pPr>
            <w:r>
              <w:t>Tên phòng ban</w:t>
            </w:r>
          </w:p>
        </w:tc>
        <w:tc>
          <w:tcPr>
            <w:tcW w:w="1519" w:type="dxa"/>
          </w:tcPr>
          <w:p w14:paraId="22688C7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D674939" w14:textId="77777777" w:rsidTr="00580BEE">
        <w:tc>
          <w:tcPr>
            <w:tcW w:w="2515" w:type="dxa"/>
          </w:tcPr>
          <w:p w14:paraId="308EBEEE" w14:textId="77777777" w:rsidR="00AE04BD" w:rsidRPr="00C03BBC" w:rsidRDefault="00AE04BD" w:rsidP="00580BEE">
            <w:pPr>
              <w:tabs>
                <w:tab w:val="center" w:pos="1149"/>
              </w:tabs>
              <w:rPr>
                <w:rFonts w:cs="Times New Roman"/>
              </w:rPr>
            </w:pPr>
            <w:r>
              <w:rPr>
                <w:rStyle w:val="sobjectk"/>
                <w:bCs/>
              </w:rPr>
              <w:t>fullName</w:t>
            </w:r>
          </w:p>
        </w:tc>
        <w:tc>
          <w:tcPr>
            <w:tcW w:w="4793" w:type="dxa"/>
          </w:tcPr>
          <w:p w14:paraId="6F3F6E46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Tên người gửi</w:t>
            </w:r>
          </w:p>
        </w:tc>
        <w:tc>
          <w:tcPr>
            <w:tcW w:w="1519" w:type="dxa"/>
          </w:tcPr>
          <w:p w14:paraId="6F766E0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2687005" w14:textId="77777777" w:rsidTr="00580BEE">
        <w:tc>
          <w:tcPr>
            <w:tcW w:w="2515" w:type="dxa"/>
          </w:tcPr>
          <w:p w14:paraId="6E70EB58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updateBy</w:t>
            </w:r>
          </w:p>
        </w:tc>
        <w:tc>
          <w:tcPr>
            <w:tcW w:w="4793" w:type="dxa"/>
          </w:tcPr>
          <w:p w14:paraId="7D016E6D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User người gửi</w:t>
            </w:r>
          </w:p>
        </w:tc>
        <w:tc>
          <w:tcPr>
            <w:tcW w:w="1519" w:type="dxa"/>
          </w:tcPr>
          <w:p w14:paraId="3AF6355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42B1D3B" w14:textId="77777777" w:rsidTr="00580BEE">
        <w:tc>
          <w:tcPr>
            <w:tcW w:w="2515" w:type="dxa"/>
          </w:tcPr>
          <w:p w14:paraId="4B9E3281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updateDate</w:t>
            </w:r>
          </w:p>
        </w:tc>
        <w:tc>
          <w:tcPr>
            <w:tcW w:w="4793" w:type="dxa"/>
          </w:tcPr>
          <w:p w14:paraId="0F044BAB" w14:textId="77777777" w:rsidR="00AE04BD" w:rsidRDefault="00AE04BD" w:rsidP="00580BEE">
            <w:pPr>
              <w:tabs>
                <w:tab w:val="left" w:pos="3495"/>
              </w:tabs>
            </w:pPr>
            <w:r>
              <w:t>Thời gian xử lý</w:t>
            </w:r>
          </w:p>
        </w:tc>
        <w:tc>
          <w:tcPr>
            <w:tcW w:w="1519" w:type="dxa"/>
          </w:tcPr>
          <w:p w14:paraId="32D7999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8BB56F4" w14:textId="77777777" w:rsidTr="00580BEE">
        <w:tc>
          <w:tcPr>
            <w:tcW w:w="2515" w:type="dxa"/>
          </w:tcPr>
          <w:p w14:paraId="550D13D5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status</w:t>
            </w:r>
          </w:p>
        </w:tc>
        <w:tc>
          <w:tcPr>
            <w:tcW w:w="4793" w:type="dxa"/>
          </w:tcPr>
          <w:p w14:paraId="71BEC371" w14:textId="77777777" w:rsidR="00AE04BD" w:rsidRDefault="00AE04BD" w:rsidP="00580BEE">
            <w:pPr>
              <w:tabs>
                <w:tab w:val="left" w:pos="3495"/>
              </w:tabs>
            </w:pPr>
            <w:r>
              <w:t>Trạng thái xử lý:0-chưa xử lý,1- đang xử lý,2- đã xử lý</w:t>
            </w:r>
          </w:p>
        </w:tc>
        <w:tc>
          <w:tcPr>
            <w:tcW w:w="1519" w:type="dxa"/>
          </w:tcPr>
          <w:p w14:paraId="3E5CC9ED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7980998" w14:textId="77777777" w:rsidTr="00580BEE">
        <w:tc>
          <w:tcPr>
            <w:tcW w:w="2515" w:type="dxa"/>
          </w:tcPr>
          <w:p w14:paraId="1603778E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comment</w:t>
            </w:r>
          </w:p>
        </w:tc>
        <w:tc>
          <w:tcPr>
            <w:tcW w:w="4793" w:type="dxa"/>
          </w:tcPr>
          <w:p w14:paraId="1E0E3CCF" w14:textId="77777777" w:rsidR="00AE04BD" w:rsidRDefault="00AE04BD" w:rsidP="00580BEE">
            <w:pPr>
              <w:tabs>
                <w:tab w:val="left" w:pos="3495"/>
              </w:tabs>
            </w:pPr>
            <w:r>
              <w:t>Nội dung xử lý</w:t>
            </w:r>
          </w:p>
        </w:tc>
        <w:tc>
          <w:tcPr>
            <w:tcW w:w="1519" w:type="dxa"/>
          </w:tcPr>
          <w:p w14:paraId="233F89D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2C1BD95" w14:textId="77777777" w:rsidTr="00580BEE">
        <w:tc>
          <w:tcPr>
            <w:tcW w:w="2515" w:type="dxa"/>
          </w:tcPr>
          <w:p w14:paraId="7EB4FC28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chuyenToi</w:t>
            </w:r>
          </w:p>
        </w:tc>
        <w:tc>
          <w:tcPr>
            <w:tcW w:w="4793" w:type="dxa"/>
          </w:tcPr>
          <w:p w14:paraId="003A98F9" w14:textId="6F53A6A9" w:rsidR="00AE04BD" w:rsidRDefault="00AE04BD" w:rsidP="00580BEE">
            <w:pPr>
              <w:tabs>
                <w:tab w:val="left" w:pos="3495"/>
              </w:tabs>
            </w:pPr>
            <w:r>
              <w:t>Chứa thông log các cá nhân chủ trì,phối hợp,đông gửi</w:t>
            </w:r>
            <w:r w:rsidR="00646802">
              <w:t>,xin ý kiến</w:t>
            </w:r>
            <w:r>
              <w:t xml:space="preserve"> cách nhau dấu “|”</w:t>
            </w:r>
          </w:p>
        </w:tc>
        <w:tc>
          <w:tcPr>
            <w:tcW w:w="1519" w:type="dxa"/>
          </w:tcPr>
          <w:p w14:paraId="630B477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0F85BCA" w14:textId="77777777" w:rsidTr="00580BEE">
        <w:tc>
          <w:tcPr>
            <w:tcW w:w="2515" w:type="dxa"/>
          </w:tcPr>
          <w:p w14:paraId="1D92D014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action</w:t>
            </w:r>
          </w:p>
        </w:tc>
        <w:tc>
          <w:tcPr>
            <w:tcW w:w="4793" w:type="dxa"/>
          </w:tcPr>
          <w:p w14:paraId="244545AA" w14:textId="77777777" w:rsidR="00AE04BD" w:rsidRDefault="00AE04BD" w:rsidP="00580BEE">
            <w:pPr>
              <w:tabs>
                <w:tab w:val="left" w:pos="3495"/>
              </w:tabs>
            </w:pPr>
            <w:r>
              <w:t>Tên hình thức xử lý</w:t>
            </w:r>
          </w:p>
        </w:tc>
        <w:tc>
          <w:tcPr>
            <w:tcW w:w="1519" w:type="dxa"/>
          </w:tcPr>
          <w:p w14:paraId="108E5FA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12E63139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23FB0D35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danh sách lịch họp</w:t>
      </w:r>
    </w:p>
    <w:p w14:paraId="71367840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51B032D3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danh sách lịch họp</w:t>
      </w:r>
    </w:p>
    <w:p w14:paraId="6F9AA0FD" w14:textId="77777777" w:rsidR="00AE04BD" w:rsidRPr="00AD04A1" w:rsidRDefault="00AE04BD" w:rsidP="00AE04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URL</w:t>
      </w:r>
      <w:r w:rsidRPr="0007402F">
        <w:rPr>
          <w:rFonts w:cs="Times New Roman"/>
        </w:rPr>
        <w:t xml:space="preserve">: </w:t>
      </w:r>
      <w:hyperlink r:id="rId57" w:history="1">
        <w:r w:rsidRPr="0085266F">
          <w:rPr>
            <w:rStyle w:val="Hyperlink"/>
            <w:rFonts w:cs="Times New Roman"/>
          </w:rPr>
          <w:t>https://dev-qlvbdh.vnptsoftware.vn/qlvb/api/schedule/getlistschedule/</w:t>
        </w:r>
      </w:hyperlink>
    </w:p>
    <w:p w14:paraId="1A1F1009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34B6E224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670E53BF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790BF232" w14:textId="77777777" w:rsidTr="00580BEE">
        <w:trPr>
          <w:trHeight w:val="1502"/>
        </w:trPr>
        <w:tc>
          <w:tcPr>
            <w:tcW w:w="8838" w:type="dxa"/>
          </w:tcPr>
          <w:p w14:paraId="2BAFA9F8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0D1851EF" w14:textId="77777777" w:rsidR="00AE04BD" w:rsidRDefault="00AE04BD" w:rsidP="00580BEE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{"startD</w:t>
            </w:r>
            <w:r w:rsidRPr="00881313">
              <w:rPr>
                <w:rStyle w:val="sbrace"/>
                <w:rFonts w:ascii="Consolas" w:hAnsi="Consolas"/>
                <w:color w:val="666666"/>
              </w:rPr>
              <w:t>ate":"04/09/2017","endDate":"10/09/2017"}</w:t>
            </w:r>
          </w:p>
        </w:tc>
      </w:tr>
    </w:tbl>
    <w:p w14:paraId="5A576717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2D58A893" w14:textId="77777777" w:rsidTr="00580BEE">
        <w:tc>
          <w:tcPr>
            <w:tcW w:w="2515" w:type="dxa"/>
            <w:shd w:val="clear" w:color="auto" w:fill="E7E6E6" w:themeFill="background2"/>
          </w:tcPr>
          <w:p w14:paraId="661AD22B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lastRenderedPageBreak/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2DFD9C48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756135C4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21B4CED4" w14:textId="77777777" w:rsidTr="00580BEE">
        <w:tc>
          <w:tcPr>
            <w:tcW w:w="2515" w:type="dxa"/>
          </w:tcPr>
          <w:p w14:paraId="3D47D95B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bCs/>
              </w:rPr>
              <w:t>startDate</w:t>
            </w:r>
          </w:p>
        </w:tc>
        <w:tc>
          <w:tcPr>
            <w:tcW w:w="4793" w:type="dxa"/>
          </w:tcPr>
          <w:p w14:paraId="086A5C9E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Từ ngày</w:t>
            </w:r>
          </w:p>
        </w:tc>
        <w:tc>
          <w:tcPr>
            <w:tcW w:w="1519" w:type="dxa"/>
          </w:tcPr>
          <w:p w14:paraId="736FC3B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5D53DCA" w14:textId="77777777" w:rsidTr="00580BEE">
        <w:tc>
          <w:tcPr>
            <w:tcW w:w="2515" w:type="dxa"/>
          </w:tcPr>
          <w:p w14:paraId="306F5217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brace"/>
                <w:rFonts w:ascii="Consolas" w:hAnsi="Consolas"/>
              </w:rPr>
              <w:t>endDate</w:t>
            </w:r>
          </w:p>
        </w:tc>
        <w:tc>
          <w:tcPr>
            <w:tcW w:w="4793" w:type="dxa"/>
          </w:tcPr>
          <w:p w14:paraId="39AD033D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Đên ngày</w:t>
            </w:r>
          </w:p>
        </w:tc>
        <w:tc>
          <w:tcPr>
            <w:tcW w:w="1519" w:type="dxa"/>
          </w:tcPr>
          <w:p w14:paraId="3D620E8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10B07748" w14:textId="77777777" w:rsidR="00AE04BD" w:rsidRDefault="00AE04BD" w:rsidP="00AE04BD">
      <w:pPr>
        <w:pStyle w:val="ListParagraph"/>
        <w:ind w:left="1080"/>
      </w:pPr>
    </w:p>
    <w:p w14:paraId="5CDCB33C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19D4F9D6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1A8155F2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6ECAD82A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3873530A" w14:textId="77777777" w:rsidTr="00580BEE">
        <w:tc>
          <w:tcPr>
            <w:tcW w:w="8838" w:type="dxa"/>
          </w:tcPr>
          <w:p w14:paraId="76D3A663" w14:textId="77777777" w:rsidR="00AE04BD" w:rsidRPr="00881313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0A309CB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131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79BB84E3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9E5F7FF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131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8131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667AB1B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131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021C10DD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09BFB10D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9F7ED22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131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5750FEAB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5946C218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0A90FE52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131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8131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822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7793CF8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131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title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8131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iuiui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124E43E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131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chuTri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8131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UBND Thành phố Đồng Hới - Quảng Bình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F54D298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131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position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8131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Phòng 1 _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4201AA3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131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startTime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8131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09/09/2017 09:00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EAAC98B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131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endTime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8131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09/09/2017 11:00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9028361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131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type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8131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00770EB0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27B1F5F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786F6A82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6555F14A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D168BA9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131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8131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321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4F89BD3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131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title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8131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kshdfk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07EC7CA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131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chuTri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881313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7AC37DED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131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position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8131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Ha fNooij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8C2DC5E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131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startTime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8131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29/08/2017 08:00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68CD1F3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131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endTime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8131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30/09/2017 17:00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35F1BEA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131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type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8131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</w:t>
            </w: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72BEA22B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6603460" w14:textId="77777777" w:rsidR="00AE04BD" w:rsidRPr="0088131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14:paraId="03C5F7F5" w14:textId="77777777" w:rsidR="00AE04BD" w:rsidRPr="00881313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5CC62481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3B4568DF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70D4FC5D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19034148" w14:textId="77777777" w:rsidTr="00580BEE">
        <w:tc>
          <w:tcPr>
            <w:tcW w:w="2515" w:type="dxa"/>
            <w:shd w:val="clear" w:color="auto" w:fill="E7E6E6" w:themeFill="background2"/>
          </w:tcPr>
          <w:p w14:paraId="35E27552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4BBB963E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767F9EFD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0E4A1E98" w14:textId="77777777" w:rsidTr="00580BEE">
        <w:tc>
          <w:tcPr>
            <w:tcW w:w="2515" w:type="dxa"/>
          </w:tcPr>
          <w:p w14:paraId="2CEC13E4" w14:textId="77777777" w:rsidR="00AE04BD" w:rsidRPr="00C03BBC" w:rsidRDefault="00AE04BD" w:rsidP="00580BEE">
            <w:pPr>
              <w:tabs>
                <w:tab w:val="center" w:pos="1149"/>
              </w:tabs>
              <w:rPr>
                <w:rFonts w:cs="Times New Roman"/>
              </w:rPr>
            </w:pPr>
            <w:r>
              <w:rPr>
                <w:rStyle w:val="sobjectk"/>
                <w:bCs/>
              </w:rPr>
              <w:t>id</w:t>
            </w:r>
          </w:p>
        </w:tc>
        <w:tc>
          <w:tcPr>
            <w:tcW w:w="4793" w:type="dxa"/>
          </w:tcPr>
          <w:p w14:paraId="77C3D629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Id của lịch họp</w:t>
            </w:r>
          </w:p>
        </w:tc>
        <w:tc>
          <w:tcPr>
            <w:tcW w:w="1519" w:type="dxa"/>
          </w:tcPr>
          <w:p w14:paraId="2EFBD5E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BA466FC" w14:textId="77777777" w:rsidTr="00580BEE">
        <w:tc>
          <w:tcPr>
            <w:tcW w:w="2515" w:type="dxa"/>
          </w:tcPr>
          <w:p w14:paraId="4C84639E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title</w:t>
            </w:r>
          </w:p>
        </w:tc>
        <w:tc>
          <w:tcPr>
            <w:tcW w:w="4793" w:type="dxa"/>
          </w:tcPr>
          <w:p w14:paraId="0DEE794C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Tên lịch họp</w:t>
            </w:r>
          </w:p>
        </w:tc>
        <w:tc>
          <w:tcPr>
            <w:tcW w:w="1519" w:type="dxa"/>
          </w:tcPr>
          <w:p w14:paraId="10B0045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50941E1" w14:textId="77777777" w:rsidTr="00580BEE">
        <w:tc>
          <w:tcPr>
            <w:tcW w:w="2515" w:type="dxa"/>
          </w:tcPr>
          <w:p w14:paraId="7D0FAD68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chuTri</w:t>
            </w:r>
          </w:p>
        </w:tc>
        <w:tc>
          <w:tcPr>
            <w:tcW w:w="4793" w:type="dxa"/>
          </w:tcPr>
          <w:p w14:paraId="5D7C6325" w14:textId="77777777" w:rsidR="00AE04BD" w:rsidRDefault="00AE04BD" w:rsidP="00580BEE">
            <w:pPr>
              <w:tabs>
                <w:tab w:val="left" w:pos="3495"/>
              </w:tabs>
            </w:pPr>
            <w:r>
              <w:t>Người chủ trì</w:t>
            </w:r>
          </w:p>
        </w:tc>
        <w:tc>
          <w:tcPr>
            <w:tcW w:w="1519" w:type="dxa"/>
          </w:tcPr>
          <w:p w14:paraId="07F45FB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1AA496F" w14:textId="77777777" w:rsidTr="00580BEE">
        <w:tc>
          <w:tcPr>
            <w:tcW w:w="2515" w:type="dxa"/>
          </w:tcPr>
          <w:p w14:paraId="0F313061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position</w:t>
            </w:r>
          </w:p>
        </w:tc>
        <w:tc>
          <w:tcPr>
            <w:tcW w:w="4793" w:type="dxa"/>
          </w:tcPr>
          <w:p w14:paraId="6D19B255" w14:textId="77777777" w:rsidR="00AE04BD" w:rsidRDefault="00AE04BD" w:rsidP="00580BEE">
            <w:pPr>
              <w:tabs>
                <w:tab w:val="left" w:pos="3495"/>
              </w:tabs>
            </w:pPr>
            <w:r>
              <w:t>Nơi diễn ra cuộc họp hay công tác</w:t>
            </w:r>
          </w:p>
        </w:tc>
        <w:tc>
          <w:tcPr>
            <w:tcW w:w="1519" w:type="dxa"/>
          </w:tcPr>
          <w:p w14:paraId="0DDB5075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47498F1" w14:textId="77777777" w:rsidTr="00580BEE">
        <w:tc>
          <w:tcPr>
            <w:tcW w:w="2515" w:type="dxa"/>
          </w:tcPr>
          <w:p w14:paraId="6CCFF240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startTime</w:t>
            </w:r>
          </w:p>
        </w:tc>
        <w:tc>
          <w:tcPr>
            <w:tcW w:w="4793" w:type="dxa"/>
          </w:tcPr>
          <w:p w14:paraId="008D73AB" w14:textId="77777777" w:rsidR="00AE04BD" w:rsidRDefault="00AE04BD" w:rsidP="00580BEE">
            <w:pPr>
              <w:tabs>
                <w:tab w:val="left" w:pos="3495"/>
              </w:tabs>
            </w:pPr>
            <w:r>
              <w:t>Thời điểm bắt đầu</w:t>
            </w:r>
          </w:p>
        </w:tc>
        <w:tc>
          <w:tcPr>
            <w:tcW w:w="1519" w:type="dxa"/>
          </w:tcPr>
          <w:p w14:paraId="4D9B28A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E2F0216" w14:textId="77777777" w:rsidTr="00580BEE">
        <w:tc>
          <w:tcPr>
            <w:tcW w:w="2515" w:type="dxa"/>
          </w:tcPr>
          <w:p w14:paraId="181C32EA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endTime</w:t>
            </w:r>
          </w:p>
        </w:tc>
        <w:tc>
          <w:tcPr>
            <w:tcW w:w="4793" w:type="dxa"/>
          </w:tcPr>
          <w:p w14:paraId="0CD9FAED" w14:textId="77777777" w:rsidR="00AE04BD" w:rsidRDefault="00AE04BD" w:rsidP="00580BEE">
            <w:pPr>
              <w:tabs>
                <w:tab w:val="left" w:pos="3495"/>
              </w:tabs>
            </w:pPr>
            <w:r>
              <w:t>Thời điểm kết thúc</w:t>
            </w:r>
          </w:p>
        </w:tc>
        <w:tc>
          <w:tcPr>
            <w:tcW w:w="1519" w:type="dxa"/>
          </w:tcPr>
          <w:p w14:paraId="217C074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4C0AC00" w14:textId="77777777" w:rsidTr="00580BEE">
        <w:tc>
          <w:tcPr>
            <w:tcW w:w="2515" w:type="dxa"/>
          </w:tcPr>
          <w:p w14:paraId="5C6FC5AE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type</w:t>
            </w:r>
          </w:p>
        </w:tc>
        <w:tc>
          <w:tcPr>
            <w:tcW w:w="4793" w:type="dxa"/>
          </w:tcPr>
          <w:p w14:paraId="46FF8D2F" w14:textId="77777777" w:rsidR="00AE04BD" w:rsidRDefault="00AE04BD" w:rsidP="00580BEE">
            <w:pPr>
              <w:tabs>
                <w:tab w:val="left" w:pos="3495"/>
              </w:tabs>
            </w:pPr>
            <w:r>
              <w:t>Loại lịch: 1-Lich công tác,2-lịch họp</w:t>
            </w:r>
          </w:p>
        </w:tc>
        <w:tc>
          <w:tcPr>
            <w:tcW w:w="1519" w:type="dxa"/>
          </w:tcPr>
          <w:p w14:paraId="54D83045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6E9322CF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1DAB62DA" w14:textId="77777777" w:rsidR="00AE04BD" w:rsidRDefault="00AE04BD" w:rsidP="00AE04BD">
      <w:pPr>
        <w:pStyle w:val="Heading3"/>
        <w:numPr>
          <w:ilvl w:val="1"/>
          <w:numId w:val="8"/>
        </w:numPr>
      </w:pPr>
      <w:r>
        <w:lastRenderedPageBreak/>
        <w:t>Lấy chi tiết thông tin lịch họp</w:t>
      </w:r>
    </w:p>
    <w:p w14:paraId="52FBFE37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28546696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chi tiết thông tin lich họp</w:t>
      </w:r>
    </w:p>
    <w:p w14:paraId="48F063D4" w14:textId="77777777" w:rsidR="00AE04BD" w:rsidRPr="00AD04A1" w:rsidRDefault="00AE04BD" w:rsidP="00AE04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URL</w:t>
      </w:r>
      <w:r w:rsidRPr="0007402F">
        <w:rPr>
          <w:rFonts w:cs="Times New Roman"/>
        </w:rPr>
        <w:t xml:space="preserve">: </w:t>
      </w:r>
      <w:hyperlink r:id="rId58" w:history="1">
        <w:r w:rsidRPr="0085266F">
          <w:rPr>
            <w:rStyle w:val="Hyperlink"/>
            <w:rFonts w:cs="Times New Roman"/>
          </w:rPr>
          <w:t>https://dev-qlvbdh.vnptsoftware.vn/qlvb/api/</w:t>
        </w:r>
        <w:r w:rsidRPr="0085266F">
          <w:rPr>
            <w:rStyle w:val="Hyperlink"/>
          </w:rPr>
          <w:t xml:space="preserve"> </w:t>
        </w:r>
        <w:r w:rsidRPr="0085266F">
          <w:rPr>
            <w:rStyle w:val="Hyperlink"/>
            <w:rFonts w:cs="Times New Roman"/>
          </w:rPr>
          <w:t>schedule/getdetailmeetingschedule/{id}/</w:t>
        </w:r>
      </w:hyperlink>
    </w:p>
    <w:p w14:paraId="4932A5F7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{id} là id của lịch họp</w:t>
      </w:r>
    </w:p>
    <w:p w14:paraId="3715C86D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59B6D350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55D59C79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7EE0A3D2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0AF9B5A4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0D7BBB05" w14:textId="77777777" w:rsidTr="00580BEE">
        <w:tc>
          <w:tcPr>
            <w:tcW w:w="8838" w:type="dxa"/>
          </w:tcPr>
          <w:p w14:paraId="28B9FBEB" w14:textId="77777777" w:rsidR="00AE04BD" w:rsidRPr="00C426FF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020227B6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27BA3395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D599307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06A515A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69BFD36B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F1E9505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347E943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08CC8057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8644AA5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chuTri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UBND Thành phố Đồng Hới - Quảng Bình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A9068E5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tenPhongHop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Phòng 1 _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114E194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soNguoi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11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91E89B7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timeStart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09/09/2017 09:00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395E5A2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endStart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11:00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8974703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title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iuiui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E8C2771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content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fgf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1D1DC5D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note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gfgf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AFFAC1B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userId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vanthuqh@vnpt.vn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D7A7D39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fullName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Văn thư QH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F22BF62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thanhPhan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UBND Thành phố Đồng Hới - Quảng Bình, Văn phòng UBND Thành phố Đồng Hới, Phòng Tài chính - Kế hoạch, Phòng Kinh Tế, Phòng LĐ - TB - XH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7314FDF9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07601E8A" w14:textId="77777777" w:rsidR="00AE04BD" w:rsidRPr="00C426FF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0D8048F6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5EC26463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6292254C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1CA959E5" w14:textId="77777777" w:rsidTr="00580BEE">
        <w:tc>
          <w:tcPr>
            <w:tcW w:w="2515" w:type="dxa"/>
            <w:shd w:val="clear" w:color="auto" w:fill="E7E6E6" w:themeFill="background2"/>
          </w:tcPr>
          <w:p w14:paraId="1BADADB4" w14:textId="77777777" w:rsidR="00AE04BD" w:rsidRPr="00C426FF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C426FF">
              <w:rPr>
                <w:rFonts w:cs="Times New Roman"/>
                <w:sz w:val="24"/>
                <w:szCs w:val="24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70ED84BD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630A494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74890FF9" w14:textId="77777777" w:rsidTr="00580BEE">
        <w:tc>
          <w:tcPr>
            <w:tcW w:w="2515" w:type="dxa"/>
          </w:tcPr>
          <w:p w14:paraId="27EA75C4" w14:textId="77777777" w:rsidR="00AE04BD" w:rsidRPr="00C426FF" w:rsidRDefault="00AE04BD" w:rsidP="00580BEE">
            <w:pPr>
              <w:tabs>
                <w:tab w:val="center" w:pos="1149"/>
              </w:tabs>
              <w:rPr>
                <w:rFonts w:cs="Times New Roman"/>
                <w:sz w:val="24"/>
                <w:szCs w:val="24"/>
              </w:rPr>
            </w:pPr>
            <w:r w:rsidRPr="00C426FF">
              <w:rPr>
                <w:rStyle w:val="sobjectk"/>
                <w:rFonts w:cs="Times New Roman"/>
                <w:bCs/>
                <w:sz w:val="24"/>
                <w:szCs w:val="24"/>
              </w:rPr>
              <w:t>chuTri</w:t>
            </w:r>
          </w:p>
        </w:tc>
        <w:tc>
          <w:tcPr>
            <w:tcW w:w="4793" w:type="dxa"/>
          </w:tcPr>
          <w:p w14:paraId="68B4B64B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Tên người chủ trì</w:t>
            </w:r>
          </w:p>
        </w:tc>
        <w:tc>
          <w:tcPr>
            <w:tcW w:w="1519" w:type="dxa"/>
          </w:tcPr>
          <w:p w14:paraId="77C2502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FDE55B2" w14:textId="77777777" w:rsidTr="00580BEE">
        <w:tc>
          <w:tcPr>
            <w:tcW w:w="2515" w:type="dxa"/>
          </w:tcPr>
          <w:p w14:paraId="4936CBC0" w14:textId="77777777" w:rsidR="00AE04BD" w:rsidRPr="00C426FF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C426FF">
              <w:rPr>
                <w:rFonts w:eastAsia="Times New Roman" w:cs="Times New Roman"/>
                <w:sz w:val="24"/>
                <w:szCs w:val="24"/>
              </w:rPr>
              <w:t>tenPhongHop</w:t>
            </w:r>
          </w:p>
        </w:tc>
        <w:tc>
          <w:tcPr>
            <w:tcW w:w="4793" w:type="dxa"/>
          </w:tcPr>
          <w:p w14:paraId="56336E2C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Tên phòng họp</w:t>
            </w:r>
          </w:p>
        </w:tc>
        <w:tc>
          <w:tcPr>
            <w:tcW w:w="1519" w:type="dxa"/>
          </w:tcPr>
          <w:p w14:paraId="0E167DA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D01151E" w14:textId="77777777" w:rsidTr="00580BEE">
        <w:tc>
          <w:tcPr>
            <w:tcW w:w="2515" w:type="dxa"/>
          </w:tcPr>
          <w:p w14:paraId="5F8A36B9" w14:textId="77777777" w:rsidR="00AE04BD" w:rsidRPr="00C426FF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sz w:val="24"/>
                <w:szCs w:val="24"/>
              </w:rPr>
            </w:pPr>
            <w:r w:rsidRPr="00C426FF">
              <w:rPr>
                <w:rFonts w:eastAsia="Times New Roman" w:cs="Times New Roman"/>
                <w:sz w:val="24"/>
                <w:szCs w:val="24"/>
              </w:rPr>
              <w:t>soNguoi</w:t>
            </w:r>
          </w:p>
        </w:tc>
        <w:tc>
          <w:tcPr>
            <w:tcW w:w="4793" w:type="dxa"/>
          </w:tcPr>
          <w:p w14:paraId="546245BA" w14:textId="77777777" w:rsidR="00AE04BD" w:rsidRDefault="00AE04BD" w:rsidP="00580BEE">
            <w:pPr>
              <w:tabs>
                <w:tab w:val="left" w:pos="3495"/>
              </w:tabs>
            </w:pPr>
            <w:r>
              <w:t>Số người tham gia</w:t>
            </w:r>
          </w:p>
        </w:tc>
        <w:tc>
          <w:tcPr>
            <w:tcW w:w="1519" w:type="dxa"/>
          </w:tcPr>
          <w:p w14:paraId="5919C75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EDEBD32" w14:textId="77777777" w:rsidTr="00580BEE">
        <w:tc>
          <w:tcPr>
            <w:tcW w:w="2515" w:type="dxa"/>
          </w:tcPr>
          <w:p w14:paraId="3D9408CC" w14:textId="77777777" w:rsidR="00AE04BD" w:rsidRPr="00C426FF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sz w:val="24"/>
                <w:szCs w:val="24"/>
              </w:rPr>
            </w:pPr>
            <w:r w:rsidRPr="00C426FF">
              <w:rPr>
                <w:rFonts w:eastAsia="Times New Roman" w:cs="Times New Roman"/>
                <w:sz w:val="24"/>
                <w:szCs w:val="24"/>
              </w:rPr>
              <w:t>timeStart</w:t>
            </w:r>
          </w:p>
        </w:tc>
        <w:tc>
          <w:tcPr>
            <w:tcW w:w="4793" w:type="dxa"/>
          </w:tcPr>
          <w:p w14:paraId="73225F56" w14:textId="77777777" w:rsidR="00AE04BD" w:rsidRDefault="00AE04BD" w:rsidP="00580BEE">
            <w:pPr>
              <w:tabs>
                <w:tab w:val="left" w:pos="3495"/>
              </w:tabs>
            </w:pPr>
            <w:r>
              <w:t>Thời gian bắt đầu hop</w:t>
            </w:r>
          </w:p>
        </w:tc>
        <w:tc>
          <w:tcPr>
            <w:tcW w:w="1519" w:type="dxa"/>
          </w:tcPr>
          <w:p w14:paraId="08B04F4C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DC524EC" w14:textId="77777777" w:rsidTr="00580BEE">
        <w:tc>
          <w:tcPr>
            <w:tcW w:w="2515" w:type="dxa"/>
          </w:tcPr>
          <w:p w14:paraId="720D15E8" w14:textId="77777777" w:rsidR="00AE04BD" w:rsidRPr="00C426FF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sz w:val="24"/>
                <w:szCs w:val="24"/>
              </w:rPr>
            </w:pPr>
            <w:r w:rsidRPr="00C426FF">
              <w:rPr>
                <w:rFonts w:eastAsia="Times New Roman" w:cs="Times New Roman"/>
                <w:sz w:val="24"/>
                <w:szCs w:val="24"/>
              </w:rPr>
              <w:t>endStart</w:t>
            </w:r>
          </w:p>
        </w:tc>
        <w:tc>
          <w:tcPr>
            <w:tcW w:w="4793" w:type="dxa"/>
          </w:tcPr>
          <w:p w14:paraId="7B0E511A" w14:textId="77777777" w:rsidR="00AE04BD" w:rsidRDefault="00AE04BD" w:rsidP="00580BEE">
            <w:pPr>
              <w:tabs>
                <w:tab w:val="left" w:pos="3495"/>
              </w:tabs>
            </w:pPr>
            <w:r>
              <w:t>Thời gian kết thúc</w:t>
            </w:r>
          </w:p>
        </w:tc>
        <w:tc>
          <w:tcPr>
            <w:tcW w:w="1519" w:type="dxa"/>
          </w:tcPr>
          <w:p w14:paraId="6F4A3AF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862F1D1" w14:textId="77777777" w:rsidTr="00580BEE">
        <w:tc>
          <w:tcPr>
            <w:tcW w:w="2515" w:type="dxa"/>
          </w:tcPr>
          <w:p w14:paraId="5F2629B4" w14:textId="77777777" w:rsidR="00AE04BD" w:rsidRPr="00C426FF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sz w:val="24"/>
                <w:szCs w:val="24"/>
              </w:rPr>
            </w:pPr>
            <w:r w:rsidRPr="00C426FF">
              <w:rPr>
                <w:rFonts w:eastAsia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793" w:type="dxa"/>
          </w:tcPr>
          <w:p w14:paraId="561AD287" w14:textId="77777777" w:rsidR="00AE04BD" w:rsidRDefault="00AE04BD" w:rsidP="00580BEE">
            <w:pPr>
              <w:tabs>
                <w:tab w:val="left" w:pos="3495"/>
              </w:tabs>
            </w:pPr>
            <w:r>
              <w:t>Tiều đề cuộc họp</w:t>
            </w:r>
          </w:p>
        </w:tc>
        <w:tc>
          <w:tcPr>
            <w:tcW w:w="1519" w:type="dxa"/>
          </w:tcPr>
          <w:p w14:paraId="5E0B73B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47FD643" w14:textId="77777777" w:rsidTr="00580BEE">
        <w:tc>
          <w:tcPr>
            <w:tcW w:w="2515" w:type="dxa"/>
          </w:tcPr>
          <w:p w14:paraId="06E3E3ED" w14:textId="77777777" w:rsidR="00AE04BD" w:rsidRPr="00C426FF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sz w:val="24"/>
                <w:szCs w:val="24"/>
              </w:rPr>
            </w:pPr>
            <w:r w:rsidRPr="00C426FF">
              <w:rPr>
                <w:rFonts w:eastAsia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4793" w:type="dxa"/>
          </w:tcPr>
          <w:p w14:paraId="6FABBE75" w14:textId="77777777" w:rsidR="00AE04BD" w:rsidRDefault="00AE04BD" w:rsidP="00580BEE">
            <w:pPr>
              <w:tabs>
                <w:tab w:val="left" w:pos="3495"/>
              </w:tabs>
            </w:pPr>
            <w:r>
              <w:t>Nội dung cuộc họp</w:t>
            </w:r>
          </w:p>
        </w:tc>
        <w:tc>
          <w:tcPr>
            <w:tcW w:w="1519" w:type="dxa"/>
          </w:tcPr>
          <w:p w14:paraId="2AB673A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23E5415" w14:textId="77777777" w:rsidTr="00580BEE">
        <w:tc>
          <w:tcPr>
            <w:tcW w:w="2515" w:type="dxa"/>
          </w:tcPr>
          <w:p w14:paraId="274BA733" w14:textId="77777777" w:rsidR="00AE04BD" w:rsidRPr="00C426FF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sz w:val="24"/>
                <w:szCs w:val="24"/>
              </w:rPr>
            </w:pPr>
            <w:r w:rsidRPr="00C426FF">
              <w:rPr>
                <w:rFonts w:eastAsia="Times New Roman" w:cs="Times New Roman"/>
                <w:sz w:val="24"/>
                <w:szCs w:val="24"/>
              </w:rPr>
              <w:t>note</w:t>
            </w:r>
          </w:p>
        </w:tc>
        <w:tc>
          <w:tcPr>
            <w:tcW w:w="4793" w:type="dxa"/>
          </w:tcPr>
          <w:p w14:paraId="1C5A27B8" w14:textId="77777777" w:rsidR="00AE04BD" w:rsidRDefault="00AE04BD" w:rsidP="00580BEE">
            <w:pPr>
              <w:tabs>
                <w:tab w:val="left" w:pos="3495"/>
              </w:tabs>
            </w:pPr>
            <w:r>
              <w:t>Ghi chú</w:t>
            </w:r>
          </w:p>
        </w:tc>
        <w:tc>
          <w:tcPr>
            <w:tcW w:w="1519" w:type="dxa"/>
          </w:tcPr>
          <w:p w14:paraId="49B28FAA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44AEF08" w14:textId="77777777" w:rsidTr="00580BEE">
        <w:tc>
          <w:tcPr>
            <w:tcW w:w="2515" w:type="dxa"/>
          </w:tcPr>
          <w:p w14:paraId="0C2C95FB" w14:textId="77777777" w:rsidR="00AE04BD" w:rsidRPr="00C426FF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sz w:val="24"/>
                <w:szCs w:val="24"/>
              </w:rPr>
            </w:pPr>
            <w:r w:rsidRPr="00C426FF">
              <w:rPr>
                <w:rFonts w:eastAsia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4793" w:type="dxa"/>
          </w:tcPr>
          <w:p w14:paraId="25826453" w14:textId="77777777" w:rsidR="00AE04BD" w:rsidRDefault="00AE04BD" w:rsidP="00580BEE">
            <w:pPr>
              <w:tabs>
                <w:tab w:val="left" w:pos="3495"/>
              </w:tabs>
            </w:pPr>
            <w:r>
              <w:t>Userid  người tạo</w:t>
            </w:r>
          </w:p>
        </w:tc>
        <w:tc>
          <w:tcPr>
            <w:tcW w:w="1519" w:type="dxa"/>
          </w:tcPr>
          <w:p w14:paraId="164F891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648D641" w14:textId="77777777" w:rsidTr="00580BEE">
        <w:tc>
          <w:tcPr>
            <w:tcW w:w="2515" w:type="dxa"/>
          </w:tcPr>
          <w:p w14:paraId="49C0B7CF" w14:textId="77777777" w:rsidR="00AE04BD" w:rsidRPr="00C426FF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sz w:val="24"/>
                <w:szCs w:val="24"/>
              </w:rPr>
            </w:pPr>
            <w:r w:rsidRPr="00C426FF">
              <w:rPr>
                <w:rFonts w:eastAsia="Times New Roman" w:cs="Times New Roman"/>
                <w:sz w:val="24"/>
                <w:szCs w:val="24"/>
              </w:rPr>
              <w:t>fullName</w:t>
            </w:r>
          </w:p>
        </w:tc>
        <w:tc>
          <w:tcPr>
            <w:tcW w:w="4793" w:type="dxa"/>
          </w:tcPr>
          <w:p w14:paraId="015858FE" w14:textId="77777777" w:rsidR="00AE04BD" w:rsidRDefault="00AE04BD" w:rsidP="00580BEE">
            <w:pPr>
              <w:tabs>
                <w:tab w:val="left" w:pos="3495"/>
              </w:tabs>
            </w:pPr>
            <w:r>
              <w:t>Tên đầy đủ người tạo</w:t>
            </w:r>
          </w:p>
        </w:tc>
        <w:tc>
          <w:tcPr>
            <w:tcW w:w="1519" w:type="dxa"/>
          </w:tcPr>
          <w:p w14:paraId="355AC51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C10BD22" w14:textId="77777777" w:rsidTr="00580BEE">
        <w:tc>
          <w:tcPr>
            <w:tcW w:w="2515" w:type="dxa"/>
          </w:tcPr>
          <w:p w14:paraId="63507675" w14:textId="77777777" w:rsidR="00AE04BD" w:rsidRPr="00C426FF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sz w:val="24"/>
                <w:szCs w:val="24"/>
              </w:rPr>
            </w:pPr>
            <w:r w:rsidRPr="00C426FF">
              <w:rPr>
                <w:rFonts w:eastAsia="Times New Roman" w:cs="Times New Roman"/>
                <w:sz w:val="24"/>
                <w:szCs w:val="24"/>
              </w:rPr>
              <w:lastRenderedPageBreak/>
              <w:t>thanhPhan</w:t>
            </w:r>
          </w:p>
        </w:tc>
        <w:tc>
          <w:tcPr>
            <w:tcW w:w="4793" w:type="dxa"/>
          </w:tcPr>
          <w:p w14:paraId="20DD4BE2" w14:textId="77777777" w:rsidR="00AE04BD" w:rsidRDefault="00AE04BD" w:rsidP="00580BEE">
            <w:pPr>
              <w:tabs>
                <w:tab w:val="left" w:pos="3495"/>
              </w:tabs>
            </w:pPr>
            <w:r>
              <w:t>Danh sách thành phần tham dự</w:t>
            </w:r>
          </w:p>
        </w:tc>
        <w:tc>
          <w:tcPr>
            <w:tcW w:w="1519" w:type="dxa"/>
          </w:tcPr>
          <w:p w14:paraId="64B4EDB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79347C8B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6D9ACD5D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chi tiết thông tin lịch công tác</w:t>
      </w:r>
    </w:p>
    <w:p w14:paraId="66C56623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3DEC4892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chi tiết thông tin lich công tác</w:t>
      </w:r>
    </w:p>
    <w:p w14:paraId="2CA8EC8C" w14:textId="77777777" w:rsidR="00AE04BD" w:rsidRPr="00AD04A1" w:rsidRDefault="00AE04BD" w:rsidP="00AE04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URL</w:t>
      </w:r>
      <w:r w:rsidRPr="0007402F">
        <w:rPr>
          <w:rFonts w:cs="Times New Roman"/>
        </w:rPr>
        <w:t xml:space="preserve">: </w:t>
      </w:r>
      <w:hyperlink r:id="rId59" w:history="1">
        <w:r w:rsidRPr="00570478">
          <w:rPr>
            <w:rStyle w:val="Hyperlink"/>
            <w:rFonts w:cs="Times New Roman"/>
          </w:rPr>
          <w:t>https://dev-qlvbdh.vnptsoftware.vn/qlvb/api/</w:t>
        </w:r>
        <w:r w:rsidRPr="00570478">
          <w:rPr>
            <w:rStyle w:val="Hyperlink"/>
          </w:rPr>
          <w:t xml:space="preserve"> </w:t>
        </w:r>
        <w:r w:rsidRPr="00570478">
          <w:rPr>
            <w:rStyle w:val="Hyperlink"/>
            <w:rFonts w:cs="Times New Roman"/>
          </w:rPr>
          <w:t>schedule/getdetailworkingschedule/{id}/</w:t>
        </w:r>
      </w:hyperlink>
    </w:p>
    <w:p w14:paraId="678772BA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{id} là id của lịch họp</w:t>
      </w:r>
    </w:p>
    <w:p w14:paraId="5249286E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5BA0DC26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452A95FD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0DC8F23D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7101D424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5A3D55A8" w14:textId="77777777" w:rsidTr="00580BEE">
        <w:tc>
          <w:tcPr>
            <w:tcW w:w="8838" w:type="dxa"/>
          </w:tcPr>
          <w:p w14:paraId="6E345BF1" w14:textId="77777777" w:rsidR="00AE04BD" w:rsidRPr="00C426FF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9B817EC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567A9DD0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9050FAD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23734E5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6AF4EEE2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517D4F0F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F4ECF23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1D6D3FA5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032F4CD3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thanhPhan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dgfd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8A2F0C0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startTime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29/08/2017 08:00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DFAD523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endTime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30/09/2017 17:00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ACF72F7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position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Ha fNooij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37A19A3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title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kshdfk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E366CFE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content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sdfsf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8FFF987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note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dsfs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F14A527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userId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vanthuqh@vnpt.vn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610C5B4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426FF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fullName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426FF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Văn thư QH</w:t>
            </w: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4C7D39AC" w14:textId="77777777" w:rsidR="00AE04BD" w:rsidRPr="00C426FF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B1A468F" w14:textId="77777777" w:rsidR="00AE04BD" w:rsidRPr="00C426FF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26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3A11DC4D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7E0BE625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29890AA9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0757AFD0" w14:textId="77777777" w:rsidTr="00580BEE">
        <w:tc>
          <w:tcPr>
            <w:tcW w:w="2515" w:type="dxa"/>
            <w:shd w:val="clear" w:color="auto" w:fill="E7E6E6" w:themeFill="background2"/>
          </w:tcPr>
          <w:p w14:paraId="096ABA8F" w14:textId="77777777" w:rsidR="00AE04BD" w:rsidRPr="009C16E2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9C16E2">
              <w:rPr>
                <w:rFonts w:cs="Times New Roman"/>
                <w:sz w:val="24"/>
                <w:szCs w:val="24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5E83A629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7B8A652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62C0428D" w14:textId="77777777" w:rsidTr="00580BEE">
        <w:tc>
          <w:tcPr>
            <w:tcW w:w="2515" w:type="dxa"/>
          </w:tcPr>
          <w:p w14:paraId="4A0070D7" w14:textId="77777777" w:rsidR="00AE04BD" w:rsidRPr="009C16E2" w:rsidRDefault="00AE04BD" w:rsidP="00580BEE">
            <w:pPr>
              <w:tabs>
                <w:tab w:val="center" w:pos="1149"/>
              </w:tabs>
              <w:rPr>
                <w:rFonts w:cs="Times New Roman"/>
                <w:sz w:val="24"/>
                <w:szCs w:val="24"/>
              </w:rPr>
            </w:pPr>
            <w:r w:rsidRPr="009C16E2">
              <w:rPr>
                <w:rStyle w:val="sobjectk"/>
                <w:rFonts w:cs="Times New Roman"/>
                <w:bCs/>
                <w:sz w:val="24"/>
                <w:szCs w:val="24"/>
              </w:rPr>
              <w:t>thanhPhan</w:t>
            </w:r>
          </w:p>
        </w:tc>
        <w:tc>
          <w:tcPr>
            <w:tcW w:w="4793" w:type="dxa"/>
          </w:tcPr>
          <w:p w14:paraId="0DF5BD61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Tên người chủ trì</w:t>
            </w:r>
          </w:p>
        </w:tc>
        <w:tc>
          <w:tcPr>
            <w:tcW w:w="1519" w:type="dxa"/>
          </w:tcPr>
          <w:p w14:paraId="276EDA7A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D2FCF74" w14:textId="77777777" w:rsidTr="00580BEE">
        <w:tc>
          <w:tcPr>
            <w:tcW w:w="2515" w:type="dxa"/>
          </w:tcPr>
          <w:p w14:paraId="04C5F8F6" w14:textId="77777777" w:rsidR="00AE04BD" w:rsidRPr="009C16E2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9C16E2">
              <w:rPr>
                <w:rFonts w:eastAsia="Times New Roman" w:cs="Times New Roman"/>
                <w:sz w:val="24"/>
                <w:szCs w:val="24"/>
              </w:rPr>
              <w:t>startTime</w:t>
            </w:r>
          </w:p>
        </w:tc>
        <w:tc>
          <w:tcPr>
            <w:tcW w:w="4793" w:type="dxa"/>
          </w:tcPr>
          <w:p w14:paraId="39ECB1C3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Thời gian bắt đầu công tác</w:t>
            </w:r>
          </w:p>
        </w:tc>
        <w:tc>
          <w:tcPr>
            <w:tcW w:w="1519" w:type="dxa"/>
          </w:tcPr>
          <w:p w14:paraId="486C48C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A42C1C3" w14:textId="77777777" w:rsidTr="00580BEE">
        <w:tc>
          <w:tcPr>
            <w:tcW w:w="2515" w:type="dxa"/>
          </w:tcPr>
          <w:p w14:paraId="2E368FF3" w14:textId="77777777" w:rsidR="00AE04BD" w:rsidRPr="009C16E2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sz w:val="24"/>
                <w:szCs w:val="24"/>
              </w:rPr>
            </w:pPr>
            <w:r w:rsidRPr="009C16E2">
              <w:rPr>
                <w:rFonts w:eastAsia="Times New Roman" w:cs="Times New Roman"/>
                <w:sz w:val="24"/>
                <w:szCs w:val="24"/>
              </w:rPr>
              <w:t>endTime</w:t>
            </w:r>
          </w:p>
        </w:tc>
        <w:tc>
          <w:tcPr>
            <w:tcW w:w="4793" w:type="dxa"/>
          </w:tcPr>
          <w:p w14:paraId="7E3D2C06" w14:textId="77777777" w:rsidR="00AE04BD" w:rsidRDefault="00AE04BD" w:rsidP="00580BEE">
            <w:pPr>
              <w:tabs>
                <w:tab w:val="left" w:pos="3495"/>
              </w:tabs>
            </w:pPr>
            <w:r>
              <w:t>Thời gian kết thúc công tác</w:t>
            </w:r>
          </w:p>
        </w:tc>
        <w:tc>
          <w:tcPr>
            <w:tcW w:w="1519" w:type="dxa"/>
          </w:tcPr>
          <w:p w14:paraId="0BCEDEB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C6E620E" w14:textId="77777777" w:rsidTr="00580BEE">
        <w:tc>
          <w:tcPr>
            <w:tcW w:w="2515" w:type="dxa"/>
          </w:tcPr>
          <w:p w14:paraId="0E1020EC" w14:textId="77777777" w:rsidR="00AE04BD" w:rsidRPr="009C16E2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sz w:val="24"/>
                <w:szCs w:val="24"/>
              </w:rPr>
            </w:pPr>
            <w:r w:rsidRPr="009C16E2">
              <w:rPr>
                <w:rFonts w:eastAsia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4793" w:type="dxa"/>
          </w:tcPr>
          <w:p w14:paraId="1BCBB15D" w14:textId="77777777" w:rsidR="00AE04BD" w:rsidRDefault="00AE04BD" w:rsidP="00580BEE">
            <w:pPr>
              <w:tabs>
                <w:tab w:val="left" w:pos="3495"/>
              </w:tabs>
            </w:pPr>
            <w:r>
              <w:t>Địa điểm công tác</w:t>
            </w:r>
          </w:p>
        </w:tc>
        <w:tc>
          <w:tcPr>
            <w:tcW w:w="1519" w:type="dxa"/>
          </w:tcPr>
          <w:p w14:paraId="705FF60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5370707" w14:textId="77777777" w:rsidTr="00580BEE">
        <w:tc>
          <w:tcPr>
            <w:tcW w:w="2515" w:type="dxa"/>
          </w:tcPr>
          <w:p w14:paraId="21B48223" w14:textId="77777777" w:rsidR="00AE04BD" w:rsidRPr="009C16E2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sz w:val="24"/>
                <w:szCs w:val="24"/>
              </w:rPr>
            </w:pPr>
            <w:r w:rsidRPr="009C16E2">
              <w:rPr>
                <w:rFonts w:eastAsia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793" w:type="dxa"/>
          </w:tcPr>
          <w:p w14:paraId="24F14465" w14:textId="77777777" w:rsidR="00AE04BD" w:rsidRDefault="00AE04BD" w:rsidP="00580BEE">
            <w:pPr>
              <w:tabs>
                <w:tab w:val="left" w:pos="3495"/>
              </w:tabs>
            </w:pPr>
            <w:r>
              <w:t>Tiều đề công tác</w:t>
            </w:r>
          </w:p>
        </w:tc>
        <w:tc>
          <w:tcPr>
            <w:tcW w:w="1519" w:type="dxa"/>
          </w:tcPr>
          <w:p w14:paraId="56D99BB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63204CF" w14:textId="77777777" w:rsidTr="00580BEE">
        <w:tc>
          <w:tcPr>
            <w:tcW w:w="2515" w:type="dxa"/>
          </w:tcPr>
          <w:p w14:paraId="5B15920D" w14:textId="77777777" w:rsidR="00AE04BD" w:rsidRPr="009C16E2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/>
                <w:bCs/>
                <w:sz w:val="24"/>
                <w:szCs w:val="24"/>
              </w:rPr>
            </w:pPr>
            <w:r w:rsidRPr="009C16E2">
              <w:rPr>
                <w:rFonts w:eastAsia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4793" w:type="dxa"/>
          </w:tcPr>
          <w:p w14:paraId="6590D5F6" w14:textId="77777777" w:rsidR="00AE04BD" w:rsidRDefault="00AE04BD" w:rsidP="00580BEE">
            <w:pPr>
              <w:tabs>
                <w:tab w:val="left" w:pos="3495"/>
              </w:tabs>
            </w:pPr>
            <w:r>
              <w:t>Nội dung công tác</w:t>
            </w:r>
          </w:p>
        </w:tc>
        <w:tc>
          <w:tcPr>
            <w:tcW w:w="1519" w:type="dxa"/>
          </w:tcPr>
          <w:p w14:paraId="006D250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BD58E1A" w14:textId="77777777" w:rsidTr="00580BEE">
        <w:tc>
          <w:tcPr>
            <w:tcW w:w="2515" w:type="dxa"/>
          </w:tcPr>
          <w:p w14:paraId="77EF6ACA" w14:textId="77777777" w:rsidR="00AE04BD" w:rsidRPr="009C16E2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sz w:val="24"/>
                <w:szCs w:val="24"/>
              </w:rPr>
            </w:pPr>
            <w:r w:rsidRPr="009C16E2">
              <w:rPr>
                <w:rFonts w:eastAsia="Times New Roman" w:cs="Times New Roman"/>
                <w:sz w:val="24"/>
                <w:szCs w:val="24"/>
              </w:rPr>
              <w:t>note</w:t>
            </w:r>
          </w:p>
        </w:tc>
        <w:tc>
          <w:tcPr>
            <w:tcW w:w="4793" w:type="dxa"/>
          </w:tcPr>
          <w:p w14:paraId="36E0BAD9" w14:textId="77777777" w:rsidR="00AE04BD" w:rsidRDefault="00AE04BD" w:rsidP="00580BEE">
            <w:pPr>
              <w:tabs>
                <w:tab w:val="left" w:pos="3495"/>
              </w:tabs>
            </w:pPr>
            <w:r>
              <w:t>Ghi chú</w:t>
            </w:r>
          </w:p>
        </w:tc>
        <w:tc>
          <w:tcPr>
            <w:tcW w:w="1519" w:type="dxa"/>
          </w:tcPr>
          <w:p w14:paraId="666CED3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DC3786F" w14:textId="77777777" w:rsidTr="00580BEE">
        <w:tc>
          <w:tcPr>
            <w:tcW w:w="2515" w:type="dxa"/>
          </w:tcPr>
          <w:p w14:paraId="4AB978F3" w14:textId="77777777" w:rsidR="00AE04BD" w:rsidRPr="009C16E2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sz w:val="24"/>
                <w:szCs w:val="24"/>
              </w:rPr>
            </w:pPr>
            <w:r w:rsidRPr="009C16E2">
              <w:rPr>
                <w:rFonts w:eastAsia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4793" w:type="dxa"/>
          </w:tcPr>
          <w:p w14:paraId="4861E5B5" w14:textId="77777777" w:rsidR="00AE04BD" w:rsidRDefault="00AE04BD" w:rsidP="00580BEE">
            <w:pPr>
              <w:tabs>
                <w:tab w:val="left" w:pos="3495"/>
              </w:tabs>
            </w:pPr>
            <w:r>
              <w:t>Userid  người tạo</w:t>
            </w:r>
          </w:p>
        </w:tc>
        <w:tc>
          <w:tcPr>
            <w:tcW w:w="1519" w:type="dxa"/>
          </w:tcPr>
          <w:p w14:paraId="6EB62C04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17C4B27" w14:textId="77777777" w:rsidTr="00580BEE">
        <w:tc>
          <w:tcPr>
            <w:tcW w:w="2515" w:type="dxa"/>
          </w:tcPr>
          <w:p w14:paraId="2EF01237" w14:textId="77777777" w:rsidR="00AE04BD" w:rsidRPr="009C16E2" w:rsidRDefault="00AE04BD" w:rsidP="00580BEE">
            <w:pPr>
              <w:tabs>
                <w:tab w:val="left" w:pos="3495"/>
              </w:tabs>
              <w:rPr>
                <w:rFonts w:eastAsia="Times New Roman" w:cs="Times New Roman"/>
                <w:sz w:val="24"/>
                <w:szCs w:val="24"/>
              </w:rPr>
            </w:pPr>
            <w:r w:rsidRPr="009C16E2">
              <w:rPr>
                <w:rFonts w:eastAsia="Times New Roman" w:cs="Times New Roman"/>
                <w:sz w:val="24"/>
                <w:szCs w:val="24"/>
              </w:rPr>
              <w:t>fullName</w:t>
            </w:r>
          </w:p>
        </w:tc>
        <w:tc>
          <w:tcPr>
            <w:tcW w:w="4793" w:type="dxa"/>
          </w:tcPr>
          <w:p w14:paraId="4AF7A44B" w14:textId="77777777" w:rsidR="00AE04BD" w:rsidRDefault="00AE04BD" w:rsidP="00580BEE">
            <w:pPr>
              <w:tabs>
                <w:tab w:val="left" w:pos="3495"/>
              </w:tabs>
            </w:pPr>
            <w:r>
              <w:t>Tên đầy đủ người tạo</w:t>
            </w:r>
          </w:p>
        </w:tc>
        <w:tc>
          <w:tcPr>
            <w:tcW w:w="1519" w:type="dxa"/>
          </w:tcPr>
          <w:p w14:paraId="1966A2B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685BCB64" w14:textId="77777777" w:rsidR="00AE04BD" w:rsidRDefault="00AE04BD" w:rsidP="00AE04BD">
      <w:pPr>
        <w:pStyle w:val="Heading3"/>
        <w:numPr>
          <w:ilvl w:val="1"/>
          <w:numId w:val="8"/>
        </w:numPr>
      </w:pPr>
      <w:r>
        <w:lastRenderedPageBreak/>
        <w:t>Lấy danh sách phân trang kho chờ tới hạn,quá hạn</w:t>
      </w:r>
    </w:p>
    <w:p w14:paraId="2496AC52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435D9C55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Dùng để lấy phân trang kho tới hạn,quá hạn</w:t>
      </w:r>
    </w:p>
    <w:p w14:paraId="79433AD9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60" w:history="1">
        <w:r>
          <w:rPr>
            <w:rStyle w:val="Hyperlink"/>
            <w:rFonts w:cs="Times New Roman"/>
          </w:rPr>
          <w:t>https://dev-qlvbdh.vnptsoftware.vn</w:t>
        </w:r>
        <w:r w:rsidRPr="00842D05">
          <w:rPr>
            <w:rStyle w:val="Hyperlink"/>
            <w:rFonts w:cs="Times New Roman"/>
          </w:rPr>
          <w:t>/qlvb/api/document/</w:t>
        </w:r>
        <w:r w:rsidRPr="00DD4B64">
          <w:t xml:space="preserve"> </w:t>
        </w:r>
        <w:r w:rsidRPr="00DD4B64">
          <w:rPr>
            <w:rStyle w:val="Hyperlink"/>
            <w:rFonts w:cs="Times New Roman"/>
          </w:rPr>
          <w:t>getpagingoutdatedocument</w:t>
        </w:r>
        <w:r w:rsidRPr="00842D05">
          <w:rPr>
            <w:rStyle w:val="Hyperlink"/>
            <w:rFonts w:cs="Times New Roman"/>
          </w:rPr>
          <w:t>/</w:t>
        </w:r>
      </w:hyperlink>
    </w:p>
    <w:p w14:paraId="23358C19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584C58E6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03FB43C7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1B1BB476" w14:textId="77777777" w:rsidTr="00580BEE">
        <w:tc>
          <w:tcPr>
            <w:tcW w:w="8838" w:type="dxa"/>
          </w:tcPr>
          <w:p w14:paraId="5963E310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680AB85F" w14:textId="77777777" w:rsidR="00AE04BD" w:rsidRPr="008630BB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630BB">
              <w:rPr>
                <w:rStyle w:val="sbrace"/>
                <w:rFonts w:ascii="Consolas" w:hAnsi="Consolas"/>
                <w:color w:val="666666"/>
              </w:rPr>
              <w:t xml:space="preserve">{  </w:t>
            </w:r>
          </w:p>
          <w:p w14:paraId="7E50135D" w14:textId="77777777" w:rsidR="00AE04BD" w:rsidRPr="008630BB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630BB">
              <w:rPr>
                <w:rStyle w:val="sbrace"/>
                <w:rFonts w:ascii="Consolas" w:hAnsi="Consolas"/>
                <w:color w:val="666666"/>
              </w:rPr>
              <w:t xml:space="preserve">   "pageNo":"</w:t>
            </w:r>
            <w:r>
              <w:rPr>
                <w:rStyle w:val="sbrace"/>
                <w:rFonts w:ascii="Consolas" w:hAnsi="Consolas"/>
                <w:color w:val="666666"/>
              </w:rPr>
              <w:t>-</w:t>
            </w:r>
            <w:r w:rsidRPr="008630BB">
              <w:rPr>
                <w:rStyle w:val="sbrace"/>
                <w:rFonts w:ascii="Consolas" w:hAnsi="Consolas"/>
                <w:color w:val="666666"/>
              </w:rPr>
              <w:t>1",</w:t>
            </w:r>
          </w:p>
          <w:p w14:paraId="6103C47A" w14:textId="77777777" w:rsidR="00AE04BD" w:rsidRPr="008630BB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630BB">
              <w:rPr>
                <w:rStyle w:val="sbrace"/>
                <w:rFonts w:ascii="Consolas" w:hAnsi="Consolas"/>
                <w:color w:val="666666"/>
              </w:rPr>
              <w:t xml:space="preserve">   "pageRec":"10",</w:t>
            </w:r>
          </w:p>
          <w:p w14:paraId="68957986" w14:textId="77777777" w:rsidR="00AE04BD" w:rsidRPr="008630BB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630BB">
              <w:rPr>
                <w:rStyle w:val="sbrace"/>
                <w:rFonts w:ascii="Consolas" w:hAnsi="Consolas"/>
                <w:color w:val="666666"/>
              </w:rPr>
              <w:t xml:space="preserve">   "param":""</w:t>
            </w:r>
          </w:p>
          <w:p w14:paraId="4963F786" w14:textId="77777777" w:rsidR="00AE04BD" w:rsidRDefault="00AE04BD" w:rsidP="00580BEE">
            <w:pPr>
              <w:pStyle w:val="ListParagraph"/>
              <w:ind w:left="1080"/>
            </w:pPr>
            <w:r w:rsidRPr="008630BB"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10E6D21C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0E2DD07B" w14:textId="77777777" w:rsidTr="00580BEE">
        <w:tc>
          <w:tcPr>
            <w:tcW w:w="2515" w:type="dxa"/>
            <w:shd w:val="clear" w:color="auto" w:fill="E7E6E6" w:themeFill="background2"/>
          </w:tcPr>
          <w:p w14:paraId="02173B57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504C30CD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15F90B2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46FAF64F" w14:textId="77777777" w:rsidTr="00580BEE">
        <w:tc>
          <w:tcPr>
            <w:tcW w:w="2515" w:type="dxa"/>
          </w:tcPr>
          <w:p w14:paraId="0EA3B516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pageNo</w:t>
            </w:r>
          </w:p>
        </w:tc>
        <w:tc>
          <w:tcPr>
            <w:tcW w:w="4793" w:type="dxa"/>
          </w:tcPr>
          <w:p w14:paraId="3966BB86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trang văn bản = -1</w:t>
            </w:r>
          </w:p>
        </w:tc>
        <w:tc>
          <w:tcPr>
            <w:tcW w:w="1519" w:type="dxa"/>
          </w:tcPr>
          <w:p w14:paraId="3534D5CD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63BC9C6" w14:textId="77777777" w:rsidTr="00580BEE">
        <w:tc>
          <w:tcPr>
            <w:tcW w:w="2515" w:type="dxa"/>
          </w:tcPr>
          <w:p w14:paraId="24C81090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pageRec</w:t>
            </w:r>
          </w:p>
        </w:tc>
        <w:tc>
          <w:tcPr>
            <w:tcW w:w="4793" w:type="dxa"/>
          </w:tcPr>
          <w:p w14:paraId="2A303251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văn bản trên 1 trang</w:t>
            </w:r>
          </w:p>
        </w:tc>
        <w:tc>
          <w:tcPr>
            <w:tcW w:w="1519" w:type="dxa"/>
          </w:tcPr>
          <w:p w14:paraId="1607044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47D31A6" w14:textId="77777777" w:rsidTr="00580BEE">
        <w:tc>
          <w:tcPr>
            <w:tcW w:w="2515" w:type="dxa"/>
          </w:tcPr>
          <w:p w14:paraId="5EB86A53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Param</w:t>
            </w:r>
          </w:p>
        </w:tc>
        <w:tc>
          <w:tcPr>
            <w:tcW w:w="4793" w:type="dxa"/>
          </w:tcPr>
          <w:p w14:paraId="63D3D13C" w14:textId="77777777" w:rsidR="00AE04BD" w:rsidRDefault="00AE04BD" w:rsidP="00580BEE">
            <w:pPr>
              <w:tabs>
                <w:tab w:val="left" w:pos="3495"/>
              </w:tabs>
            </w:pPr>
            <w:r>
              <w:t>Key tìm kiếm</w:t>
            </w:r>
          </w:p>
        </w:tc>
        <w:tc>
          <w:tcPr>
            <w:tcW w:w="1519" w:type="dxa"/>
          </w:tcPr>
          <w:p w14:paraId="500ED7E4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31E695C2" w14:textId="77777777" w:rsidR="00AE04BD" w:rsidRPr="00AB418E" w:rsidRDefault="00AE04BD" w:rsidP="00AE04BD">
      <w:pPr>
        <w:pStyle w:val="ListParagraph"/>
        <w:ind w:left="1440"/>
      </w:pPr>
    </w:p>
    <w:p w14:paraId="760BEEE4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42D8A29B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0BE2DEDE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198C93DD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C2BA8FA" w14:textId="77777777" w:rsidTr="00580BEE">
        <w:tc>
          <w:tcPr>
            <w:tcW w:w="8838" w:type="dxa"/>
          </w:tcPr>
          <w:p w14:paraId="41113504" w14:textId="77777777" w:rsidR="00AE04BD" w:rsidRDefault="00AE04BD" w:rsidP="00580BEE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"status"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"message"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"pageNo"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8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"pageRec"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77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41FE6672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57AD0545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553"/>
      </w:tblGrid>
      <w:tr w:rsidR="00AE04BD" w14:paraId="744E3C3E" w14:textId="77777777" w:rsidTr="00580BEE">
        <w:tc>
          <w:tcPr>
            <w:tcW w:w="1645" w:type="dxa"/>
            <w:shd w:val="clear" w:color="auto" w:fill="E7E6E6" w:themeFill="background2"/>
          </w:tcPr>
          <w:p w14:paraId="23B00A73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338DA436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553" w:type="dxa"/>
            <w:shd w:val="clear" w:color="auto" w:fill="E7E6E6" w:themeFill="background2"/>
          </w:tcPr>
          <w:p w14:paraId="5BE17B90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0F3B386F" w14:textId="77777777" w:rsidTr="00580BEE">
        <w:tc>
          <w:tcPr>
            <w:tcW w:w="1645" w:type="dxa"/>
          </w:tcPr>
          <w:p w14:paraId="786A1D2B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19EDE433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56582974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196C4ADB" w14:textId="77777777" w:rsidTr="00580BEE">
        <w:tc>
          <w:tcPr>
            <w:tcW w:w="1645" w:type="dxa"/>
          </w:tcPr>
          <w:p w14:paraId="6DF0C660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48F738BA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553" w:type="dxa"/>
          </w:tcPr>
          <w:p w14:paraId="4F48081E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CB2C6D1" w14:textId="77777777" w:rsidTr="00580BEE">
        <w:tc>
          <w:tcPr>
            <w:tcW w:w="1645" w:type="dxa"/>
          </w:tcPr>
          <w:p w14:paraId="6A8072DF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640" w:type="dxa"/>
          </w:tcPr>
          <w:p w14:paraId="5CC3C182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5CE372A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F7121FE" w14:textId="77777777" w:rsidTr="00580BEE">
        <w:tc>
          <w:tcPr>
            <w:tcW w:w="1645" w:type="dxa"/>
          </w:tcPr>
          <w:p w14:paraId="1181F85A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42213F8E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server:  pageNo:số trang,pageRec:tổng số bản ghi</w:t>
            </w:r>
          </w:p>
        </w:tc>
        <w:tc>
          <w:tcPr>
            <w:tcW w:w="1553" w:type="dxa"/>
          </w:tcPr>
          <w:p w14:paraId="10900088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3231FD24" w14:textId="77777777" w:rsidR="00AE04BD" w:rsidRDefault="00AE04BD" w:rsidP="00AE04BD"/>
    <w:p w14:paraId="42C92F43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danh sách văn bản kho chờ tới hạn,quá hạn</w:t>
      </w:r>
    </w:p>
    <w:p w14:paraId="3B26E75F" w14:textId="77777777" w:rsidR="00AE04BD" w:rsidRPr="00842D05" w:rsidRDefault="00AE04BD" w:rsidP="00AE04BD">
      <w:pPr>
        <w:pStyle w:val="ListParagraph"/>
        <w:ind w:left="810"/>
      </w:pPr>
    </w:p>
    <w:p w14:paraId="5E86ECAB" w14:textId="77777777" w:rsidR="00AE04BD" w:rsidRDefault="00AE04BD" w:rsidP="00AE04BD">
      <w:pPr>
        <w:pStyle w:val="Heading4"/>
        <w:numPr>
          <w:ilvl w:val="2"/>
          <w:numId w:val="8"/>
        </w:numPr>
      </w:pPr>
      <w:r>
        <w:lastRenderedPageBreak/>
        <w:t>Request</w:t>
      </w:r>
    </w:p>
    <w:p w14:paraId="79324F0F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Dùng để lấy mật khẩu người dùng</w:t>
      </w:r>
    </w:p>
    <w:p w14:paraId="1A0FE4B8" w14:textId="77777777" w:rsidR="00AE04BD" w:rsidRPr="005834BF" w:rsidRDefault="00AE04BD" w:rsidP="00AE04BD">
      <w:pPr>
        <w:pStyle w:val="ListParagraph"/>
        <w:numPr>
          <w:ilvl w:val="0"/>
          <w:numId w:val="7"/>
        </w:numPr>
        <w:rPr>
          <w:rStyle w:val="Hyperlink"/>
        </w:rPr>
      </w:pPr>
      <w:r>
        <w:t>URL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HYPERLINK "http://localhost:7777/qlvb/api/document/getpagingwaitingdocument/" </w:instrText>
      </w:r>
      <w:r>
        <w:rPr>
          <w:rFonts w:cs="Times New Roman"/>
        </w:rPr>
        <w:fldChar w:fldCharType="separate"/>
      </w:r>
      <w:r w:rsidRPr="005834BF">
        <w:rPr>
          <w:rStyle w:val="Hyperlink"/>
          <w:rFonts w:cs="Times New Roman"/>
        </w:rPr>
        <w:t>: https://dev-qlvbdh.vnptsoftware.vn/qlvb/api/document/</w:t>
      </w:r>
      <w:r w:rsidRPr="00DD4B64">
        <w:t xml:space="preserve"> </w:t>
      </w:r>
      <w:r w:rsidRPr="00DD4B64">
        <w:rPr>
          <w:rStyle w:val="Hyperlink"/>
          <w:rFonts w:cs="Times New Roman"/>
          <w:sz w:val="24"/>
          <w:szCs w:val="24"/>
        </w:rPr>
        <w:t>getlistoutdatedocument</w:t>
      </w:r>
      <w:r w:rsidRPr="005834BF">
        <w:rPr>
          <w:rStyle w:val="Hyperlink"/>
          <w:rFonts w:cs="Times New Roman"/>
        </w:rPr>
        <w:t>/</w:t>
      </w:r>
    </w:p>
    <w:p w14:paraId="6EC61A78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rPr>
          <w:rFonts w:cs="Times New Roman"/>
        </w:rPr>
        <w:fldChar w:fldCharType="end"/>
      </w:r>
      <w:r>
        <w:t>Method: POST</w:t>
      </w:r>
    </w:p>
    <w:p w14:paraId="40F24D34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2A88950A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D3D377B" w14:textId="77777777" w:rsidTr="00580BEE">
        <w:tc>
          <w:tcPr>
            <w:tcW w:w="8838" w:type="dxa"/>
          </w:tcPr>
          <w:p w14:paraId="54CA6F9B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75287861" w14:textId="77777777" w:rsidR="00AE04BD" w:rsidRPr="008630BB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630BB">
              <w:rPr>
                <w:rStyle w:val="sbrace"/>
                <w:rFonts w:ascii="Consolas" w:hAnsi="Consolas"/>
                <w:color w:val="666666"/>
              </w:rPr>
              <w:t xml:space="preserve">{  </w:t>
            </w:r>
          </w:p>
          <w:p w14:paraId="2C9F10BC" w14:textId="77777777" w:rsidR="00AE04BD" w:rsidRPr="008630BB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630BB">
              <w:rPr>
                <w:rStyle w:val="sbrace"/>
                <w:rFonts w:ascii="Consolas" w:hAnsi="Consolas"/>
                <w:color w:val="666666"/>
              </w:rPr>
              <w:t xml:space="preserve">   "pageNo":"1",</w:t>
            </w:r>
          </w:p>
          <w:p w14:paraId="6D51BA8F" w14:textId="77777777" w:rsidR="00AE04BD" w:rsidRPr="008630BB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630BB">
              <w:rPr>
                <w:rStyle w:val="sbrace"/>
                <w:rFonts w:ascii="Consolas" w:hAnsi="Consolas"/>
                <w:color w:val="666666"/>
              </w:rPr>
              <w:t xml:space="preserve">   "pageRec":"10",</w:t>
            </w:r>
          </w:p>
          <w:p w14:paraId="736EFDFA" w14:textId="77777777" w:rsidR="00AE04BD" w:rsidRPr="008630BB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630BB">
              <w:rPr>
                <w:rStyle w:val="sbrace"/>
                <w:rFonts w:ascii="Consolas" w:hAnsi="Consolas"/>
                <w:color w:val="666666"/>
              </w:rPr>
              <w:t xml:space="preserve">   "param":""</w:t>
            </w:r>
          </w:p>
          <w:p w14:paraId="04124DBE" w14:textId="77777777" w:rsidR="00AE04BD" w:rsidRDefault="00AE04BD" w:rsidP="00580BEE">
            <w:pPr>
              <w:pStyle w:val="ListParagraph"/>
              <w:ind w:left="1080"/>
            </w:pPr>
            <w:r w:rsidRPr="008630BB"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  <w:tr w:rsidR="00AE04BD" w14:paraId="7C09C421" w14:textId="77777777" w:rsidTr="00580BEE">
        <w:tc>
          <w:tcPr>
            <w:tcW w:w="8838" w:type="dxa"/>
          </w:tcPr>
          <w:p w14:paraId="40865222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</w:tc>
      </w:tr>
    </w:tbl>
    <w:p w14:paraId="1DB627C4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2D3E9E32" w14:textId="77777777" w:rsidTr="00580BEE">
        <w:tc>
          <w:tcPr>
            <w:tcW w:w="2515" w:type="dxa"/>
            <w:shd w:val="clear" w:color="auto" w:fill="E7E6E6" w:themeFill="background2"/>
          </w:tcPr>
          <w:p w14:paraId="702054C1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2360660D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4437D6F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144680D0" w14:textId="77777777" w:rsidTr="00580BEE">
        <w:tc>
          <w:tcPr>
            <w:tcW w:w="2515" w:type="dxa"/>
          </w:tcPr>
          <w:p w14:paraId="56479D2F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pageNo</w:t>
            </w:r>
          </w:p>
        </w:tc>
        <w:tc>
          <w:tcPr>
            <w:tcW w:w="4793" w:type="dxa"/>
          </w:tcPr>
          <w:p w14:paraId="1465F6AF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trang văn bản</w:t>
            </w:r>
          </w:p>
        </w:tc>
        <w:tc>
          <w:tcPr>
            <w:tcW w:w="1519" w:type="dxa"/>
          </w:tcPr>
          <w:p w14:paraId="26B54C8D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E23363E" w14:textId="77777777" w:rsidTr="00580BEE">
        <w:tc>
          <w:tcPr>
            <w:tcW w:w="2515" w:type="dxa"/>
          </w:tcPr>
          <w:p w14:paraId="6FC858E4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pageRec</w:t>
            </w:r>
          </w:p>
        </w:tc>
        <w:tc>
          <w:tcPr>
            <w:tcW w:w="4793" w:type="dxa"/>
          </w:tcPr>
          <w:p w14:paraId="74071EE8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văn bản trên 1 trang</w:t>
            </w:r>
          </w:p>
        </w:tc>
        <w:tc>
          <w:tcPr>
            <w:tcW w:w="1519" w:type="dxa"/>
          </w:tcPr>
          <w:p w14:paraId="5039A2B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54F82E6" w14:textId="77777777" w:rsidTr="00580BEE">
        <w:tc>
          <w:tcPr>
            <w:tcW w:w="2515" w:type="dxa"/>
          </w:tcPr>
          <w:p w14:paraId="37E4CF7A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Param</w:t>
            </w:r>
          </w:p>
        </w:tc>
        <w:tc>
          <w:tcPr>
            <w:tcW w:w="4793" w:type="dxa"/>
          </w:tcPr>
          <w:p w14:paraId="5FF844D3" w14:textId="77777777" w:rsidR="00AE04BD" w:rsidRDefault="00AE04BD" w:rsidP="00580BEE">
            <w:pPr>
              <w:tabs>
                <w:tab w:val="left" w:pos="3495"/>
              </w:tabs>
            </w:pPr>
            <w:r>
              <w:t>Key tìm kiếm</w:t>
            </w:r>
          </w:p>
        </w:tc>
        <w:tc>
          <w:tcPr>
            <w:tcW w:w="1519" w:type="dxa"/>
          </w:tcPr>
          <w:p w14:paraId="527533C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065DA134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50FDEDE1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389BAE1A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4772DB5C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53ABFD35" w14:textId="77777777" w:rsidTr="00580BEE">
        <w:tc>
          <w:tcPr>
            <w:tcW w:w="8838" w:type="dxa"/>
          </w:tcPr>
          <w:p w14:paraId="1C562FF1" w14:textId="77777777" w:rsidR="00AE04BD" w:rsidRPr="008A4D61" w:rsidRDefault="00AE04BD" w:rsidP="00580BEE">
            <w:pPr>
              <w:pStyle w:val="ListParagraph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179EA06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status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</w:t>
            </w:r>
          </w:p>
          <w:p w14:paraId="2D13A7DF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code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0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61BD89F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message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</w:t>
            </w:r>
          </w:p>
          <w:p w14:paraId="555237F5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4E3996EF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data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12601C01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{</w:t>
            </w:r>
          </w:p>
          <w:p w14:paraId="0C1F094A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id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20005683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DB414D5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trichYeu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vb hm test 3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08FE4A8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soKihieu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8A4D61">
              <w:rPr>
                <w:rFonts w:ascii="Courier New" w:eastAsia="Times New Roman" w:hAnsi="Courier New" w:cs="Courier New"/>
                <w:color w:val="0288D1"/>
                <w:sz w:val="20"/>
                <w:szCs w:val="20"/>
              </w:rPr>
              <w:t>null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B43BA20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coQuanBanHanh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8A4D61">
              <w:rPr>
                <w:rFonts w:ascii="Courier New" w:eastAsia="Times New Roman" w:hAnsi="Courier New" w:cs="Courier New"/>
                <w:color w:val="0288D1"/>
                <w:sz w:val="20"/>
                <w:szCs w:val="20"/>
              </w:rPr>
              <w:t>null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00484734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ngayVanBan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8A4D61">
              <w:rPr>
                <w:rFonts w:ascii="Courier New" w:eastAsia="Times New Roman" w:hAnsi="Courier New" w:cs="Courier New"/>
                <w:color w:val="0288D1"/>
                <w:sz w:val="20"/>
                <w:szCs w:val="20"/>
              </w:rPr>
              <w:t>null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FE046BE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ngayNhan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13/10/2017 15:52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A06D15A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doKhan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Thường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29A21F7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congVanDenDi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2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E15EA61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processDefinitionId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VAN_BAN_DI_CV_CAP1_264:11:427631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9CD696D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processInstanceId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775029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8523A6F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isRead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TRUE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598AB3D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hasFile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none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CEE00D3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isComment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false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1A28B4C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isCheck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0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3C6CAFC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isChuTri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A4D61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TRUE</w:t>
            </w: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6C66005C" w14:textId="77777777" w:rsidR="00AE04BD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4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2028A8F5" w14:textId="77777777" w:rsidR="00AE04BD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14:paraId="52E68942" w14:textId="77777777" w:rsidR="00AE04BD" w:rsidRPr="008A4D61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12C830A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081DCDB9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7A69E228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3"/>
        <w:gridCol w:w="5272"/>
        <w:gridCol w:w="1461"/>
      </w:tblGrid>
      <w:tr w:rsidR="00AE04BD" w14:paraId="58511B1E" w14:textId="77777777" w:rsidTr="00580BEE">
        <w:tc>
          <w:tcPr>
            <w:tcW w:w="2123" w:type="dxa"/>
            <w:shd w:val="clear" w:color="auto" w:fill="E7E6E6" w:themeFill="background2"/>
          </w:tcPr>
          <w:p w14:paraId="4B162253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lastRenderedPageBreak/>
              <w:t>Tên trường</w:t>
            </w:r>
          </w:p>
        </w:tc>
        <w:tc>
          <w:tcPr>
            <w:tcW w:w="5272" w:type="dxa"/>
            <w:shd w:val="clear" w:color="auto" w:fill="E7E6E6" w:themeFill="background2"/>
          </w:tcPr>
          <w:p w14:paraId="2B2FA57E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461" w:type="dxa"/>
            <w:shd w:val="clear" w:color="auto" w:fill="E7E6E6" w:themeFill="background2"/>
          </w:tcPr>
          <w:p w14:paraId="5DEC965B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514D6F23" w14:textId="77777777" w:rsidTr="00580BEE">
        <w:tc>
          <w:tcPr>
            <w:tcW w:w="2123" w:type="dxa"/>
          </w:tcPr>
          <w:p w14:paraId="3A8A239E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272" w:type="dxa"/>
          </w:tcPr>
          <w:p w14:paraId="60853671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461" w:type="dxa"/>
          </w:tcPr>
          <w:p w14:paraId="71868947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4FF6EC6B" w14:textId="77777777" w:rsidTr="00580BEE">
        <w:tc>
          <w:tcPr>
            <w:tcW w:w="2123" w:type="dxa"/>
          </w:tcPr>
          <w:p w14:paraId="22AD85C8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272" w:type="dxa"/>
          </w:tcPr>
          <w:p w14:paraId="75F20AFE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461" w:type="dxa"/>
          </w:tcPr>
          <w:p w14:paraId="619C9B19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16A1482" w14:textId="77777777" w:rsidTr="00580BEE">
        <w:tc>
          <w:tcPr>
            <w:tcW w:w="2123" w:type="dxa"/>
          </w:tcPr>
          <w:p w14:paraId="4ED892A5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272" w:type="dxa"/>
          </w:tcPr>
          <w:p w14:paraId="657EB29C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461" w:type="dxa"/>
          </w:tcPr>
          <w:p w14:paraId="4896EF60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6D39BB6" w14:textId="77777777" w:rsidTr="00580BEE">
        <w:tc>
          <w:tcPr>
            <w:tcW w:w="2123" w:type="dxa"/>
          </w:tcPr>
          <w:p w14:paraId="3DA1A8E0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272" w:type="dxa"/>
          </w:tcPr>
          <w:p w14:paraId="7DD8778E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</w:t>
            </w:r>
          </w:p>
        </w:tc>
        <w:tc>
          <w:tcPr>
            <w:tcW w:w="1461" w:type="dxa"/>
          </w:tcPr>
          <w:p w14:paraId="746F8F2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76C3BAB" w14:textId="77777777" w:rsidTr="00580BEE">
        <w:tc>
          <w:tcPr>
            <w:tcW w:w="2123" w:type="dxa"/>
          </w:tcPr>
          <w:p w14:paraId="2F099F83" w14:textId="77777777" w:rsidR="00AE04BD" w:rsidRDefault="00AE04BD" w:rsidP="00580BEE">
            <w:pPr>
              <w:tabs>
                <w:tab w:val="left" w:pos="3495"/>
              </w:tabs>
            </w:pPr>
            <w:r>
              <w:t>id</w:t>
            </w:r>
          </w:p>
        </w:tc>
        <w:tc>
          <w:tcPr>
            <w:tcW w:w="5272" w:type="dxa"/>
          </w:tcPr>
          <w:p w14:paraId="1F392AF3" w14:textId="77777777" w:rsidR="00AE04BD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461" w:type="dxa"/>
          </w:tcPr>
          <w:p w14:paraId="6F317541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482A908" w14:textId="77777777" w:rsidTr="00580BEE">
        <w:tc>
          <w:tcPr>
            <w:tcW w:w="2123" w:type="dxa"/>
          </w:tcPr>
          <w:p w14:paraId="6E39EF1A" w14:textId="77777777" w:rsidR="00AE04BD" w:rsidRDefault="00AE04BD" w:rsidP="00580BEE">
            <w:pPr>
              <w:tabs>
                <w:tab w:val="left" w:pos="3495"/>
              </w:tabs>
            </w:pPr>
            <w:r>
              <w:t>trichYeu</w:t>
            </w:r>
          </w:p>
        </w:tc>
        <w:tc>
          <w:tcPr>
            <w:tcW w:w="5272" w:type="dxa"/>
          </w:tcPr>
          <w:p w14:paraId="3F96AC6F" w14:textId="77777777" w:rsidR="00AE04BD" w:rsidRDefault="00AE04BD" w:rsidP="00580BEE">
            <w:pPr>
              <w:tabs>
                <w:tab w:val="left" w:pos="3495"/>
              </w:tabs>
            </w:pPr>
            <w:r>
              <w:t>Trích yếu của văn bản</w:t>
            </w:r>
          </w:p>
        </w:tc>
        <w:tc>
          <w:tcPr>
            <w:tcW w:w="1461" w:type="dxa"/>
          </w:tcPr>
          <w:p w14:paraId="1261FF0F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F99975B" w14:textId="77777777" w:rsidTr="00580BEE">
        <w:tc>
          <w:tcPr>
            <w:tcW w:w="2123" w:type="dxa"/>
          </w:tcPr>
          <w:p w14:paraId="339B75CB" w14:textId="77777777" w:rsidR="00AE04BD" w:rsidRDefault="00AE04BD" w:rsidP="00580BEE">
            <w:pPr>
              <w:tabs>
                <w:tab w:val="left" w:pos="3495"/>
              </w:tabs>
            </w:pPr>
            <w:r>
              <w:t>soKiHieu</w:t>
            </w:r>
          </w:p>
        </w:tc>
        <w:tc>
          <w:tcPr>
            <w:tcW w:w="5272" w:type="dxa"/>
          </w:tcPr>
          <w:p w14:paraId="6E02B713" w14:textId="77777777" w:rsidR="00AE04BD" w:rsidRDefault="00AE04BD" w:rsidP="00580BEE">
            <w:pPr>
              <w:tabs>
                <w:tab w:val="left" w:pos="3495"/>
              </w:tabs>
            </w:pPr>
            <w:r>
              <w:t>Số kí hiệu văn bản</w:t>
            </w:r>
          </w:p>
        </w:tc>
        <w:tc>
          <w:tcPr>
            <w:tcW w:w="1461" w:type="dxa"/>
          </w:tcPr>
          <w:p w14:paraId="793634EE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386147E" w14:textId="77777777" w:rsidTr="00580BEE">
        <w:tc>
          <w:tcPr>
            <w:tcW w:w="2123" w:type="dxa"/>
          </w:tcPr>
          <w:p w14:paraId="32505281" w14:textId="77777777" w:rsidR="00AE04BD" w:rsidRDefault="00AE04BD" w:rsidP="00580BEE">
            <w:pPr>
              <w:tabs>
                <w:tab w:val="left" w:pos="3495"/>
              </w:tabs>
            </w:pPr>
            <w:r>
              <w:t>coQuanBanHanh</w:t>
            </w:r>
          </w:p>
        </w:tc>
        <w:tc>
          <w:tcPr>
            <w:tcW w:w="5272" w:type="dxa"/>
          </w:tcPr>
          <w:p w14:paraId="4E79ED8A" w14:textId="77777777" w:rsidR="00AE04BD" w:rsidRDefault="00AE04BD" w:rsidP="00580BEE">
            <w:pPr>
              <w:tabs>
                <w:tab w:val="left" w:pos="3495"/>
              </w:tabs>
            </w:pPr>
            <w:r>
              <w:t>Cơ quan ban hành của văn bản</w:t>
            </w:r>
          </w:p>
        </w:tc>
        <w:tc>
          <w:tcPr>
            <w:tcW w:w="1461" w:type="dxa"/>
          </w:tcPr>
          <w:p w14:paraId="369A965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23EBACF" w14:textId="77777777" w:rsidTr="00580BEE">
        <w:tc>
          <w:tcPr>
            <w:tcW w:w="2123" w:type="dxa"/>
          </w:tcPr>
          <w:p w14:paraId="29CD08E8" w14:textId="77777777" w:rsidR="00AE04BD" w:rsidRDefault="00AE04BD" w:rsidP="00580BEE">
            <w:pPr>
              <w:tabs>
                <w:tab w:val="left" w:pos="3495"/>
              </w:tabs>
            </w:pPr>
            <w:r>
              <w:t>ngayVanBan</w:t>
            </w:r>
          </w:p>
        </w:tc>
        <w:tc>
          <w:tcPr>
            <w:tcW w:w="5272" w:type="dxa"/>
          </w:tcPr>
          <w:p w14:paraId="39DB6BAC" w14:textId="77777777" w:rsidR="00AE04BD" w:rsidRDefault="00AE04BD" w:rsidP="00580BEE">
            <w:pPr>
              <w:tabs>
                <w:tab w:val="left" w:pos="3495"/>
              </w:tabs>
            </w:pPr>
            <w:r>
              <w:t>Ngày văn  bản</w:t>
            </w:r>
          </w:p>
        </w:tc>
        <w:tc>
          <w:tcPr>
            <w:tcW w:w="1461" w:type="dxa"/>
          </w:tcPr>
          <w:p w14:paraId="31BE729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803A483" w14:textId="77777777" w:rsidTr="00580BEE">
        <w:tc>
          <w:tcPr>
            <w:tcW w:w="2123" w:type="dxa"/>
          </w:tcPr>
          <w:p w14:paraId="6B917AA0" w14:textId="77777777" w:rsidR="00AE04BD" w:rsidRDefault="00AE04BD" w:rsidP="00580BEE">
            <w:pPr>
              <w:tabs>
                <w:tab w:val="left" w:pos="3495"/>
              </w:tabs>
            </w:pPr>
            <w:r>
              <w:t>doKhan</w:t>
            </w:r>
          </w:p>
        </w:tc>
        <w:tc>
          <w:tcPr>
            <w:tcW w:w="5272" w:type="dxa"/>
          </w:tcPr>
          <w:p w14:paraId="471A4DD3" w14:textId="77777777" w:rsidR="00AE04BD" w:rsidRDefault="00AE04BD" w:rsidP="00580BEE">
            <w:pPr>
              <w:tabs>
                <w:tab w:val="left" w:pos="3495"/>
              </w:tabs>
            </w:pPr>
            <w:r>
              <w:t>Độ khẩn văn bản</w:t>
            </w:r>
          </w:p>
        </w:tc>
        <w:tc>
          <w:tcPr>
            <w:tcW w:w="1461" w:type="dxa"/>
          </w:tcPr>
          <w:p w14:paraId="572881AD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9120271" w14:textId="77777777" w:rsidTr="00580BEE">
        <w:tc>
          <w:tcPr>
            <w:tcW w:w="2123" w:type="dxa"/>
          </w:tcPr>
          <w:p w14:paraId="4ECB0730" w14:textId="77777777" w:rsidR="00AE04BD" w:rsidRPr="00307B5F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processInstanceId</w:t>
            </w:r>
          </w:p>
        </w:tc>
        <w:tc>
          <w:tcPr>
            <w:tcW w:w="5272" w:type="dxa"/>
          </w:tcPr>
          <w:p w14:paraId="5DDF8EDB" w14:textId="77777777" w:rsidR="00AE04BD" w:rsidRPr="00307B5F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processInstanceId của văn bản</w:t>
            </w:r>
          </w:p>
        </w:tc>
        <w:tc>
          <w:tcPr>
            <w:tcW w:w="1461" w:type="dxa"/>
          </w:tcPr>
          <w:p w14:paraId="64786044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14:paraId="7CE57FC6" w14:textId="77777777" w:rsidTr="00580BEE">
        <w:tc>
          <w:tcPr>
            <w:tcW w:w="2123" w:type="dxa"/>
          </w:tcPr>
          <w:p w14:paraId="42F49EEA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processDefinitionId</w:t>
            </w:r>
          </w:p>
        </w:tc>
        <w:tc>
          <w:tcPr>
            <w:tcW w:w="5272" w:type="dxa"/>
          </w:tcPr>
          <w:p w14:paraId="3D814635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processDefinitionId</w:t>
            </w:r>
            <w:r w:rsidRPr="00B17B23">
              <w:rPr>
                <w:rFonts w:cs="Times New Roman"/>
                <w:sz w:val="24"/>
                <w:szCs w:val="24"/>
              </w:rPr>
              <w:t xml:space="preserve"> của văn bản</w:t>
            </w:r>
          </w:p>
        </w:tc>
        <w:tc>
          <w:tcPr>
            <w:tcW w:w="1461" w:type="dxa"/>
          </w:tcPr>
          <w:p w14:paraId="236F38DF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14:paraId="42EB7B49" w14:textId="77777777" w:rsidTr="00580BEE">
        <w:tc>
          <w:tcPr>
            <w:tcW w:w="2123" w:type="dxa"/>
          </w:tcPr>
          <w:p w14:paraId="0B63DB0D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Fonts w:eastAsia="Times New Roman" w:cs="Times New Roman"/>
                <w:sz w:val="24"/>
                <w:szCs w:val="24"/>
              </w:rPr>
              <w:t>isRead</w:t>
            </w:r>
          </w:p>
        </w:tc>
        <w:tc>
          <w:tcPr>
            <w:tcW w:w="5272" w:type="dxa"/>
          </w:tcPr>
          <w:p w14:paraId="10D7289D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Văn bản đã đọc chưa:true:đã đọc,false:chưa đọc</w:t>
            </w:r>
          </w:p>
        </w:tc>
        <w:tc>
          <w:tcPr>
            <w:tcW w:w="1461" w:type="dxa"/>
          </w:tcPr>
          <w:p w14:paraId="293DCCED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14:paraId="2DF19047" w14:textId="77777777" w:rsidTr="00580BEE">
        <w:tc>
          <w:tcPr>
            <w:tcW w:w="2123" w:type="dxa"/>
          </w:tcPr>
          <w:p w14:paraId="5EE57B88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hasFile</w:t>
            </w:r>
          </w:p>
        </w:tc>
        <w:tc>
          <w:tcPr>
            <w:tcW w:w="5272" w:type="dxa"/>
          </w:tcPr>
          <w:p w14:paraId="24C0EC58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Có file hay ko:none là không,null là có</w:t>
            </w:r>
          </w:p>
        </w:tc>
        <w:tc>
          <w:tcPr>
            <w:tcW w:w="1461" w:type="dxa"/>
          </w:tcPr>
          <w:p w14:paraId="1837C0F1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14:paraId="5DFD1CB9" w14:textId="77777777" w:rsidTr="00580BEE">
        <w:tc>
          <w:tcPr>
            <w:tcW w:w="2123" w:type="dxa"/>
          </w:tcPr>
          <w:p w14:paraId="2738CC83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ngayNhan</w:t>
            </w:r>
          </w:p>
        </w:tc>
        <w:tc>
          <w:tcPr>
            <w:tcW w:w="5272" w:type="dxa"/>
          </w:tcPr>
          <w:p w14:paraId="490A7377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Ngày nhận văn bản</w:t>
            </w:r>
          </w:p>
        </w:tc>
        <w:tc>
          <w:tcPr>
            <w:tcW w:w="1461" w:type="dxa"/>
          </w:tcPr>
          <w:p w14:paraId="30FC66B6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:rsidRPr="00B17B23" w14:paraId="7622E7D8" w14:textId="77777777" w:rsidTr="00580BEE">
        <w:tc>
          <w:tcPr>
            <w:tcW w:w="2123" w:type="dxa"/>
          </w:tcPr>
          <w:p w14:paraId="5243BF6B" w14:textId="77777777" w:rsidR="00AE04BD" w:rsidRPr="008A4D61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color w:val="000000" w:themeColor="text1"/>
                <w:sz w:val="24"/>
                <w:szCs w:val="24"/>
              </w:rPr>
            </w:pPr>
            <w:r w:rsidRPr="008A4D61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isComment</w:t>
            </w:r>
          </w:p>
        </w:tc>
        <w:tc>
          <w:tcPr>
            <w:tcW w:w="5272" w:type="dxa"/>
          </w:tcPr>
          <w:p w14:paraId="0C136063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>
              <w:rPr>
                <w:rStyle w:val="sbrace"/>
                <w:rFonts w:cs="Times New Roman"/>
                <w:sz w:val="24"/>
                <w:szCs w:val="24"/>
              </w:rPr>
              <w:t>Có quyền gửi ý kiến hay không ‘”true” – có,”false” - không</w:t>
            </w:r>
          </w:p>
        </w:tc>
        <w:tc>
          <w:tcPr>
            <w:tcW w:w="1461" w:type="dxa"/>
          </w:tcPr>
          <w:p w14:paraId="5E657ABF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:rsidRPr="00B17B23" w14:paraId="6AC1EE01" w14:textId="77777777" w:rsidTr="00580BEE">
        <w:tc>
          <w:tcPr>
            <w:tcW w:w="2123" w:type="dxa"/>
          </w:tcPr>
          <w:p w14:paraId="34255057" w14:textId="77777777" w:rsidR="00AE04BD" w:rsidRPr="008A4D61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color w:val="000000" w:themeColor="text1"/>
                <w:sz w:val="24"/>
                <w:szCs w:val="24"/>
              </w:rPr>
            </w:pPr>
            <w:r w:rsidRPr="008A4D61">
              <w:rPr>
                <w:rStyle w:val="sbrace"/>
                <w:rFonts w:cs="Times New Roman"/>
                <w:color w:val="000000" w:themeColor="text1"/>
                <w:sz w:val="24"/>
                <w:szCs w:val="24"/>
              </w:rPr>
              <w:t>isCheck</w:t>
            </w:r>
          </w:p>
        </w:tc>
        <w:tc>
          <w:tcPr>
            <w:tcW w:w="5272" w:type="dxa"/>
          </w:tcPr>
          <w:p w14:paraId="1687F1A6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>
              <w:rPr>
                <w:rStyle w:val="sbrace"/>
                <w:rFonts w:cs="Times New Roman"/>
                <w:sz w:val="24"/>
                <w:szCs w:val="24"/>
              </w:rPr>
              <w:t>Văn bản dc đánh dấu hay chưa “1”-đã đánh dấu,”0”- chưa đánh dấu</w:t>
            </w:r>
          </w:p>
        </w:tc>
        <w:tc>
          <w:tcPr>
            <w:tcW w:w="1461" w:type="dxa"/>
          </w:tcPr>
          <w:p w14:paraId="784E3130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:rsidRPr="00B17B23" w14:paraId="207ABAF4" w14:textId="77777777" w:rsidTr="00580BEE">
        <w:tc>
          <w:tcPr>
            <w:tcW w:w="2123" w:type="dxa"/>
          </w:tcPr>
          <w:p w14:paraId="2CD48809" w14:textId="77777777" w:rsidR="00AE04BD" w:rsidRPr="008A4D61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color w:val="000000" w:themeColor="text1"/>
                <w:sz w:val="24"/>
                <w:szCs w:val="24"/>
              </w:rPr>
            </w:pPr>
            <w:r w:rsidRPr="008A4D61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isChuTri</w:t>
            </w:r>
          </w:p>
        </w:tc>
        <w:tc>
          <w:tcPr>
            <w:tcW w:w="5272" w:type="dxa"/>
          </w:tcPr>
          <w:p w14:paraId="70739BC8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>
              <w:rPr>
                <w:rStyle w:val="sbrace"/>
                <w:rFonts w:cs="Times New Roman"/>
                <w:sz w:val="24"/>
                <w:szCs w:val="24"/>
              </w:rPr>
              <w:t>Có dc chuyển xử lý hay không:”TRUE”-có,”FALSE”- không</w:t>
            </w:r>
          </w:p>
        </w:tc>
        <w:tc>
          <w:tcPr>
            <w:tcW w:w="1461" w:type="dxa"/>
          </w:tcPr>
          <w:p w14:paraId="1E2C31AF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</w:tbl>
    <w:p w14:paraId="1F62D4D8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phân trang văn bản kho văn bản thông báo</w:t>
      </w:r>
    </w:p>
    <w:p w14:paraId="2D8C30C5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7637C849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Dùng để lấy mật khẩu người dùng</w:t>
      </w:r>
    </w:p>
    <w:p w14:paraId="550B86BD" w14:textId="311317F0" w:rsidR="00AE04BD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61" w:history="1">
        <w:r w:rsidR="003034EF" w:rsidRPr="002A2AC4">
          <w:rPr>
            <w:rStyle w:val="Hyperlink"/>
            <w:rFonts w:cs="Times New Roman"/>
          </w:rPr>
          <w:t>https://dev-qlvbdh.vnptsoftware.vn/qlvb/api/document/getpagingnotifydocument/</w:t>
        </w:r>
      </w:hyperlink>
    </w:p>
    <w:p w14:paraId="363CE1FE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58B6A53D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71EDF870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18E14EF0" w14:textId="77777777" w:rsidTr="00580BEE">
        <w:tc>
          <w:tcPr>
            <w:tcW w:w="8838" w:type="dxa"/>
          </w:tcPr>
          <w:p w14:paraId="5160D460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2A288FA8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{  </w:t>
            </w:r>
          </w:p>
          <w:p w14:paraId="711BEE54" w14:textId="76941A06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"pageNo":</w:t>
            </w:r>
            <w:r>
              <w:rPr>
                <w:rStyle w:val="sbrace"/>
                <w:rFonts w:ascii="Consolas" w:hAnsi="Consolas"/>
                <w:color w:val="666666"/>
              </w:rPr>
              <w:t>-</w:t>
            </w:r>
            <w:r w:rsidRPr="00982751">
              <w:rPr>
                <w:rStyle w:val="sbrace"/>
                <w:rFonts w:ascii="Consolas" w:hAnsi="Consolas"/>
                <w:color w:val="666666"/>
              </w:rPr>
              <w:t>1,</w:t>
            </w:r>
          </w:p>
          <w:p w14:paraId="57930599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"pageRec":10,</w:t>
            </w:r>
          </w:p>
          <w:p w14:paraId="3E4AACCD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"parameter":{  </w:t>
            </w:r>
          </w:p>
          <w:p w14:paraId="51D415BB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"trichYeu":"",</w:t>
            </w:r>
          </w:p>
          <w:p w14:paraId="505277EE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"soKyHieu":"",</w:t>
            </w:r>
          </w:p>
          <w:p w14:paraId="06CFCCDE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"type":"",</w:t>
            </w:r>
          </w:p>
          <w:p w14:paraId="6CF3073C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"linhVuc":"",</w:t>
            </w:r>
          </w:p>
          <w:p w14:paraId="4269778B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"priority":"",</w:t>
            </w:r>
          </w:p>
          <w:p w14:paraId="631BD4F4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"confidential":"",</w:t>
            </w:r>
          </w:p>
          <w:p w14:paraId="3DC57D17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"startDateBanHanh":"",</w:t>
            </w:r>
          </w:p>
          <w:p w14:paraId="5C5CBD23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"endDateBanHanh":"",</w:t>
            </w:r>
          </w:p>
          <w:p w14:paraId="6CD0C320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"startDateSoanThao":"",</w:t>
            </w:r>
          </w:p>
          <w:p w14:paraId="1FDA938B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"endDateSoanThao":"",</w:t>
            </w:r>
          </w:p>
          <w:p w14:paraId="1F5B0B26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"coQuanBanHanh":"",</w:t>
            </w:r>
          </w:p>
          <w:p w14:paraId="02C76782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"startDateHanXuLy":"",</w:t>
            </w:r>
          </w:p>
          <w:p w14:paraId="36DA8A45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"endDateHanXuLy":"",</w:t>
            </w:r>
          </w:p>
          <w:p w14:paraId="78F73AB4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lastRenderedPageBreak/>
              <w:t xml:space="preserve">      "bookOfDocument":"",</w:t>
            </w:r>
          </w:p>
          <w:p w14:paraId="3F9400BB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"numberDocument":"",</w:t>
            </w:r>
          </w:p>
          <w:p w14:paraId="2BECCACB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"kho":"VANBAN_THONGBAO",</w:t>
            </w:r>
          </w:p>
          <w:p w14:paraId="362CA4D0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"tachKho":""</w:t>
            </w:r>
          </w:p>
          <w:p w14:paraId="69BB9BF2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}</w:t>
            </w:r>
          </w:p>
          <w:p w14:paraId="7ED3A802" w14:textId="5D5A91B1" w:rsidR="00AE04BD" w:rsidRDefault="00982751" w:rsidP="00982751">
            <w:pPr>
              <w:pStyle w:val="ListParagraph"/>
              <w:ind w:left="1080"/>
            </w:pPr>
            <w:r w:rsidRPr="00982751"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169E0A8E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lastRenderedPageBreak/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6EC64C31" w14:textId="77777777" w:rsidTr="00580BEE">
        <w:tc>
          <w:tcPr>
            <w:tcW w:w="2515" w:type="dxa"/>
            <w:shd w:val="clear" w:color="auto" w:fill="E7E6E6" w:themeFill="background2"/>
          </w:tcPr>
          <w:p w14:paraId="4807BA5C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6B852DEA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6F3F69A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4A8BD6BF" w14:textId="77777777" w:rsidTr="00580BEE">
        <w:tc>
          <w:tcPr>
            <w:tcW w:w="2515" w:type="dxa"/>
          </w:tcPr>
          <w:p w14:paraId="4865EA1D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pageNo</w:t>
            </w:r>
          </w:p>
        </w:tc>
        <w:tc>
          <w:tcPr>
            <w:tcW w:w="4793" w:type="dxa"/>
          </w:tcPr>
          <w:p w14:paraId="08D32D2F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trang văn bản,mặc định -1</w:t>
            </w:r>
          </w:p>
        </w:tc>
        <w:tc>
          <w:tcPr>
            <w:tcW w:w="1519" w:type="dxa"/>
          </w:tcPr>
          <w:p w14:paraId="287924F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11BF6AA" w14:textId="77777777" w:rsidTr="00580BEE">
        <w:tc>
          <w:tcPr>
            <w:tcW w:w="2515" w:type="dxa"/>
          </w:tcPr>
          <w:p w14:paraId="71BA2E02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pageRec</w:t>
            </w:r>
          </w:p>
        </w:tc>
        <w:tc>
          <w:tcPr>
            <w:tcW w:w="4793" w:type="dxa"/>
          </w:tcPr>
          <w:p w14:paraId="0E83EDA7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văn bản trên 1 trang</w:t>
            </w:r>
          </w:p>
        </w:tc>
        <w:tc>
          <w:tcPr>
            <w:tcW w:w="1519" w:type="dxa"/>
          </w:tcPr>
          <w:p w14:paraId="7640DAE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AB868EF" w14:textId="77777777" w:rsidTr="00580BEE">
        <w:tc>
          <w:tcPr>
            <w:tcW w:w="2515" w:type="dxa"/>
          </w:tcPr>
          <w:p w14:paraId="18D2AAB5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Param</w:t>
            </w:r>
          </w:p>
        </w:tc>
        <w:tc>
          <w:tcPr>
            <w:tcW w:w="4793" w:type="dxa"/>
          </w:tcPr>
          <w:p w14:paraId="64EB9826" w14:textId="77777777" w:rsidR="00AE04BD" w:rsidRDefault="00AE04BD" w:rsidP="00580BEE">
            <w:pPr>
              <w:tabs>
                <w:tab w:val="left" w:pos="3495"/>
              </w:tabs>
            </w:pPr>
            <w:r>
              <w:t>Key tìm kiếm</w:t>
            </w:r>
          </w:p>
        </w:tc>
        <w:tc>
          <w:tcPr>
            <w:tcW w:w="1519" w:type="dxa"/>
          </w:tcPr>
          <w:p w14:paraId="3D38E51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BE4D108" w14:textId="77777777" w:rsidTr="00580BEE">
        <w:tc>
          <w:tcPr>
            <w:tcW w:w="2515" w:type="dxa"/>
          </w:tcPr>
          <w:p w14:paraId="1F9E75AA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uyquyen</w:t>
            </w:r>
          </w:p>
        </w:tc>
        <w:tc>
          <w:tcPr>
            <w:tcW w:w="4793" w:type="dxa"/>
          </w:tcPr>
          <w:p w14:paraId="1D14B042" w14:textId="77777777" w:rsidR="00AE04BD" w:rsidRDefault="00AE04BD" w:rsidP="00580BEE">
            <w:pPr>
              <w:tabs>
                <w:tab w:val="left" w:pos="3495"/>
              </w:tabs>
            </w:pPr>
            <w:r>
              <w:t>Mặc định null</w:t>
            </w:r>
          </w:p>
        </w:tc>
        <w:tc>
          <w:tcPr>
            <w:tcW w:w="1519" w:type="dxa"/>
          </w:tcPr>
          <w:p w14:paraId="3DBAA1FA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5433F83F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68C768A5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45066107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20C51047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13B734B4" w14:textId="77777777" w:rsidTr="00580BEE">
        <w:tc>
          <w:tcPr>
            <w:tcW w:w="8838" w:type="dxa"/>
          </w:tcPr>
          <w:p w14:paraId="430E3940" w14:textId="77777777" w:rsidR="00AE04BD" w:rsidRDefault="00AE04BD" w:rsidP="00580BEE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"status"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"message"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"pageNo"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8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"pageRec"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77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766D98CE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658C189C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553"/>
      </w:tblGrid>
      <w:tr w:rsidR="00AE04BD" w14:paraId="4669CEB0" w14:textId="77777777" w:rsidTr="00580BEE">
        <w:tc>
          <w:tcPr>
            <w:tcW w:w="1645" w:type="dxa"/>
            <w:shd w:val="clear" w:color="auto" w:fill="E7E6E6" w:themeFill="background2"/>
          </w:tcPr>
          <w:p w14:paraId="4A990997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6C11B56D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553" w:type="dxa"/>
            <w:shd w:val="clear" w:color="auto" w:fill="E7E6E6" w:themeFill="background2"/>
          </w:tcPr>
          <w:p w14:paraId="7E6A130D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409BB30A" w14:textId="77777777" w:rsidTr="00580BEE">
        <w:tc>
          <w:tcPr>
            <w:tcW w:w="1645" w:type="dxa"/>
          </w:tcPr>
          <w:p w14:paraId="642AFE3E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6068753A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226610B5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0182D1BA" w14:textId="77777777" w:rsidTr="00580BEE">
        <w:tc>
          <w:tcPr>
            <w:tcW w:w="1645" w:type="dxa"/>
          </w:tcPr>
          <w:p w14:paraId="303064D2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4B988C21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553" w:type="dxa"/>
          </w:tcPr>
          <w:p w14:paraId="36449E8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C73D805" w14:textId="77777777" w:rsidTr="00580BEE">
        <w:tc>
          <w:tcPr>
            <w:tcW w:w="1645" w:type="dxa"/>
          </w:tcPr>
          <w:p w14:paraId="12B48BE3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640" w:type="dxa"/>
          </w:tcPr>
          <w:p w14:paraId="3367499A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1C7F588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C636F52" w14:textId="77777777" w:rsidTr="00580BEE">
        <w:tc>
          <w:tcPr>
            <w:tcW w:w="1645" w:type="dxa"/>
          </w:tcPr>
          <w:p w14:paraId="63331703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3A06B27F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server:  pageNo:số trang,pageRec:tổng số bản ghi</w:t>
            </w:r>
          </w:p>
        </w:tc>
        <w:tc>
          <w:tcPr>
            <w:tcW w:w="1553" w:type="dxa"/>
          </w:tcPr>
          <w:p w14:paraId="2DFA74E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0DB29FD8" w14:textId="77777777" w:rsidR="00AE04BD" w:rsidRPr="00842D05" w:rsidRDefault="00AE04BD" w:rsidP="00AE04BD">
      <w:pPr>
        <w:pStyle w:val="Heading3"/>
        <w:numPr>
          <w:ilvl w:val="1"/>
          <w:numId w:val="8"/>
        </w:numPr>
      </w:pPr>
      <w:r>
        <w:t>Lấy danh sách văn bản kho văn bản thông báo</w:t>
      </w:r>
    </w:p>
    <w:p w14:paraId="18AAC91C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6AF1EE04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Dùng để lấy danh sách kho văn bản thông báo</w:t>
      </w:r>
    </w:p>
    <w:p w14:paraId="5E450E28" w14:textId="3AA25C82" w:rsidR="00AE04BD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62" w:history="1">
        <w:r w:rsidR="00A32B39" w:rsidRPr="00F828E8">
          <w:rPr>
            <w:rStyle w:val="Hyperlink"/>
            <w:rFonts w:cs="Times New Roman"/>
          </w:rPr>
          <w:t>https://dev-qlvbdh.vnptsoftware.vn/qlvb/api/document/getlistnotifydocument/</w:t>
        </w:r>
      </w:hyperlink>
    </w:p>
    <w:p w14:paraId="1A3CF45E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2F7779D7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1589EFB8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5C5A1230" w14:textId="77777777" w:rsidTr="00580BEE">
        <w:tc>
          <w:tcPr>
            <w:tcW w:w="8838" w:type="dxa"/>
          </w:tcPr>
          <w:p w14:paraId="67BE2BAD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4597E934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{  </w:t>
            </w:r>
          </w:p>
          <w:p w14:paraId="6FDA5C76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"pageNo":1,</w:t>
            </w:r>
          </w:p>
          <w:p w14:paraId="2719FC47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"pageRec":10,</w:t>
            </w:r>
          </w:p>
          <w:p w14:paraId="2AEFE85E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lastRenderedPageBreak/>
              <w:t xml:space="preserve">   "parameter":{  </w:t>
            </w:r>
          </w:p>
          <w:p w14:paraId="50B216F2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"trichYeu":"",</w:t>
            </w:r>
          </w:p>
          <w:p w14:paraId="5B270F9D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"soKyHieu":"",</w:t>
            </w:r>
          </w:p>
          <w:p w14:paraId="048EE1BD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"type":"",</w:t>
            </w:r>
          </w:p>
          <w:p w14:paraId="7876D21E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"linhVuc":"",</w:t>
            </w:r>
          </w:p>
          <w:p w14:paraId="0167CD87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"priority":"",</w:t>
            </w:r>
          </w:p>
          <w:p w14:paraId="064454A4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"confidential":"",</w:t>
            </w:r>
          </w:p>
          <w:p w14:paraId="066FCB95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"startDateBanHanh":"",</w:t>
            </w:r>
          </w:p>
          <w:p w14:paraId="09E1D45A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"endDateBanHanh":"",</w:t>
            </w:r>
          </w:p>
          <w:p w14:paraId="379C4442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"startDateSoanThao":"",</w:t>
            </w:r>
          </w:p>
          <w:p w14:paraId="00F36BE7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"endDateSoanThao":"",</w:t>
            </w:r>
          </w:p>
          <w:p w14:paraId="157F1AD1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"coQuanBanHanh":"",</w:t>
            </w:r>
          </w:p>
          <w:p w14:paraId="4834899C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"startDateHanXuLy":"",</w:t>
            </w:r>
          </w:p>
          <w:p w14:paraId="2290082B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"endDateHanXuLy":"",</w:t>
            </w:r>
          </w:p>
          <w:p w14:paraId="0A96175E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"bookOfDocument":"",</w:t>
            </w:r>
          </w:p>
          <w:p w14:paraId="3B0B1809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"numberDocument":"",</w:t>
            </w:r>
          </w:p>
          <w:p w14:paraId="33A5F586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"kho":"VANBAN_THONGBAO",</w:t>
            </w:r>
          </w:p>
          <w:p w14:paraId="00C8F0DF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   "tachKho":""</w:t>
            </w:r>
          </w:p>
          <w:p w14:paraId="37CD50A9" w14:textId="77777777" w:rsidR="00982751" w:rsidRPr="00982751" w:rsidRDefault="00982751" w:rsidP="00982751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982751">
              <w:rPr>
                <w:rStyle w:val="sbrace"/>
                <w:rFonts w:ascii="Consolas" w:hAnsi="Consolas"/>
                <w:color w:val="666666"/>
              </w:rPr>
              <w:t xml:space="preserve">   }</w:t>
            </w:r>
          </w:p>
          <w:p w14:paraId="1E5FCD77" w14:textId="5A9C3F55" w:rsidR="00AE04BD" w:rsidRDefault="00982751" w:rsidP="00982751">
            <w:pPr>
              <w:pStyle w:val="ListParagraph"/>
              <w:ind w:left="1080"/>
            </w:pPr>
            <w:r w:rsidRPr="00982751"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0678B1FA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lastRenderedPageBreak/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4BD7F4FD" w14:textId="77777777" w:rsidTr="00580BEE">
        <w:tc>
          <w:tcPr>
            <w:tcW w:w="2515" w:type="dxa"/>
            <w:shd w:val="clear" w:color="auto" w:fill="E7E6E6" w:themeFill="background2"/>
          </w:tcPr>
          <w:p w14:paraId="5F5084EE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2F0898BF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77D89BA5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3617FB0D" w14:textId="77777777" w:rsidTr="00580BEE">
        <w:tc>
          <w:tcPr>
            <w:tcW w:w="2515" w:type="dxa"/>
          </w:tcPr>
          <w:p w14:paraId="36DE650D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pageNo</w:t>
            </w:r>
          </w:p>
        </w:tc>
        <w:tc>
          <w:tcPr>
            <w:tcW w:w="4793" w:type="dxa"/>
          </w:tcPr>
          <w:p w14:paraId="0CD78715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trang văn bản</w:t>
            </w:r>
          </w:p>
        </w:tc>
        <w:tc>
          <w:tcPr>
            <w:tcW w:w="1519" w:type="dxa"/>
          </w:tcPr>
          <w:p w14:paraId="4365DE8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DFE9EED" w14:textId="77777777" w:rsidTr="00580BEE">
        <w:tc>
          <w:tcPr>
            <w:tcW w:w="2515" w:type="dxa"/>
          </w:tcPr>
          <w:p w14:paraId="5106F92A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pageRec</w:t>
            </w:r>
          </w:p>
        </w:tc>
        <w:tc>
          <w:tcPr>
            <w:tcW w:w="4793" w:type="dxa"/>
          </w:tcPr>
          <w:p w14:paraId="13919920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văn bản trên 1 trang</w:t>
            </w:r>
          </w:p>
        </w:tc>
        <w:tc>
          <w:tcPr>
            <w:tcW w:w="1519" w:type="dxa"/>
          </w:tcPr>
          <w:p w14:paraId="53AC246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D34626D" w14:textId="77777777" w:rsidTr="00580BEE">
        <w:tc>
          <w:tcPr>
            <w:tcW w:w="2515" w:type="dxa"/>
          </w:tcPr>
          <w:p w14:paraId="7C23B373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Param</w:t>
            </w:r>
          </w:p>
        </w:tc>
        <w:tc>
          <w:tcPr>
            <w:tcW w:w="4793" w:type="dxa"/>
          </w:tcPr>
          <w:p w14:paraId="00A83C51" w14:textId="77777777" w:rsidR="00AE04BD" w:rsidRDefault="00AE04BD" w:rsidP="00580BEE">
            <w:pPr>
              <w:tabs>
                <w:tab w:val="left" w:pos="3495"/>
              </w:tabs>
            </w:pPr>
            <w:r>
              <w:t>Key tìm kiếm</w:t>
            </w:r>
          </w:p>
        </w:tc>
        <w:tc>
          <w:tcPr>
            <w:tcW w:w="1519" w:type="dxa"/>
          </w:tcPr>
          <w:p w14:paraId="511E9484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24909CC" w14:textId="77777777" w:rsidTr="00580BEE">
        <w:tc>
          <w:tcPr>
            <w:tcW w:w="2515" w:type="dxa"/>
          </w:tcPr>
          <w:p w14:paraId="7DB09FB3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uyquyen</w:t>
            </w:r>
          </w:p>
        </w:tc>
        <w:tc>
          <w:tcPr>
            <w:tcW w:w="4793" w:type="dxa"/>
          </w:tcPr>
          <w:p w14:paraId="7BEB8764" w14:textId="77777777" w:rsidR="00AE04BD" w:rsidRDefault="00AE04BD" w:rsidP="00580BEE">
            <w:pPr>
              <w:tabs>
                <w:tab w:val="left" w:pos="3495"/>
              </w:tabs>
            </w:pPr>
            <w:r>
              <w:t>Mặc định null</w:t>
            </w:r>
          </w:p>
        </w:tc>
        <w:tc>
          <w:tcPr>
            <w:tcW w:w="1519" w:type="dxa"/>
          </w:tcPr>
          <w:p w14:paraId="15B600CA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4709845E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5327D8E6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3AB8DCBA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60F897FF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20BEC2A3" w14:textId="77777777" w:rsidTr="00580BEE">
        <w:tc>
          <w:tcPr>
            <w:tcW w:w="8838" w:type="dxa"/>
          </w:tcPr>
          <w:p w14:paraId="3BEBF5F7" w14:textId="77777777" w:rsidR="00AE04BD" w:rsidRPr="00AE6BC7" w:rsidRDefault="00AE04BD" w:rsidP="00580BEE">
            <w:pPr>
              <w:pStyle w:val="ListParagraph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647E6E2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status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</w:t>
            </w:r>
          </w:p>
          <w:p w14:paraId="6F716A5A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code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0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D0A015E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message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</w:t>
            </w:r>
          </w:p>
          <w:p w14:paraId="33E36AF6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368B23ED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data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12EE1CA8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{</w:t>
            </w:r>
          </w:p>
          <w:p w14:paraId="53CE1F8A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id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20005761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59CC80D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trichYeu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hm test 1222333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AB3692D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soKihieu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hm test 1222333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FD69DA5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coQuanBanHanh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hm test 1222333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76A828F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ngayVanBan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AE6BC7">
              <w:rPr>
                <w:rFonts w:ascii="Courier New" w:eastAsia="Times New Roman" w:hAnsi="Courier New" w:cs="Courier New"/>
                <w:color w:val="0288D1"/>
                <w:sz w:val="20"/>
                <w:szCs w:val="20"/>
              </w:rPr>
              <w:t>null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C1F6398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ngayNhan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18/10/2017 14:26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B3C882B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doKhan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Thường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C40E489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congVanDenDi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08C52FB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processDefinitionId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VAN_BAN_DEN_CAP1_264:11:427619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25840A5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processInstanceId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815041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EB4F57F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isRead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none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F3AF722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hasFile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none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4279FB5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isComment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"",</w:t>
            </w:r>
          </w:p>
          <w:p w14:paraId="7F2699BF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isCheck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0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6E54108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isChuTri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"",</w:t>
            </w:r>
          </w:p>
          <w:p w14:paraId="23FC8123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layLai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</w:t>
            </w:r>
          </w:p>
          <w:p w14:paraId="28F2DC28" w14:textId="77777777" w:rsidR="00AE04BD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07F4A61A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14:paraId="4F94F66E" w14:textId="77777777" w:rsidR="00AE04BD" w:rsidRDefault="00AE04BD" w:rsidP="00580BEE">
            <w:pPr>
              <w:pStyle w:val="ListParagraph"/>
              <w:ind w:left="1080"/>
            </w:pPr>
            <w:r>
              <w:t>}</w:t>
            </w:r>
          </w:p>
        </w:tc>
      </w:tr>
    </w:tbl>
    <w:p w14:paraId="513DB78A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47B6F82F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3"/>
        <w:gridCol w:w="5142"/>
        <w:gridCol w:w="1441"/>
      </w:tblGrid>
      <w:tr w:rsidR="00AE04BD" w14:paraId="4816C5D9" w14:textId="77777777" w:rsidTr="00580BEE">
        <w:tc>
          <w:tcPr>
            <w:tcW w:w="2273" w:type="dxa"/>
            <w:shd w:val="clear" w:color="auto" w:fill="E7E6E6" w:themeFill="background2"/>
          </w:tcPr>
          <w:p w14:paraId="515BEEC0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142" w:type="dxa"/>
            <w:shd w:val="clear" w:color="auto" w:fill="E7E6E6" w:themeFill="background2"/>
          </w:tcPr>
          <w:p w14:paraId="4EE3271F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441" w:type="dxa"/>
            <w:shd w:val="clear" w:color="auto" w:fill="E7E6E6" w:themeFill="background2"/>
          </w:tcPr>
          <w:p w14:paraId="7B60B543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7141C856" w14:textId="77777777" w:rsidTr="00580BEE">
        <w:tc>
          <w:tcPr>
            <w:tcW w:w="2273" w:type="dxa"/>
          </w:tcPr>
          <w:p w14:paraId="2CB0EF13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142" w:type="dxa"/>
          </w:tcPr>
          <w:p w14:paraId="1AD06C32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441" w:type="dxa"/>
          </w:tcPr>
          <w:p w14:paraId="48D367CC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1632ED2C" w14:textId="77777777" w:rsidTr="00580BEE">
        <w:tc>
          <w:tcPr>
            <w:tcW w:w="2273" w:type="dxa"/>
          </w:tcPr>
          <w:p w14:paraId="03AF732C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142" w:type="dxa"/>
          </w:tcPr>
          <w:p w14:paraId="7CE2100F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441" w:type="dxa"/>
          </w:tcPr>
          <w:p w14:paraId="078F0EAE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6DE5F90" w14:textId="77777777" w:rsidTr="00580BEE">
        <w:tc>
          <w:tcPr>
            <w:tcW w:w="2273" w:type="dxa"/>
          </w:tcPr>
          <w:p w14:paraId="3AC18129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142" w:type="dxa"/>
          </w:tcPr>
          <w:p w14:paraId="2C84C302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441" w:type="dxa"/>
          </w:tcPr>
          <w:p w14:paraId="7C39F7A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A8DDAD6" w14:textId="77777777" w:rsidTr="00580BEE">
        <w:tc>
          <w:tcPr>
            <w:tcW w:w="2273" w:type="dxa"/>
          </w:tcPr>
          <w:p w14:paraId="2C050370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142" w:type="dxa"/>
          </w:tcPr>
          <w:p w14:paraId="57619748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</w:t>
            </w:r>
          </w:p>
        </w:tc>
        <w:tc>
          <w:tcPr>
            <w:tcW w:w="1441" w:type="dxa"/>
          </w:tcPr>
          <w:p w14:paraId="55F59CD1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A33CFD7" w14:textId="77777777" w:rsidTr="00580BEE">
        <w:tc>
          <w:tcPr>
            <w:tcW w:w="2273" w:type="dxa"/>
          </w:tcPr>
          <w:p w14:paraId="3F112693" w14:textId="77777777" w:rsidR="00AE04BD" w:rsidRDefault="00AE04BD" w:rsidP="00580BEE">
            <w:pPr>
              <w:tabs>
                <w:tab w:val="left" w:pos="3495"/>
              </w:tabs>
            </w:pPr>
            <w:r>
              <w:t>id</w:t>
            </w:r>
          </w:p>
        </w:tc>
        <w:tc>
          <w:tcPr>
            <w:tcW w:w="5142" w:type="dxa"/>
          </w:tcPr>
          <w:p w14:paraId="10019F49" w14:textId="77777777" w:rsidR="00AE04BD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441" w:type="dxa"/>
          </w:tcPr>
          <w:p w14:paraId="29486ABE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551A467" w14:textId="77777777" w:rsidTr="00580BEE">
        <w:tc>
          <w:tcPr>
            <w:tcW w:w="2273" w:type="dxa"/>
          </w:tcPr>
          <w:p w14:paraId="10B95CA0" w14:textId="77777777" w:rsidR="00AE04BD" w:rsidRDefault="00AE04BD" w:rsidP="00580BEE">
            <w:pPr>
              <w:tabs>
                <w:tab w:val="left" w:pos="3495"/>
              </w:tabs>
            </w:pPr>
            <w:r>
              <w:t>trichYeu</w:t>
            </w:r>
          </w:p>
        </w:tc>
        <w:tc>
          <w:tcPr>
            <w:tcW w:w="5142" w:type="dxa"/>
          </w:tcPr>
          <w:p w14:paraId="322320B8" w14:textId="77777777" w:rsidR="00AE04BD" w:rsidRDefault="00AE04BD" w:rsidP="00580BEE">
            <w:pPr>
              <w:tabs>
                <w:tab w:val="left" w:pos="3495"/>
              </w:tabs>
            </w:pPr>
            <w:r>
              <w:t>Trích yếu của văn bản</w:t>
            </w:r>
          </w:p>
        </w:tc>
        <w:tc>
          <w:tcPr>
            <w:tcW w:w="1441" w:type="dxa"/>
          </w:tcPr>
          <w:p w14:paraId="08AB0E5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7C2F6F5" w14:textId="77777777" w:rsidTr="00580BEE">
        <w:tc>
          <w:tcPr>
            <w:tcW w:w="2273" w:type="dxa"/>
          </w:tcPr>
          <w:p w14:paraId="481CCEDF" w14:textId="77777777" w:rsidR="00AE04BD" w:rsidRDefault="00AE04BD" w:rsidP="00580BEE">
            <w:pPr>
              <w:tabs>
                <w:tab w:val="left" w:pos="3495"/>
              </w:tabs>
            </w:pPr>
            <w:r>
              <w:t>soKiHieu</w:t>
            </w:r>
          </w:p>
        </w:tc>
        <w:tc>
          <w:tcPr>
            <w:tcW w:w="5142" w:type="dxa"/>
          </w:tcPr>
          <w:p w14:paraId="1439177B" w14:textId="77777777" w:rsidR="00AE04BD" w:rsidRDefault="00AE04BD" w:rsidP="00580BEE">
            <w:pPr>
              <w:tabs>
                <w:tab w:val="left" w:pos="3495"/>
              </w:tabs>
            </w:pPr>
            <w:r>
              <w:t>Số kí hiệu văn bản</w:t>
            </w:r>
          </w:p>
        </w:tc>
        <w:tc>
          <w:tcPr>
            <w:tcW w:w="1441" w:type="dxa"/>
          </w:tcPr>
          <w:p w14:paraId="6D4694AF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3D40096" w14:textId="77777777" w:rsidTr="00580BEE">
        <w:tc>
          <w:tcPr>
            <w:tcW w:w="2273" w:type="dxa"/>
          </w:tcPr>
          <w:p w14:paraId="1D88F8BC" w14:textId="77777777" w:rsidR="00AE04BD" w:rsidRDefault="00AE04BD" w:rsidP="00580BEE">
            <w:pPr>
              <w:tabs>
                <w:tab w:val="left" w:pos="3495"/>
              </w:tabs>
            </w:pPr>
            <w:r>
              <w:t>coQuanBanHanh</w:t>
            </w:r>
          </w:p>
        </w:tc>
        <w:tc>
          <w:tcPr>
            <w:tcW w:w="5142" w:type="dxa"/>
          </w:tcPr>
          <w:p w14:paraId="2ABB1512" w14:textId="77777777" w:rsidR="00AE04BD" w:rsidRDefault="00AE04BD" w:rsidP="00580BEE">
            <w:pPr>
              <w:tabs>
                <w:tab w:val="left" w:pos="3495"/>
              </w:tabs>
            </w:pPr>
            <w:r>
              <w:t>Cơ quan ban hành của văn bản</w:t>
            </w:r>
          </w:p>
        </w:tc>
        <w:tc>
          <w:tcPr>
            <w:tcW w:w="1441" w:type="dxa"/>
          </w:tcPr>
          <w:p w14:paraId="66242608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FF596F9" w14:textId="77777777" w:rsidTr="00580BEE">
        <w:tc>
          <w:tcPr>
            <w:tcW w:w="2273" w:type="dxa"/>
          </w:tcPr>
          <w:p w14:paraId="472741C0" w14:textId="77777777" w:rsidR="00AE04BD" w:rsidRDefault="00AE04BD" w:rsidP="00580BEE">
            <w:pPr>
              <w:tabs>
                <w:tab w:val="left" w:pos="3495"/>
              </w:tabs>
            </w:pPr>
            <w:r>
              <w:t>ngayVanBan</w:t>
            </w:r>
          </w:p>
        </w:tc>
        <w:tc>
          <w:tcPr>
            <w:tcW w:w="5142" w:type="dxa"/>
          </w:tcPr>
          <w:p w14:paraId="481232A0" w14:textId="77777777" w:rsidR="00AE04BD" w:rsidRDefault="00AE04BD" w:rsidP="00580BEE">
            <w:pPr>
              <w:tabs>
                <w:tab w:val="left" w:pos="3495"/>
              </w:tabs>
            </w:pPr>
            <w:r>
              <w:t>Ngày văn  bản</w:t>
            </w:r>
          </w:p>
        </w:tc>
        <w:tc>
          <w:tcPr>
            <w:tcW w:w="1441" w:type="dxa"/>
          </w:tcPr>
          <w:p w14:paraId="7D2CEFB9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380CE72" w14:textId="77777777" w:rsidTr="00580BEE">
        <w:tc>
          <w:tcPr>
            <w:tcW w:w="2273" w:type="dxa"/>
          </w:tcPr>
          <w:p w14:paraId="4BADB795" w14:textId="77777777" w:rsidR="00AE04BD" w:rsidRDefault="00AE04BD" w:rsidP="00580BEE">
            <w:pPr>
              <w:tabs>
                <w:tab w:val="left" w:pos="3495"/>
              </w:tabs>
            </w:pPr>
            <w:r>
              <w:t>doKhan</w:t>
            </w:r>
          </w:p>
        </w:tc>
        <w:tc>
          <w:tcPr>
            <w:tcW w:w="5142" w:type="dxa"/>
          </w:tcPr>
          <w:p w14:paraId="6268A2E6" w14:textId="77777777" w:rsidR="00AE04BD" w:rsidRDefault="00AE04BD" w:rsidP="00580BEE">
            <w:pPr>
              <w:tabs>
                <w:tab w:val="left" w:pos="3495"/>
              </w:tabs>
            </w:pPr>
            <w:r>
              <w:t>Độ khẩn văn bản</w:t>
            </w:r>
          </w:p>
        </w:tc>
        <w:tc>
          <w:tcPr>
            <w:tcW w:w="1441" w:type="dxa"/>
          </w:tcPr>
          <w:p w14:paraId="633E2E3D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89C3BF4" w14:textId="77777777" w:rsidTr="00580BEE">
        <w:tc>
          <w:tcPr>
            <w:tcW w:w="2273" w:type="dxa"/>
          </w:tcPr>
          <w:p w14:paraId="5F7CE805" w14:textId="77777777" w:rsidR="00AE04BD" w:rsidRPr="003E306F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3E306F">
              <w:rPr>
                <w:rFonts w:cs="Times New Roman"/>
                <w:sz w:val="24"/>
                <w:szCs w:val="24"/>
              </w:rPr>
              <w:t>processInstanceId</w:t>
            </w:r>
          </w:p>
        </w:tc>
        <w:tc>
          <w:tcPr>
            <w:tcW w:w="5142" w:type="dxa"/>
          </w:tcPr>
          <w:p w14:paraId="55DDE447" w14:textId="77777777" w:rsidR="00AE04BD" w:rsidRPr="003E306F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3E306F">
              <w:rPr>
                <w:rFonts w:cs="Times New Roman"/>
                <w:sz w:val="24"/>
                <w:szCs w:val="24"/>
              </w:rPr>
              <w:t>processInstanceId của văn bản</w:t>
            </w:r>
          </w:p>
        </w:tc>
        <w:tc>
          <w:tcPr>
            <w:tcW w:w="1441" w:type="dxa"/>
          </w:tcPr>
          <w:p w14:paraId="3C8B572D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5F4D70F" w14:textId="77777777" w:rsidTr="00580BEE">
        <w:tc>
          <w:tcPr>
            <w:tcW w:w="2273" w:type="dxa"/>
          </w:tcPr>
          <w:p w14:paraId="2CB4DAFB" w14:textId="77777777" w:rsidR="00AE04BD" w:rsidRPr="003E306F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3E306F">
              <w:rPr>
                <w:rFonts w:eastAsia="Times New Roman" w:cs="Times New Roman"/>
                <w:sz w:val="24"/>
                <w:szCs w:val="24"/>
              </w:rPr>
              <w:t>processInstanceId</w:t>
            </w:r>
          </w:p>
        </w:tc>
        <w:tc>
          <w:tcPr>
            <w:tcW w:w="5142" w:type="dxa"/>
          </w:tcPr>
          <w:p w14:paraId="314192C5" w14:textId="77777777" w:rsidR="00AE04BD" w:rsidRPr="003E306F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3E306F">
              <w:rPr>
                <w:rFonts w:eastAsia="Times New Roman" w:cs="Times New Roman"/>
                <w:sz w:val="24"/>
                <w:szCs w:val="24"/>
              </w:rPr>
              <w:t>processInstanceId của văn bản</w:t>
            </w:r>
          </w:p>
        </w:tc>
        <w:tc>
          <w:tcPr>
            <w:tcW w:w="1441" w:type="dxa"/>
          </w:tcPr>
          <w:p w14:paraId="3BA86343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:rsidRPr="00B17B23" w14:paraId="219C7BF6" w14:textId="77777777" w:rsidTr="00580BEE">
        <w:tc>
          <w:tcPr>
            <w:tcW w:w="2273" w:type="dxa"/>
          </w:tcPr>
          <w:p w14:paraId="5CEB2C7F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Fonts w:eastAsia="Times New Roman" w:cs="Times New Roman"/>
                <w:sz w:val="24"/>
                <w:szCs w:val="24"/>
              </w:rPr>
              <w:t>isRead</w:t>
            </w:r>
          </w:p>
        </w:tc>
        <w:tc>
          <w:tcPr>
            <w:tcW w:w="5142" w:type="dxa"/>
          </w:tcPr>
          <w:p w14:paraId="4516DA01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Văn bản đã đọc chưa:true:đã đọc,false:chưa đọc</w:t>
            </w:r>
          </w:p>
        </w:tc>
        <w:tc>
          <w:tcPr>
            <w:tcW w:w="1441" w:type="dxa"/>
          </w:tcPr>
          <w:p w14:paraId="18B63859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:rsidRPr="00B17B23" w14:paraId="0F000D7A" w14:textId="77777777" w:rsidTr="00580BEE">
        <w:tc>
          <w:tcPr>
            <w:tcW w:w="2273" w:type="dxa"/>
          </w:tcPr>
          <w:p w14:paraId="0B4C46BD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hasFile</w:t>
            </w:r>
          </w:p>
        </w:tc>
        <w:tc>
          <w:tcPr>
            <w:tcW w:w="5142" w:type="dxa"/>
          </w:tcPr>
          <w:p w14:paraId="0842873F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Có file hay ko:none là không,null là có</w:t>
            </w:r>
          </w:p>
        </w:tc>
        <w:tc>
          <w:tcPr>
            <w:tcW w:w="1441" w:type="dxa"/>
          </w:tcPr>
          <w:p w14:paraId="7B4B3368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:rsidRPr="00B17B23" w14:paraId="4C87370D" w14:textId="77777777" w:rsidTr="00580BEE">
        <w:tc>
          <w:tcPr>
            <w:tcW w:w="2273" w:type="dxa"/>
          </w:tcPr>
          <w:p w14:paraId="1011BBFE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ngayNhan</w:t>
            </w:r>
          </w:p>
        </w:tc>
        <w:tc>
          <w:tcPr>
            <w:tcW w:w="5142" w:type="dxa"/>
          </w:tcPr>
          <w:p w14:paraId="1365BB5E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Ngày nhận văn bản</w:t>
            </w:r>
          </w:p>
        </w:tc>
        <w:tc>
          <w:tcPr>
            <w:tcW w:w="1441" w:type="dxa"/>
          </w:tcPr>
          <w:p w14:paraId="40D1D28D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:rsidRPr="00B17B23" w14:paraId="5A158E80" w14:textId="77777777" w:rsidTr="00580BEE">
        <w:tc>
          <w:tcPr>
            <w:tcW w:w="2273" w:type="dxa"/>
          </w:tcPr>
          <w:p w14:paraId="7A57C0AA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>
              <w:rPr>
                <w:rStyle w:val="sbrace"/>
                <w:rFonts w:cs="Times New Roman"/>
                <w:sz w:val="24"/>
                <w:szCs w:val="24"/>
              </w:rPr>
              <w:t>isCheck</w:t>
            </w:r>
          </w:p>
        </w:tc>
        <w:tc>
          <w:tcPr>
            <w:tcW w:w="5142" w:type="dxa"/>
          </w:tcPr>
          <w:p w14:paraId="13873CE3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>
              <w:rPr>
                <w:rStyle w:val="sbrace"/>
                <w:rFonts w:cs="Times New Roman"/>
                <w:sz w:val="24"/>
                <w:szCs w:val="24"/>
              </w:rPr>
              <w:t>Văn bản đã được đánh dấu hay chưa: “1”-đã đánh dấu.”0”-chưa đánh dấu</w:t>
            </w:r>
          </w:p>
        </w:tc>
        <w:tc>
          <w:tcPr>
            <w:tcW w:w="1441" w:type="dxa"/>
          </w:tcPr>
          <w:p w14:paraId="46377F25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</w:tbl>
    <w:p w14:paraId="08089919" w14:textId="77777777" w:rsidR="00AE04BD" w:rsidRPr="00D03919" w:rsidRDefault="00AE04BD" w:rsidP="00AE04BD"/>
    <w:p w14:paraId="4CE60A54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sơ đồ luồng văn bản</w:t>
      </w:r>
    </w:p>
    <w:p w14:paraId="302725D6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68E35D1B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sơ đồ luồng văn bản</w:t>
      </w:r>
    </w:p>
    <w:p w14:paraId="7577B0E4" w14:textId="77777777" w:rsidR="00AE04BD" w:rsidRPr="00AD04A1" w:rsidRDefault="00AE04BD" w:rsidP="00AE04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URL</w:t>
      </w:r>
      <w:r w:rsidRPr="0007402F">
        <w:rPr>
          <w:rFonts w:cs="Times New Roman"/>
        </w:rPr>
        <w:t xml:space="preserve">: </w:t>
      </w:r>
      <w:hyperlink r:id="rId63" w:history="1">
        <w:r w:rsidRPr="00835D70">
          <w:rPr>
            <w:rStyle w:val="Hyperlink"/>
          </w:rPr>
          <w:t>https://dev-qlvbdh.vnptsoftware.vn/qlvbdh/view_img.jsp?insid={instanceId}&amp;defid={processId}</w:t>
        </w:r>
      </w:hyperlink>
    </w:p>
    <w:p w14:paraId="0BCA241A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 w:rsidRPr="00835D70">
        <w:t>{instanceId}</w:t>
      </w:r>
      <w:r>
        <w:t xml:space="preserve"> là processInstanceId,</w:t>
      </w:r>
      <w:r w:rsidRPr="00835D70">
        <w:t xml:space="preserve"> {processId}</w:t>
      </w:r>
      <w:r>
        <w:t xml:space="preserve"> là procecssDefinitionId của văn bản</w:t>
      </w:r>
    </w:p>
    <w:p w14:paraId="64D7A3EE" w14:textId="77777777" w:rsidR="00AE04BD" w:rsidRPr="0048781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3FB8BAED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2CE7EB4B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583A63E0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53167B17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Dữ liệu trả về là anh</w:t>
      </w:r>
    </w:p>
    <w:p w14:paraId="207CFEB8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764498C1" w14:textId="77777777" w:rsidR="00AE04BD" w:rsidRPr="00D03919" w:rsidRDefault="00AE04BD" w:rsidP="00AE04BD"/>
    <w:p w14:paraId="40A521FE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danh sách văn bản liên quan</w:t>
      </w:r>
    </w:p>
    <w:p w14:paraId="1A15ED1C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56360ADC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danh sách văn bản liên quan</w:t>
      </w:r>
    </w:p>
    <w:p w14:paraId="724B82E5" w14:textId="77777777" w:rsidR="00AE04BD" w:rsidRPr="00626580" w:rsidRDefault="00AE04BD" w:rsidP="00AE04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URL</w:t>
      </w:r>
      <w:r w:rsidRPr="00626580">
        <w:rPr>
          <w:rFonts w:cs="Times New Roman"/>
        </w:rPr>
        <w:t xml:space="preserve">: </w:t>
      </w:r>
      <w:hyperlink r:id="rId64" w:history="1">
        <w:r w:rsidRPr="00B71B3E">
          <w:rPr>
            <w:rStyle w:val="Hyperlink"/>
            <w:rFonts w:cs="Times New Roman"/>
          </w:rPr>
          <w:t>https://dev-qlvbdh.vnptsoftware.vn/qlvb/api/document/getdocrelated/{id}/</w:t>
        </w:r>
      </w:hyperlink>
    </w:p>
    <w:p w14:paraId="55E97763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lastRenderedPageBreak/>
        <w:t>{id} là id của văn bản</w:t>
      </w:r>
    </w:p>
    <w:p w14:paraId="7895F5E4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2C071F5E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284B3696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6879DF5F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267B3946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2184387A" w14:textId="77777777" w:rsidTr="00580BEE">
        <w:tc>
          <w:tcPr>
            <w:tcW w:w="8838" w:type="dxa"/>
          </w:tcPr>
          <w:p w14:paraId="6050EC46" w14:textId="77777777" w:rsidR="00AE04BD" w:rsidRPr="003C3579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1B851BF7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C357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5C8E80BC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1ED9A5D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C357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3C357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347DB77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C357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26BB63D6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DF1C91A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FBCEBC6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C357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4DADD230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20654B50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90707AA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C357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3C357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20005090</w:t>
            </w: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DBDE929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C357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3C357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vb đi mỹ test 140213092017</w:t>
            </w: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9A6B306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C357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ngayVanBan</w:t>
            </w: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3C3579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</w:p>
          <w:p w14:paraId="5B2E9A96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25ED492E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B1D37A4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4AEC3E75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424EAF7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C357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3C357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20005096</w:t>
            </w: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756E51C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C357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3C357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Vb đi mỹ test 1232323</w:t>
            </w: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BA06C24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C357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ngayVanBan</w:t>
            </w: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3C357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2017-09-13 00:00:00.0</w:t>
            </w: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34617C6B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AEED876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7F2D433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19C37E3F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BCF08EE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C357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3C357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20005100</w:t>
            </w: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0968EB1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C357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3C357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dfhjhdjfhgfd</w:t>
            </w: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AECFC6F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C357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ngayVanBan</w:t>
            </w: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3C3579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</w:p>
          <w:p w14:paraId="309D09E3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39121F5" w14:textId="77777777" w:rsidR="00AE04BD" w:rsidRPr="003C3579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14:paraId="41D07B56" w14:textId="77777777" w:rsidR="00AE04BD" w:rsidRPr="003C3579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6186915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68775EE2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467FF7A4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3"/>
        <w:gridCol w:w="5142"/>
        <w:gridCol w:w="1441"/>
      </w:tblGrid>
      <w:tr w:rsidR="00AE04BD" w14:paraId="51250704" w14:textId="77777777" w:rsidTr="00580BEE">
        <w:tc>
          <w:tcPr>
            <w:tcW w:w="2273" w:type="dxa"/>
            <w:shd w:val="clear" w:color="auto" w:fill="E7E6E6" w:themeFill="background2"/>
          </w:tcPr>
          <w:p w14:paraId="364C2BDD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142" w:type="dxa"/>
            <w:shd w:val="clear" w:color="auto" w:fill="E7E6E6" w:themeFill="background2"/>
          </w:tcPr>
          <w:p w14:paraId="233B9C99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441" w:type="dxa"/>
            <w:shd w:val="clear" w:color="auto" w:fill="E7E6E6" w:themeFill="background2"/>
          </w:tcPr>
          <w:p w14:paraId="40F34EDB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23F995A6" w14:textId="77777777" w:rsidTr="00580BEE">
        <w:tc>
          <w:tcPr>
            <w:tcW w:w="2273" w:type="dxa"/>
          </w:tcPr>
          <w:p w14:paraId="148B0E08" w14:textId="77777777" w:rsidR="00AE04BD" w:rsidRDefault="00AE04BD" w:rsidP="00580BEE">
            <w:pPr>
              <w:tabs>
                <w:tab w:val="left" w:pos="3495"/>
              </w:tabs>
            </w:pPr>
            <w:r>
              <w:t>id</w:t>
            </w:r>
          </w:p>
        </w:tc>
        <w:tc>
          <w:tcPr>
            <w:tcW w:w="5142" w:type="dxa"/>
          </w:tcPr>
          <w:p w14:paraId="35A5F9C3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441" w:type="dxa"/>
          </w:tcPr>
          <w:p w14:paraId="3B6B71CD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292C0869" w14:textId="77777777" w:rsidTr="00580BEE">
        <w:tc>
          <w:tcPr>
            <w:tcW w:w="2273" w:type="dxa"/>
          </w:tcPr>
          <w:p w14:paraId="38EEC26B" w14:textId="77777777" w:rsidR="00AE04BD" w:rsidRDefault="00AE04BD" w:rsidP="00580BEE">
            <w:pPr>
              <w:tabs>
                <w:tab w:val="left" w:pos="3495"/>
              </w:tabs>
            </w:pPr>
            <w:r>
              <w:t>name</w:t>
            </w:r>
          </w:p>
        </w:tc>
        <w:tc>
          <w:tcPr>
            <w:tcW w:w="5142" w:type="dxa"/>
          </w:tcPr>
          <w:p w14:paraId="3AA556CB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 Trích yếu văn bản</w:t>
            </w:r>
          </w:p>
        </w:tc>
        <w:tc>
          <w:tcPr>
            <w:tcW w:w="1441" w:type="dxa"/>
          </w:tcPr>
          <w:p w14:paraId="73FF6E01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F0C4A4B" w14:textId="77777777" w:rsidTr="00580BEE">
        <w:tc>
          <w:tcPr>
            <w:tcW w:w="2273" w:type="dxa"/>
          </w:tcPr>
          <w:p w14:paraId="194B7B4A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142" w:type="dxa"/>
          </w:tcPr>
          <w:p w14:paraId="7FC582DF" w14:textId="77777777" w:rsidR="00AE04BD" w:rsidRDefault="00AE04BD" w:rsidP="00580BEE">
            <w:pPr>
              <w:tabs>
                <w:tab w:val="left" w:pos="3495"/>
              </w:tabs>
            </w:pPr>
            <w:r>
              <w:t>Ngày văn bản</w:t>
            </w:r>
          </w:p>
        </w:tc>
        <w:tc>
          <w:tcPr>
            <w:tcW w:w="1441" w:type="dxa"/>
          </w:tcPr>
          <w:p w14:paraId="573A9FAB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158B2406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danh sách phân trang tra cứu văn bản dựa vào từ khóa</w:t>
      </w:r>
    </w:p>
    <w:p w14:paraId="15F1A890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72DC607F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danh sách phân trang tra cứu văn bản</w:t>
      </w:r>
    </w:p>
    <w:p w14:paraId="0B6ECD38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65" w:history="1">
        <w:r>
          <w:rPr>
            <w:rStyle w:val="Hyperlink"/>
            <w:rFonts w:cs="Times New Roman"/>
          </w:rPr>
          <w:t>https://dev-qlvbdh.vnptsoftware.vn</w:t>
        </w:r>
        <w:r w:rsidRPr="00842D05">
          <w:rPr>
            <w:rStyle w:val="Hyperlink"/>
            <w:rFonts w:cs="Times New Roman"/>
          </w:rPr>
          <w:t>/qlvb/api/document/</w:t>
        </w:r>
        <w:r w:rsidRPr="000E1D60">
          <w:t xml:space="preserve"> </w:t>
        </w:r>
        <w:r w:rsidRPr="00DC4EAA">
          <w:rPr>
            <w:rStyle w:val="Hyperlink"/>
            <w:rFonts w:cs="Times New Roman"/>
          </w:rPr>
          <w:t>paginglookupbyparam</w:t>
        </w:r>
        <w:r w:rsidRPr="00842D05">
          <w:rPr>
            <w:rStyle w:val="Hyperlink"/>
            <w:rFonts w:cs="Times New Roman"/>
          </w:rPr>
          <w:t>/</w:t>
        </w:r>
      </w:hyperlink>
    </w:p>
    <w:p w14:paraId="34C3922B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4DCB57A2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0CEDBDCB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2D98DB84" w14:textId="77777777" w:rsidTr="00580BEE">
        <w:tc>
          <w:tcPr>
            <w:tcW w:w="8838" w:type="dxa"/>
          </w:tcPr>
          <w:p w14:paraId="1796C35B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0DD12CCA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{  </w:t>
            </w:r>
          </w:p>
          <w:p w14:paraId="2CAFF3BC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"pageNo":"</w:t>
            </w:r>
            <w:r>
              <w:rPr>
                <w:rStyle w:val="sbrace"/>
                <w:rFonts w:ascii="Consolas" w:hAnsi="Consolas"/>
                <w:color w:val="666666"/>
              </w:rPr>
              <w:t>-</w:t>
            </w:r>
            <w:r w:rsidRPr="008A0743">
              <w:rPr>
                <w:rStyle w:val="sbrace"/>
                <w:rFonts w:ascii="Consolas" w:hAnsi="Consolas"/>
                <w:color w:val="666666"/>
              </w:rPr>
              <w:t>1",</w:t>
            </w:r>
          </w:p>
          <w:p w14:paraId="75264F88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"pageRec":"10",</w:t>
            </w:r>
          </w:p>
          <w:p w14:paraId="59C6053F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"param":""</w:t>
            </w:r>
          </w:p>
          <w:p w14:paraId="1CC43102" w14:textId="77777777" w:rsidR="00AE04BD" w:rsidRDefault="00AE04BD" w:rsidP="00580BEE">
            <w:pPr>
              <w:pStyle w:val="ListParagraph"/>
              <w:ind w:left="1080"/>
            </w:pPr>
            <w:r w:rsidRPr="008A0743"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5C2A1CDC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7C280946" w14:textId="77777777" w:rsidTr="00580BEE">
        <w:tc>
          <w:tcPr>
            <w:tcW w:w="2515" w:type="dxa"/>
            <w:shd w:val="clear" w:color="auto" w:fill="E7E6E6" w:themeFill="background2"/>
          </w:tcPr>
          <w:p w14:paraId="56A20FD1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2245B459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672471A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38CAF5DF" w14:textId="77777777" w:rsidTr="00580BEE">
        <w:tc>
          <w:tcPr>
            <w:tcW w:w="2515" w:type="dxa"/>
          </w:tcPr>
          <w:p w14:paraId="26F8AFD4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pageNo</w:t>
            </w:r>
          </w:p>
        </w:tc>
        <w:tc>
          <w:tcPr>
            <w:tcW w:w="4793" w:type="dxa"/>
          </w:tcPr>
          <w:p w14:paraId="2D7E12FC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trang văn bản = -1</w:t>
            </w:r>
          </w:p>
        </w:tc>
        <w:tc>
          <w:tcPr>
            <w:tcW w:w="1519" w:type="dxa"/>
          </w:tcPr>
          <w:p w14:paraId="58AB258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B0996FE" w14:textId="77777777" w:rsidTr="00580BEE">
        <w:tc>
          <w:tcPr>
            <w:tcW w:w="2515" w:type="dxa"/>
          </w:tcPr>
          <w:p w14:paraId="5D473956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pageRec</w:t>
            </w:r>
          </w:p>
        </w:tc>
        <w:tc>
          <w:tcPr>
            <w:tcW w:w="4793" w:type="dxa"/>
          </w:tcPr>
          <w:p w14:paraId="106F8378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văn bản trên 1 trang</w:t>
            </w:r>
          </w:p>
        </w:tc>
        <w:tc>
          <w:tcPr>
            <w:tcW w:w="1519" w:type="dxa"/>
          </w:tcPr>
          <w:p w14:paraId="2113434D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F1D6021" w14:textId="77777777" w:rsidTr="00580BEE">
        <w:tc>
          <w:tcPr>
            <w:tcW w:w="2515" w:type="dxa"/>
          </w:tcPr>
          <w:p w14:paraId="39F28D0E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Param</w:t>
            </w:r>
          </w:p>
        </w:tc>
        <w:tc>
          <w:tcPr>
            <w:tcW w:w="4793" w:type="dxa"/>
          </w:tcPr>
          <w:p w14:paraId="291A1273" w14:textId="77777777" w:rsidR="00AE04BD" w:rsidRDefault="00AE04BD" w:rsidP="00580BEE">
            <w:pPr>
              <w:tabs>
                <w:tab w:val="left" w:pos="3495"/>
              </w:tabs>
            </w:pPr>
            <w:r>
              <w:t>Key tìm kiếm</w:t>
            </w:r>
          </w:p>
        </w:tc>
        <w:tc>
          <w:tcPr>
            <w:tcW w:w="1519" w:type="dxa"/>
          </w:tcPr>
          <w:p w14:paraId="6842A0BD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04FDBA4B" w14:textId="77777777" w:rsidR="00AE04BD" w:rsidRPr="00AB418E" w:rsidRDefault="00AE04BD" w:rsidP="00AE04BD">
      <w:pPr>
        <w:pStyle w:val="ListParagraph"/>
        <w:ind w:left="1440"/>
      </w:pPr>
    </w:p>
    <w:p w14:paraId="14E07CBB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031DCF3B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29A3ADE0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07524100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770660E" w14:textId="77777777" w:rsidTr="00580BEE">
        <w:tc>
          <w:tcPr>
            <w:tcW w:w="8838" w:type="dxa"/>
          </w:tcPr>
          <w:p w14:paraId="79944037" w14:textId="77777777" w:rsidR="00AE04BD" w:rsidRDefault="00AE04BD" w:rsidP="00580BEE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"status"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"message"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"pageNo"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8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"pageRec"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77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3E080C77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55D301DA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553"/>
      </w:tblGrid>
      <w:tr w:rsidR="00AE04BD" w14:paraId="070D1C03" w14:textId="77777777" w:rsidTr="00580BEE">
        <w:tc>
          <w:tcPr>
            <w:tcW w:w="1645" w:type="dxa"/>
            <w:shd w:val="clear" w:color="auto" w:fill="E7E6E6" w:themeFill="background2"/>
          </w:tcPr>
          <w:p w14:paraId="1AFAF31F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284DA775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553" w:type="dxa"/>
            <w:shd w:val="clear" w:color="auto" w:fill="E7E6E6" w:themeFill="background2"/>
          </w:tcPr>
          <w:p w14:paraId="461DFA03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4BBB81B0" w14:textId="77777777" w:rsidTr="00580BEE">
        <w:tc>
          <w:tcPr>
            <w:tcW w:w="1645" w:type="dxa"/>
          </w:tcPr>
          <w:p w14:paraId="1CF8472E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7BCF6A00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5F228E57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529EBD4D" w14:textId="77777777" w:rsidTr="00580BEE">
        <w:tc>
          <w:tcPr>
            <w:tcW w:w="1645" w:type="dxa"/>
          </w:tcPr>
          <w:p w14:paraId="736B0DDB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6CFF915A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553" w:type="dxa"/>
          </w:tcPr>
          <w:p w14:paraId="2378213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0AFE2D29" w14:textId="77777777" w:rsidTr="00580BEE">
        <w:tc>
          <w:tcPr>
            <w:tcW w:w="1645" w:type="dxa"/>
          </w:tcPr>
          <w:p w14:paraId="2ED12504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640" w:type="dxa"/>
          </w:tcPr>
          <w:p w14:paraId="2885CF77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3074C6DF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0D198A2" w14:textId="77777777" w:rsidTr="00580BEE">
        <w:tc>
          <w:tcPr>
            <w:tcW w:w="1645" w:type="dxa"/>
          </w:tcPr>
          <w:p w14:paraId="541730B2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18B3FC5A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server:  pageNo:số trang,pageRec:tổng số bản ghi</w:t>
            </w:r>
          </w:p>
        </w:tc>
        <w:tc>
          <w:tcPr>
            <w:tcW w:w="1553" w:type="dxa"/>
          </w:tcPr>
          <w:p w14:paraId="4BE4BA73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23D943F0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danh sách  tra cứu văn bản dựa vào từ khóa</w:t>
      </w:r>
    </w:p>
    <w:p w14:paraId="611013CB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40D44922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danh sách phân trang tra cứu văn bản</w:t>
      </w:r>
    </w:p>
    <w:p w14:paraId="2B0676E4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66" w:history="1">
        <w:r>
          <w:rPr>
            <w:rStyle w:val="Hyperlink"/>
            <w:rFonts w:cs="Times New Roman"/>
          </w:rPr>
          <w:t>https://dev-qlvbdh.vnptsoftware.vn</w:t>
        </w:r>
        <w:r w:rsidRPr="00842D05">
          <w:rPr>
            <w:rStyle w:val="Hyperlink"/>
            <w:rFonts w:cs="Times New Roman"/>
          </w:rPr>
          <w:t>/qlvb/api/document/</w:t>
        </w:r>
        <w:r w:rsidRPr="000E1D60">
          <w:t xml:space="preserve"> </w:t>
        </w:r>
        <w:r w:rsidRPr="00535833">
          <w:rPr>
            <w:rStyle w:val="Hyperlink"/>
            <w:rFonts w:cs="Times New Roman"/>
          </w:rPr>
          <w:t>getlistlookupbyparam</w:t>
        </w:r>
        <w:r w:rsidRPr="00842D05">
          <w:rPr>
            <w:rStyle w:val="Hyperlink"/>
            <w:rFonts w:cs="Times New Roman"/>
          </w:rPr>
          <w:t>/</w:t>
        </w:r>
      </w:hyperlink>
    </w:p>
    <w:p w14:paraId="320BE4FE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0D5CA7CA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369D96BF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54B84D0F" w14:textId="77777777" w:rsidTr="00580BEE">
        <w:tc>
          <w:tcPr>
            <w:tcW w:w="8838" w:type="dxa"/>
          </w:tcPr>
          <w:p w14:paraId="56ACF73A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44953DBE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{  </w:t>
            </w:r>
          </w:p>
          <w:p w14:paraId="2C6E7B6A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"pageNo":"1",</w:t>
            </w:r>
          </w:p>
          <w:p w14:paraId="25815FBC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lastRenderedPageBreak/>
              <w:t xml:space="preserve">   "pageRec":"10",</w:t>
            </w:r>
          </w:p>
          <w:p w14:paraId="6F427B0C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"param":""</w:t>
            </w:r>
          </w:p>
          <w:p w14:paraId="64776DB3" w14:textId="77777777" w:rsidR="00AE04BD" w:rsidRDefault="00AE04BD" w:rsidP="00580BEE">
            <w:pPr>
              <w:pStyle w:val="ListParagraph"/>
              <w:ind w:left="1080"/>
            </w:pPr>
            <w:r w:rsidRPr="008A0743"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3D711AE8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lastRenderedPageBreak/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2080C28C" w14:textId="77777777" w:rsidTr="00580BEE">
        <w:tc>
          <w:tcPr>
            <w:tcW w:w="2515" w:type="dxa"/>
            <w:shd w:val="clear" w:color="auto" w:fill="E7E6E6" w:themeFill="background2"/>
          </w:tcPr>
          <w:p w14:paraId="372203AF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2EF41C67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65F26E5D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3D0AEFB7" w14:textId="77777777" w:rsidTr="00580BEE">
        <w:tc>
          <w:tcPr>
            <w:tcW w:w="2515" w:type="dxa"/>
          </w:tcPr>
          <w:p w14:paraId="06B449C2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pageNo</w:t>
            </w:r>
          </w:p>
        </w:tc>
        <w:tc>
          <w:tcPr>
            <w:tcW w:w="4793" w:type="dxa"/>
          </w:tcPr>
          <w:p w14:paraId="4D7E433C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 xml:space="preserve">Số trang văn bản </w:t>
            </w:r>
          </w:p>
        </w:tc>
        <w:tc>
          <w:tcPr>
            <w:tcW w:w="1519" w:type="dxa"/>
          </w:tcPr>
          <w:p w14:paraId="7FE631A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C11EA92" w14:textId="77777777" w:rsidTr="00580BEE">
        <w:tc>
          <w:tcPr>
            <w:tcW w:w="2515" w:type="dxa"/>
          </w:tcPr>
          <w:p w14:paraId="679B0DA1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pageRec</w:t>
            </w:r>
          </w:p>
        </w:tc>
        <w:tc>
          <w:tcPr>
            <w:tcW w:w="4793" w:type="dxa"/>
          </w:tcPr>
          <w:p w14:paraId="4266C4A3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văn bản trên 1 trang</w:t>
            </w:r>
          </w:p>
        </w:tc>
        <w:tc>
          <w:tcPr>
            <w:tcW w:w="1519" w:type="dxa"/>
          </w:tcPr>
          <w:p w14:paraId="7B92714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3EC2F21" w14:textId="77777777" w:rsidTr="00580BEE">
        <w:tc>
          <w:tcPr>
            <w:tcW w:w="2515" w:type="dxa"/>
          </w:tcPr>
          <w:p w14:paraId="1660BB15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Param</w:t>
            </w:r>
          </w:p>
        </w:tc>
        <w:tc>
          <w:tcPr>
            <w:tcW w:w="4793" w:type="dxa"/>
          </w:tcPr>
          <w:p w14:paraId="17F5D884" w14:textId="77777777" w:rsidR="00AE04BD" w:rsidRDefault="00AE04BD" w:rsidP="00580BEE">
            <w:pPr>
              <w:tabs>
                <w:tab w:val="left" w:pos="3495"/>
              </w:tabs>
            </w:pPr>
            <w:r>
              <w:t>Key tìm kiếm</w:t>
            </w:r>
          </w:p>
        </w:tc>
        <w:tc>
          <w:tcPr>
            <w:tcW w:w="1519" w:type="dxa"/>
          </w:tcPr>
          <w:p w14:paraId="4D80092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56D8D888" w14:textId="77777777" w:rsidR="00AE04BD" w:rsidRPr="00AB418E" w:rsidRDefault="00AE04BD" w:rsidP="00AE04BD">
      <w:pPr>
        <w:pStyle w:val="ListParagraph"/>
        <w:ind w:left="1440"/>
      </w:pPr>
    </w:p>
    <w:p w14:paraId="57F7C78D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57AF4683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7A30E4B5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40C2DAC8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204C1B10" w14:textId="77777777" w:rsidTr="00580BEE">
        <w:tc>
          <w:tcPr>
            <w:tcW w:w="8838" w:type="dxa"/>
          </w:tcPr>
          <w:p w14:paraId="0E4FFB35" w14:textId="77777777" w:rsidR="00AE04BD" w:rsidRPr="00307B5F" w:rsidRDefault="00AE04BD" w:rsidP="00580BEE">
            <w:pPr>
              <w:pStyle w:val="ListParagraph"/>
              <w:numPr>
                <w:ilvl w:val="0"/>
                <w:numId w:val="17"/>
              </w:numPr>
              <w:rPr>
                <w:rFonts w:eastAsia="Times New Roman"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br/>
            </w:r>
          </w:p>
          <w:p w14:paraId="2D64DDD9" w14:textId="77777777" w:rsidR="00AE04BD" w:rsidRPr="00307B5F" w:rsidRDefault="00AE04BD" w:rsidP="00580BEE">
            <w:pPr>
              <w:pStyle w:val="ListParagraph"/>
              <w:ind w:left="108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{</w:t>
            </w:r>
          </w:p>
          <w:p w14:paraId="119F8D26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CE7B00"/>
                <w:sz w:val="24"/>
                <w:szCs w:val="24"/>
              </w:rPr>
              <w:t>status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": </w:t>
            </w:r>
          </w:p>
          <w:p w14:paraId="30F6B0F0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{</w:t>
            </w:r>
          </w:p>
          <w:p w14:paraId="02EEC1A1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CE7B00"/>
                <w:sz w:val="24"/>
                <w:szCs w:val="24"/>
              </w:rPr>
              <w:t>code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": </w:t>
            </w: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4488AA"/>
                <w:sz w:val="24"/>
                <w:szCs w:val="24"/>
              </w:rPr>
              <w:t>0</w:t>
            </w: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,</w:t>
            </w:r>
          </w:p>
          <w:p w14:paraId="1C86FA2F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CE7B00"/>
                <w:sz w:val="24"/>
                <w:szCs w:val="24"/>
              </w:rPr>
              <w:t>message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": </w:t>
            </w: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""</w:t>
            </w:r>
          </w:p>
          <w:p w14:paraId="01389580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}</w:t>
            </w:r>
          </w:p>
          <w:p w14:paraId="72CC115C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,</w:t>
            </w:r>
          </w:p>
          <w:p w14:paraId="19C2E9AA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CE7B00"/>
                <w:sz w:val="24"/>
                <w:szCs w:val="24"/>
              </w:rPr>
              <w:t>data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": [</w:t>
            </w:r>
          </w:p>
          <w:p w14:paraId="658AEBB5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color w:val="777777"/>
                <w:sz w:val="24"/>
                <w:szCs w:val="24"/>
              </w:rPr>
              <w:t>  </w:t>
            </w:r>
          </w:p>
          <w:p w14:paraId="1D816D80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{</w:t>
            </w:r>
          </w:p>
          <w:p w14:paraId="09528CD0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CE7B00"/>
                <w:sz w:val="24"/>
                <w:szCs w:val="24"/>
              </w:rPr>
              <w:t>id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": </w:t>
            </w: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4488AA"/>
                <w:sz w:val="24"/>
                <w:szCs w:val="24"/>
              </w:rPr>
              <w:t>20005043</w:t>
            </w: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,</w:t>
            </w:r>
          </w:p>
          <w:p w14:paraId="3EF0BBB7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CE7B00"/>
                <w:sz w:val="24"/>
                <w:szCs w:val="24"/>
              </w:rPr>
              <w:t>trichYeu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": </w:t>
            </w: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4488AA"/>
                <w:sz w:val="24"/>
                <w:szCs w:val="24"/>
              </w:rPr>
              <w:t>luongdx</w:t>
            </w: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,</w:t>
            </w:r>
          </w:p>
          <w:p w14:paraId="345E1F24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CE7B00"/>
                <w:sz w:val="24"/>
                <w:szCs w:val="24"/>
              </w:rPr>
              <w:t>soKihieu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": </w:t>
            </w:r>
            <w:r w:rsidRPr="00307B5F">
              <w:rPr>
                <w:rFonts w:eastAsia="Times New Roman" w:cs="Times New Roman"/>
                <w:color w:val="770088"/>
                <w:sz w:val="24"/>
                <w:szCs w:val="24"/>
              </w:rPr>
              <w:t>null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,</w:t>
            </w:r>
          </w:p>
          <w:p w14:paraId="19DD82BE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CE7B00"/>
                <w:sz w:val="24"/>
                <w:szCs w:val="24"/>
              </w:rPr>
              <w:t>coQuanBanHanh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": </w:t>
            </w:r>
            <w:r w:rsidRPr="00307B5F">
              <w:rPr>
                <w:rFonts w:eastAsia="Times New Roman" w:cs="Times New Roman"/>
                <w:color w:val="770088"/>
                <w:sz w:val="24"/>
                <w:szCs w:val="24"/>
              </w:rPr>
              <w:t>null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,</w:t>
            </w:r>
          </w:p>
          <w:p w14:paraId="61ED849E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CE7B00"/>
                <w:sz w:val="24"/>
                <w:szCs w:val="24"/>
              </w:rPr>
              <w:t>ngayVanBan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": </w:t>
            </w:r>
            <w:r w:rsidRPr="00307B5F">
              <w:rPr>
                <w:rFonts w:eastAsia="Times New Roman" w:cs="Times New Roman"/>
                <w:color w:val="770088"/>
                <w:sz w:val="24"/>
                <w:szCs w:val="24"/>
              </w:rPr>
              <w:t>null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,</w:t>
            </w:r>
          </w:p>
          <w:p w14:paraId="70059A2E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CE7B00"/>
                <w:sz w:val="24"/>
                <w:szCs w:val="24"/>
              </w:rPr>
              <w:t>ngayNhan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": </w:t>
            </w: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4488AA"/>
                <w:sz w:val="24"/>
                <w:szCs w:val="24"/>
              </w:rPr>
              <w:t>12/09/2017 08:57</w:t>
            </w: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,</w:t>
            </w:r>
          </w:p>
          <w:p w14:paraId="21F8CF6C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CE7B00"/>
                <w:sz w:val="24"/>
                <w:szCs w:val="24"/>
              </w:rPr>
              <w:t>doKhan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": </w:t>
            </w: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4488AA"/>
                <w:sz w:val="24"/>
                <w:szCs w:val="24"/>
              </w:rPr>
              <w:t>Thường</w:t>
            </w: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,</w:t>
            </w:r>
          </w:p>
          <w:p w14:paraId="613A2DAF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CE7B00"/>
                <w:sz w:val="24"/>
                <w:szCs w:val="24"/>
              </w:rPr>
              <w:t>congVanDenDi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": </w:t>
            </w: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4488AA"/>
                <w:sz w:val="24"/>
                <w:szCs w:val="24"/>
              </w:rPr>
              <w:t>2</w:t>
            </w: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,</w:t>
            </w:r>
          </w:p>
          <w:p w14:paraId="0FF78F68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CE7B00"/>
                <w:sz w:val="24"/>
                <w:szCs w:val="24"/>
              </w:rPr>
              <w:t>processDefinitionId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": </w:t>
            </w: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4488AA"/>
                <w:sz w:val="24"/>
                <w:szCs w:val="24"/>
              </w:rPr>
              <w:t>VAN_BAN_DI_CV_CAP1_264:11:427631</w:t>
            </w: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,</w:t>
            </w:r>
          </w:p>
          <w:p w14:paraId="274553C9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CE7B00"/>
                <w:sz w:val="24"/>
                <w:szCs w:val="24"/>
              </w:rPr>
              <w:t>processInstanceId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": </w:t>
            </w:r>
            <w:r w:rsidRPr="00307B5F">
              <w:rPr>
                <w:rFonts w:eastAsia="Times New Roman" w:cs="Times New Roman"/>
                <w:color w:val="770088"/>
                <w:sz w:val="24"/>
                <w:szCs w:val="24"/>
              </w:rPr>
              <w:t>null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,</w:t>
            </w:r>
          </w:p>
          <w:p w14:paraId="29AC190B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CE7B00"/>
                <w:sz w:val="24"/>
                <w:szCs w:val="24"/>
              </w:rPr>
              <w:t>isRead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": </w:t>
            </w: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4488AA"/>
                <w:sz w:val="24"/>
                <w:szCs w:val="24"/>
              </w:rPr>
              <w:t>FALSE</w:t>
            </w: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,</w:t>
            </w:r>
          </w:p>
          <w:p w14:paraId="4A49785D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CE7B00"/>
                <w:sz w:val="24"/>
                <w:szCs w:val="24"/>
              </w:rPr>
              <w:t>hasFile</w:t>
            </w:r>
            <w:r w:rsidRPr="00307B5F">
              <w:rPr>
                <w:rFonts w:eastAsia="Times New Roman" w:cs="Times New Roman"/>
                <w:sz w:val="24"/>
                <w:szCs w:val="24"/>
              </w:rPr>
              <w:t>": </w:t>
            </w: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  <w:r w:rsidRPr="00307B5F">
              <w:rPr>
                <w:rFonts w:eastAsia="Times New Roman" w:cs="Times New Roman"/>
                <w:color w:val="4488AA"/>
                <w:sz w:val="24"/>
                <w:szCs w:val="24"/>
              </w:rPr>
              <w:t>none</w:t>
            </w: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</w:p>
          <w:p w14:paraId="7F9B588E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color w:val="000000"/>
                <w:sz w:val="24"/>
                <w:szCs w:val="24"/>
              </w:rPr>
              <w:t>}</w:t>
            </w:r>
          </w:p>
          <w:p w14:paraId="05A13873" w14:textId="77777777" w:rsidR="00AE04BD" w:rsidRPr="00307B5F" w:rsidRDefault="00AE04BD" w:rsidP="00580BEE">
            <w:pPr>
              <w:pStyle w:val="ListParagraph"/>
              <w:spacing w:after="75"/>
              <w:ind w:left="108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  <w:p w14:paraId="14FF46CE" w14:textId="77777777" w:rsidR="00AE04BD" w:rsidRDefault="00AE04BD" w:rsidP="00580BEE">
            <w:pPr>
              <w:pStyle w:val="ListParagraph"/>
              <w:ind w:left="1080"/>
            </w:pPr>
            <w:r>
              <w:t>}</w:t>
            </w:r>
          </w:p>
        </w:tc>
      </w:tr>
    </w:tbl>
    <w:p w14:paraId="22B70091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619D86A7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3"/>
        <w:gridCol w:w="5272"/>
        <w:gridCol w:w="1461"/>
      </w:tblGrid>
      <w:tr w:rsidR="00AE04BD" w14:paraId="21000734" w14:textId="77777777" w:rsidTr="00580BEE">
        <w:tc>
          <w:tcPr>
            <w:tcW w:w="1645" w:type="dxa"/>
            <w:shd w:val="clear" w:color="auto" w:fill="E7E6E6" w:themeFill="background2"/>
          </w:tcPr>
          <w:p w14:paraId="7343958C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02CD16BF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553" w:type="dxa"/>
            <w:shd w:val="clear" w:color="auto" w:fill="E7E6E6" w:themeFill="background2"/>
          </w:tcPr>
          <w:p w14:paraId="10EE4CAB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3EBAA917" w14:textId="77777777" w:rsidTr="00580BEE">
        <w:tc>
          <w:tcPr>
            <w:tcW w:w="1645" w:type="dxa"/>
          </w:tcPr>
          <w:p w14:paraId="19212086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26E964DC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62CF1DE4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7275AD5B" w14:textId="77777777" w:rsidTr="00580BEE">
        <w:tc>
          <w:tcPr>
            <w:tcW w:w="1645" w:type="dxa"/>
          </w:tcPr>
          <w:p w14:paraId="19F5BB76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03256B1F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553" w:type="dxa"/>
          </w:tcPr>
          <w:p w14:paraId="4D8B422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5F4471C" w14:textId="77777777" w:rsidTr="00580BEE">
        <w:tc>
          <w:tcPr>
            <w:tcW w:w="1645" w:type="dxa"/>
          </w:tcPr>
          <w:p w14:paraId="27886F13" w14:textId="77777777" w:rsidR="00AE04BD" w:rsidRDefault="00AE04BD" w:rsidP="00580BEE">
            <w:pPr>
              <w:tabs>
                <w:tab w:val="left" w:pos="3495"/>
              </w:tabs>
            </w:pPr>
            <w:r>
              <w:lastRenderedPageBreak/>
              <w:t>message</w:t>
            </w:r>
          </w:p>
        </w:tc>
        <w:tc>
          <w:tcPr>
            <w:tcW w:w="5640" w:type="dxa"/>
          </w:tcPr>
          <w:p w14:paraId="3819FED9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5852A798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348E9BD" w14:textId="77777777" w:rsidTr="00580BEE">
        <w:tc>
          <w:tcPr>
            <w:tcW w:w="1645" w:type="dxa"/>
          </w:tcPr>
          <w:p w14:paraId="3758F5A8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6AD50ADD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</w:t>
            </w:r>
          </w:p>
        </w:tc>
        <w:tc>
          <w:tcPr>
            <w:tcW w:w="1553" w:type="dxa"/>
          </w:tcPr>
          <w:p w14:paraId="0A0EC284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0ED85B9" w14:textId="77777777" w:rsidTr="00580BEE">
        <w:tc>
          <w:tcPr>
            <w:tcW w:w="1645" w:type="dxa"/>
          </w:tcPr>
          <w:p w14:paraId="4F3BE2CF" w14:textId="77777777" w:rsidR="00AE04BD" w:rsidRDefault="00AE04BD" w:rsidP="00580BEE">
            <w:pPr>
              <w:tabs>
                <w:tab w:val="left" w:pos="3495"/>
              </w:tabs>
            </w:pPr>
            <w:r>
              <w:t>id</w:t>
            </w:r>
          </w:p>
        </w:tc>
        <w:tc>
          <w:tcPr>
            <w:tcW w:w="5640" w:type="dxa"/>
          </w:tcPr>
          <w:p w14:paraId="4778EF73" w14:textId="77777777" w:rsidR="00AE04BD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553" w:type="dxa"/>
          </w:tcPr>
          <w:p w14:paraId="0586D6DD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0CD669A" w14:textId="77777777" w:rsidTr="00580BEE">
        <w:tc>
          <w:tcPr>
            <w:tcW w:w="1645" w:type="dxa"/>
          </w:tcPr>
          <w:p w14:paraId="532FCED7" w14:textId="77777777" w:rsidR="00AE04BD" w:rsidRDefault="00AE04BD" w:rsidP="00580BEE">
            <w:pPr>
              <w:tabs>
                <w:tab w:val="left" w:pos="3495"/>
              </w:tabs>
            </w:pPr>
            <w:r>
              <w:t>trichYeu</w:t>
            </w:r>
          </w:p>
        </w:tc>
        <w:tc>
          <w:tcPr>
            <w:tcW w:w="5640" w:type="dxa"/>
          </w:tcPr>
          <w:p w14:paraId="6C1EF6A1" w14:textId="77777777" w:rsidR="00AE04BD" w:rsidRDefault="00AE04BD" w:rsidP="00580BEE">
            <w:pPr>
              <w:tabs>
                <w:tab w:val="left" w:pos="3495"/>
              </w:tabs>
            </w:pPr>
            <w:r>
              <w:t>Trích yếu của văn bản</w:t>
            </w:r>
          </w:p>
        </w:tc>
        <w:tc>
          <w:tcPr>
            <w:tcW w:w="1553" w:type="dxa"/>
          </w:tcPr>
          <w:p w14:paraId="7AE8673C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C776C2A" w14:textId="77777777" w:rsidTr="00580BEE">
        <w:tc>
          <w:tcPr>
            <w:tcW w:w="1645" w:type="dxa"/>
          </w:tcPr>
          <w:p w14:paraId="22E5FAE3" w14:textId="77777777" w:rsidR="00AE04BD" w:rsidRDefault="00AE04BD" w:rsidP="00580BEE">
            <w:pPr>
              <w:tabs>
                <w:tab w:val="left" w:pos="3495"/>
              </w:tabs>
            </w:pPr>
            <w:r>
              <w:t>soKiHieu</w:t>
            </w:r>
          </w:p>
        </w:tc>
        <w:tc>
          <w:tcPr>
            <w:tcW w:w="5640" w:type="dxa"/>
          </w:tcPr>
          <w:p w14:paraId="6BD6A13E" w14:textId="77777777" w:rsidR="00AE04BD" w:rsidRDefault="00AE04BD" w:rsidP="00580BEE">
            <w:pPr>
              <w:tabs>
                <w:tab w:val="left" w:pos="3495"/>
              </w:tabs>
            </w:pPr>
            <w:r>
              <w:t>Số kí hiệu văn bản</w:t>
            </w:r>
          </w:p>
        </w:tc>
        <w:tc>
          <w:tcPr>
            <w:tcW w:w="1553" w:type="dxa"/>
          </w:tcPr>
          <w:p w14:paraId="23F4AC01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6E59830" w14:textId="77777777" w:rsidTr="00580BEE">
        <w:tc>
          <w:tcPr>
            <w:tcW w:w="1645" w:type="dxa"/>
          </w:tcPr>
          <w:p w14:paraId="0C7D843E" w14:textId="77777777" w:rsidR="00AE04BD" w:rsidRDefault="00AE04BD" w:rsidP="00580BEE">
            <w:pPr>
              <w:tabs>
                <w:tab w:val="left" w:pos="3495"/>
              </w:tabs>
            </w:pPr>
            <w:r>
              <w:t>coQuanBanHanh</w:t>
            </w:r>
          </w:p>
        </w:tc>
        <w:tc>
          <w:tcPr>
            <w:tcW w:w="5640" w:type="dxa"/>
          </w:tcPr>
          <w:p w14:paraId="4646F11A" w14:textId="77777777" w:rsidR="00AE04BD" w:rsidRDefault="00AE04BD" w:rsidP="00580BEE">
            <w:pPr>
              <w:tabs>
                <w:tab w:val="left" w:pos="3495"/>
              </w:tabs>
            </w:pPr>
            <w:r>
              <w:t>Cơ quan ban hành của văn bản</w:t>
            </w:r>
          </w:p>
        </w:tc>
        <w:tc>
          <w:tcPr>
            <w:tcW w:w="1553" w:type="dxa"/>
          </w:tcPr>
          <w:p w14:paraId="2A9C3D3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26A8857" w14:textId="77777777" w:rsidTr="00580BEE">
        <w:tc>
          <w:tcPr>
            <w:tcW w:w="1645" w:type="dxa"/>
          </w:tcPr>
          <w:p w14:paraId="710C332A" w14:textId="77777777" w:rsidR="00AE04BD" w:rsidRDefault="00AE04BD" w:rsidP="00580BEE">
            <w:pPr>
              <w:tabs>
                <w:tab w:val="left" w:pos="3495"/>
              </w:tabs>
            </w:pPr>
            <w:r>
              <w:t>ngayVanBan</w:t>
            </w:r>
          </w:p>
        </w:tc>
        <w:tc>
          <w:tcPr>
            <w:tcW w:w="5640" w:type="dxa"/>
          </w:tcPr>
          <w:p w14:paraId="7C13C844" w14:textId="77777777" w:rsidR="00AE04BD" w:rsidRDefault="00AE04BD" w:rsidP="00580BEE">
            <w:pPr>
              <w:tabs>
                <w:tab w:val="left" w:pos="3495"/>
              </w:tabs>
            </w:pPr>
            <w:r>
              <w:t>Ngày văn  bản</w:t>
            </w:r>
          </w:p>
        </w:tc>
        <w:tc>
          <w:tcPr>
            <w:tcW w:w="1553" w:type="dxa"/>
          </w:tcPr>
          <w:p w14:paraId="1DF6DC34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0145AFC" w14:textId="77777777" w:rsidTr="00580BEE">
        <w:tc>
          <w:tcPr>
            <w:tcW w:w="1645" w:type="dxa"/>
          </w:tcPr>
          <w:p w14:paraId="6BFD3616" w14:textId="77777777" w:rsidR="00AE04BD" w:rsidRDefault="00AE04BD" w:rsidP="00580BEE">
            <w:pPr>
              <w:tabs>
                <w:tab w:val="left" w:pos="3495"/>
              </w:tabs>
            </w:pPr>
            <w:r>
              <w:t>doKhan</w:t>
            </w:r>
          </w:p>
        </w:tc>
        <w:tc>
          <w:tcPr>
            <w:tcW w:w="5640" w:type="dxa"/>
          </w:tcPr>
          <w:p w14:paraId="6C10EAF1" w14:textId="77777777" w:rsidR="00AE04BD" w:rsidRDefault="00AE04BD" w:rsidP="00580BEE">
            <w:pPr>
              <w:tabs>
                <w:tab w:val="left" w:pos="3495"/>
              </w:tabs>
            </w:pPr>
            <w:r>
              <w:t>Độ khẩn văn bản</w:t>
            </w:r>
          </w:p>
        </w:tc>
        <w:tc>
          <w:tcPr>
            <w:tcW w:w="1553" w:type="dxa"/>
          </w:tcPr>
          <w:p w14:paraId="6012109E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993231A" w14:textId="77777777" w:rsidTr="00580BEE">
        <w:tc>
          <w:tcPr>
            <w:tcW w:w="1645" w:type="dxa"/>
          </w:tcPr>
          <w:p w14:paraId="17F34A5E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processDefinitionId</w:t>
            </w:r>
          </w:p>
        </w:tc>
        <w:tc>
          <w:tcPr>
            <w:tcW w:w="5640" w:type="dxa"/>
          </w:tcPr>
          <w:p w14:paraId="6B78C34D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processDefinitionId</w:t>
            </w:r>
            <w:r w:rsidRPr="00B17B23">
              <w:rPr>
                <w:rFonts w:cs="Times New Roman"/>
                <w:sz w:val="24"/>
                <w:szCs w:val="24"/>
              </w:rPr>
              <w:t xml:space="preserve"> của văn bản</w:t>
            </w:r>
          </w:p>
        </w:tc>
        <w:tc>
          <w:tcPr>
            <w:tcW w:w="1553" w:type="dxa"/>
          </w:tcPr>
          <w:p w14:paraId="12E941EF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14:paraId="5B0CAA6A" w14:textId="77777777" w:rsidTr="00580BEE">
        <w:tc>
          <w:tcPr>
            <w:tcW w:w="1645" w:type="dxa"/>
          </w:tcPr>
          <w:p w14:paraId="3CB6558B" w14:textId="77777777" w:rsidR="00AE04BD" w:rsidRPr="00307B5F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processInstanceId</w:t>
            </w:r>
          </w:p>
        </w:tc>
        <w:tc>
          <w:tcPr>
            <w:tcW w:w="5640" w:type="dxa"/>
          </w:tcPr>
          <w:p w14:paraId="39FC78B5" w14:textId="77777777" w:rsidR="00AE04BD" w:rsidRPr="00307B5F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307B5F">
              <w:rPr>
                <w:rFonts w:eastAsia="Times New Roman" w:cs="Times New Roman"/>
                <w:sz w:val="24"/>
                <w:szCs w:val="24"/>
              </w:rPr>
              <w:t>processInstanceId của văn bản</w:t>
            </w:r>
          </w:p>
        </w:tc>
        <w:tc>
          <w:tcPr>
            <w:tcW w:w="1553" w:type="dxa"/>
          </w:tcPr>
          <w:p w14:paraId="25AF8EF9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14:paraId="572638FF" w14:textId="77777777" w:rsidTr="00580BEE">
        <w:tc>
          <w:tcPr>
            <w:tcW w:w="1645" w:type="dxa"/>
          </w:tcPr>
          <w:p w14:paraId="0FF29B0C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Fonts w:eastAsia="Times New Roman" w:cs="Times New Roman"/>
                <w:sz w:val="24"/>
                <w:szCs w:val="24"/>
              </w:rPr>
              <w:t>isRead</w:t>
            </w:r>
          </w:p>
        </w:tc>
        <w:tc>
          <w:tcPr>
            <w:tcW w:w="5640" w:type="dxa"/>
          </w:tcPr>
          <w:p w14:paraId="6932DC78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Văn bản đã đọc chưa:true:đã đọc,false:chưa đọc</w:t>
            </w:r>
          </w:p>
        </w:tc>
        <w:tc>
          <w:tcPr>
            <w:tcW w:w="1553" w:type="dxa"/>
          </w:tcPr>
          <w:p w14:paraId="5F40E1E0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14:paraId="37C89721" w14:textId="77777777" w:rsidTr="00580BEE">
        <w:tc>
          <w:tcPr>
            <w:tcW w:w="1645" w:type="dxa"/>
          </w:tcPr>
          <w:p w14:paraId="70657AAE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hasFile</w:t>
            </w:r>
          </w:p>
        </w:tc>
        <w:tc>
          <w:tcPr>
            <w:tcW w:w="5640" w:type="dxa"/>
          </w:tcPr>
          <w:p w14:paraId="00206292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Có file hay ko:none là không,null là có</w:t>
            </w:r>
          </w:p>
        </w:tc>
        <w:tc>
          <w:tcPr>
            <w:tcW w:w="1553" w:type="dxa"/>
          </w:tcPr>
          <w:p w14:paraId="75722A2B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14:paraId="2602F391" w14:textId="77777777" w:rsidTr="00580BEE">
        <w:tc>
          <w:tcPr>
            <w:tcW w:w="1645" w:type="dxa"/>
          </w:tcPr>
          <w:p w14:paraId="255A973F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ngayNhan</w:t>
            </w:r>
          </w:p>
        </w:tc>
        <w:tc>
          <w:tcPr>
            <w:tcW w:w="5640" w:type="dxa"/>
          </w:tcPr>
          <w:p w14:paraId="1F68FF97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Ngày nhận văn bản</w:t>
            </w:r>
          </w:p>
        </w:tc>
        <w:tc>
          <w:tcPr>
            <w:tcW w:w="1553" w:type="dxa"/>
          </w:tcPr>
          <w:p w14:paraId="1A220412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</w:tbl>
    <w:p w14:paraId="5A46D106" w14:textId="77777777" w:rsidR="00AE04BD" w:rsidRDefault="00AE04BD" w:rsidP="00AE04BD"/>
    <w:p w14:paraId="69CDBABA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thông tin cá nhân phòng ban để chuyển xử lý hoặc chuyển thông báo</w:t>
      </w:r>
    </w:p>
    <w:p w14:paraId="148172D3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451EC8CA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thông tin các cá nhân để chuyên xử lý hoặc chuyển thông báo</w:t>
      </w:r>
    </w:p>
    <w:p w14:paraId="4909D9CE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67" w:history="1">
        <w:r w:rsidRPr="00F1600E">
          <w:rPr>
            <w:rStyle w:val="Hyperlink"/>
            <w:rFonts w:cs="Times New Roman"/>
          </w:rPr>
          <w:t>https://dev-qlvbdh.vnptsoftware.vn/qlvb/api/getuserunitnotify /</w:t>
        </w:r>
      </w:hyperlink>
    </w:p>
    <w:p w14:paraId="19F5874F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7B54A282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78EB59FF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77E886BE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2E8611A6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2F275EB8" w14:textId="77777777" w:rsidTr="00580BEE">
        <w:tc>
          <w:tcPr>
            <w:tcW w:w="8838" w:type="dxa"/>
          </w:tcPr>
          <w:p w14:paraId="685FD310" w14:textId="77777777" w:rsidR="00AE04BD" w:rsidRPr="00F458BB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F30EAC6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52AB7F3A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183CB0FC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458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B5E7003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20FC1356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017E819E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D3F46CA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2F8B9CA9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1A05C65B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A97450E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458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U1401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8412C89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458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UBND Thành phố Đồng Hới - Quảng Bình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75666AE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parentId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F458BB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8ADCBB3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level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F458B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</w:p>
          <w:p w14:paraId="5E6C4520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AA4D82E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21064AB5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096CCE1C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E2BBF2C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458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lanhdaoqh@vnpt.vn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F51BAE6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458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Lãnh đạo QH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D7BE112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parentId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458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U1401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4764F5F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level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F458B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</w:p>
          <w:p w14:paraId="79CFD590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3540DE70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4A24289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14:paraId="2FDF3F10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283129E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458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test_h.conc1@vnpt.vn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96E0E05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458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TEST_H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E1C8865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parentId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458BB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U1401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7A95579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458BB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level</w:t>
            </w: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F458B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</w:p>
          <w:p w14:paraId="5640C112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58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0D3BBFA3" w14:textId="77777777" w:rsidR="00AE04BD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14:paraId="48337980" w14:textId="77777777" w:rsidR="00AE04BD" w:rsidRPr="00F458BB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9C9008F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14697A8F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2D8F7EE4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5C28DCE2" w14:textId="77777777" w:rsidTr="00580BEE">
        <w:tc>
          <w:tcPr>
            <w:tcW w:w="2515" w:type="dxa"/>
            <w:shd w:val="clear" w:color="auto" w:fill="E7E6E6" w:themeFill="background2"/>
          </w:tcPr>
          <w:p w14:paraId="7503BA7B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2B15EFBB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039A93E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12DD30DC" w14:textId="77777777" w:rsidTr="00580BEE">
        <w:tc>
          <w:tcPr>
            <w:tcW w:w="2515" w:type="dxa"/>
          </w:tcPr>
          <w:p w14:paraId="26AEAD62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bCs/>
              </w:rPr>
              <w:t>id</w:t>
            </w:r>
          </w:p>
        </w:tc>
        <w:tc>
          <w:tcPr>
            <w:tcW w:w="4793" w:type="dxa"/>
          </w:tcPr>
          <w:p w14:paraId="163E55EE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Id của người dùng hoặc phòng ban</w:t>
            </w:r>
          </w:p>
        </w:tc>
        <w:tc>
          <w:tcPr>
            <w:tcW w:w="1519" w:type="dxa"/>
          </w:tcPr>
          <w:p w14:paraId="7073505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74AABBE4" w14:textId="77777777" w:rsidTr="00580BEE">
        <w:tc>
          <w:tcPr>
            <w:tcW w:w="2515" w:type="dxa"/>
          </w:tcPr>
          <w:p w14:paraId="4AA81E18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4793" w:type="dxa"/>
          </w:tcPr>
          <w:p w14:paraId="2E976512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Tên của phòng ban hoặc cá nhân</w:t>
            </w:r>
          </w:p>
        </w:tc>
        <w:tc>
          <w:tcPr>
            <w:tcW w:w="1519" w:type="dxa"/>
          </w:tcPr>
          <w:p w14:paraId="010D420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605550F" w14:textId="77777777" w:rsidTr="00580BEE">
        <w:tc>
          <w:tcPr>
            <w:tcW w:w="2515" w:type="dxa"/>
          </w:tcPr>
          <w:p w14:paraId="54F70041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ParentId</w:t>
            </w:r>
          </w:p>
        </w:tc>
        <w:tc>
          <w:tcPr>
            <w:tcW w:w="4793" w:type="dxa"/>
          </w:tcPr>
          <w:p w14:paraId="22D1AEAF" w14:textId="77777777" w:rsidR="00AE04BD" w:rsidRDefault="00AE04BD" w:rsidP="00580BEE">
            <w:pPr>
              <w:tabs>
                <w:tab w:val="left" w:pos="3495"/>
              </w:tabs>
            </w:pPr>
            <w:r>
              <w:t>Id node cha</w:t>
            </w:r>
          </w:p>
        </w:tc>
        <w:tc>
          <w:tcPr>
            <w:tcW w:w="1519" w:type="dxa"/>
          </w:tcPr>
          <w:p w14:paraId="612726B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7BDC276" w14:textId="77777777" w:rsidTr="00580BEE">
        <w:tc>
          <w:tcPr>
            <w:tcW w:w="2515" w:type="dxa"/>
          </w:tcPr>
          <w:p w14:paraId="059CEFBA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level</w:t>
            </w:r>
          </w:p>
        </w:tc>
        <w:tc>
          <w:tcPr>
            <w:tcW w:w="4793" w:type="dxa"/>
          </w:tcPr>
          <w:p w14:paraId="70A56CC9" w14:textId="77777777" w:rsidR="00AE04BD" w:rsidRDefault="00AE04BD" w:rsidP="00580BEE">
            <w:pPr>
              <w:tabs>
                <w:tab w:val="left" w:pos="3495"/>
              </w:tabs>
            </w:pPr>
            <w:r>
              <w:t>Level của node</w:t>
            </w:r>
          </w:p>
        </w:tc>
        <w:tc>
          <w:tcPr>
            <w:tcW w:w="1519" w:type="dxa"/>
          </w:tcPr>
          <w:p w14:paraId="154B6065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15D9CC16" w14:textId="77777777" w:rsidR="00AE04BD" w:rsidRDefault="00AE04BD" w:rsidP="00AE04BD">
      <w:pPr>
        <w:pStyle w:val="Heading3"/>
        <w:numPr>
          <w:ilvl w:val="1"/>
          <w:numId w:val="8"/>
        </w:numPr>
      </w:pPr>
      <w:r>
        <w:t>Chuyển tiếp văn bản</w:t>
      </w:r>
    </w:p>
    <w:p w14:paraId="5F7729B4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7987C3B1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Mô tả: Thực hiện thao tác chuyển tiếp văn bản</w:t>
      </w:r>
    </w:p>
    <w:p w14:paraId="686B4D51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320A48">
        <w:rPr>
          <w:rFonts w:cs="Times New Roman"/>
        </w:rPr>
        <w:t xml:space="preserve">: </w:t>
      </w:r>
      <w:hyperlink r:id="rId68" w:history="1">
        <w:r w:rsidRPr="00F1600E">
          <w:rPr>
            <w:rStyle w:val="Hyperlink"/>
            <w:rFonts w:cs="Times New Roman"/>
          </w:rPr>
          <w:t>https://dev-qlvbdh.vnptsoftware.vn/qlvb/api/</w:t>
        </w:r>
        <w:r w:rsidRPr="00F1600E">
          <w:rPr>
            <w:rStyle w:val="Hyperlink"/>
          </w:rPr>
          <w:t xml:space="preserve"> </w:t>
        </w:r>
        <w:r w:rsidRPr="00F1600E">
          <w:rPr>
            <w:rStyle w:val="Hyperlink"/>
            <w:rFonts w:cs="Times New Roman"/>
          </w:rPr>
          <w:t>document/</w:t>
        </w:r>
        <w:r w:rsidRPr="00F1600E">
          <w:rPr>
            <w:rStyle w:val="Hyperlink"/>
            <w:rFonts w:ascii="Consolas" w:hAnsi="Consolas" w:cs="Consolas"/>
            <w:sz w:val="20"/>
            <w:szCs w:val="20"/>
          </w:rPr>
          <w:t>forwarddocument</w:t>
        </w:r>
        <w:r w:rsidRPr="00F1600E">
          <w:rPr>
            <w:rStyle w:val="Hyperlink"/>
            <w:rFonts w:cs="Times New Roman"/>
          </w:rPr>
          <w:t>/</w:t>
        </w:r>
      </w:hyperlink>
    </w:p>
    <w:p w14:paraId="77820B8B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5301BBA5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0488955E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6FC9BBCA" w14:textId="77777777" w:rsidTr="00580BEE">
        <w:trPr>
          <w:trHeight w:val="1502"/>
        </w:trPr>
        <w:tc>
          <w:tcPr>
            <w:tcW w:w="8838" w:type="dxa"/>
          </w:tcPr>
          <w:p w14:paraId="06D6E442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7CFF78C9" w14:textId="77777777" w:rsidR="00AE04BD" w:rsidRDefault="00AE04BD" w:rsidP="00580BEE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"docId"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"20005348"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"xlc"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"U1401 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"phoiHop"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"vanthuqh@vnpt.vn,lanhdaoqh@vnpt.vn 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"comment"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"sssss"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"type"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"1"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29362F7E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4310B245" w14:textId="77777777" w:rsidTr="00580BEE">
        <w:tc>
          <w:tcPr>
            <w:tcW w:w="2515" w:type="dxa"/>
            <w:shd w:val="clear" w:color="auto" w:fill="E7E6E6" w:themeFill="background2"/>
          </w:tcPr>
          <w:p w14:paraId="1EC8B909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156F53F5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6AF48EA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5A0EC92C" w14:textId="77777777" w:rsidTr="00580BEE">
        <w:tc>
          <w:tcPr>
            <w:tcW w:w="2515" w:type="dxa"/>
          </w:tcPr>
          <w:p w14:paraId="7293DD9A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bCs/>
              </w:rPr>
              <w:t>docId</w:t>
            </w:r>
          </w:p>
        </w:tc>
        <w:tc>
          <w:tcPr>
            <w:tcW w:w="4793" w:type="dxa"/>
          </w:tcPr>
          <w:p w14:paraId="2DA9434C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519" w:type="dxa"/>
          </w:tcPr>
          <w:p w14:paraId="5187993E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B9F918F" w14:textId="77777777" w:rsidTr="00580BEE">
        <w:tc>
          <w:tcPr>
            <w:tcW w:w="2515" w:type="dxa"/>
          </w:tcPr>
          <w:p w14:paraId="04487B2C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brace"/>
                <w:rFonts w:ascii="Consolas" w:hAnsi="Consolas"/>
              </w:rPr>
              <w:t>xlc</w:t>
            </w:r>
          </w:p>
        </w:tc>
        <w:tc>
          <w:tcPr>
            <w:tcW w:w="4793" w:type="dxa"/>
          </w:tcPr>
          <w:p w14:paraId="6BAA06D2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 xml:space="preserve">Cá nhân phòng ban xử lý chính </w:t>
            </w:r>
          </w:p>
        </w:tc>
        <w:tc>
          <w:tcPr>
            <w:tcW w:w="1519" w:type="dxa"/>
          </w:tcPr>
          <w:p w14:paraId="74D49D33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0875ED3" w14:textId="77777777" w:rsidTr="00580BEE">
        <w:tc>
          <w:tcPr>
            <w:tcW w:w="2515" w:type="dxa"/>
          </w:tcPr>
          <w:p w14:paraId="539FE14E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phoiHop</w:t>
            </w:r>
          </w:p>
        </w:tc>
        <w:tc>
          <w:tcPr>
            <w:tcW w:w="4793" w:type="dxa"/>
          </w:tcPr>
          <w:p w14:paraId="37935CAE" w14:textId="77777777" w:rsidR="00AE04BD" w:rsidRDefault="00AE04BD" w:rsidP="00580BEE">
            <w:pPr>
              <w:tabs>
                <w:tab w:val="left" w:pos="3495"/>
              </w:tabs>
            </w:pPr>
            <w:r>
              <w:t>Id của user phối hợp các nhau dấu “,”</w:t>
            </w:r>
          </w:p>
        </w:tc>
        <w:tc>
          <w:tcPr>
            <w:tcW w:w="1519" w:type="dxa"/>
          </w:tcPr>
          <w:p w14:paraId="2B5755E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15B3B7B7" w14:textId="77777777" w:rsidTr="00580BEE">
        <w:tc>
          <w:tcPr>
            <w:tcW w:w="2515" w:type="dxa"/>
          </w:tcPr>
          <w:p w14:paraId="744DB1AC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comment</w:t>
            </w:r>
          </w:p>
        </w:tc>
        <w:tc>
          <w:tcPr>
            <w:tcW w:w="4793" w:type="dxa"/>
          </w:tcPr>
          <w:p w14:paraId="63A5F856" w14:textId="77777777" w:rsidR="00AE04BD" w:rsidRDefault="00AE04BD" w:rsidP="00580BEE">
            <w:pPr>
              <w:tabs>
                <w:tab w:val="left" w:pos="3495"/>
              </w:tabs>
            </w:pPr>
            <w:r>
              <w:t>Ý kiến xử lý văn bản</w:t>
            </w:r>
          </w:p>
        </w:tc>
        <w:tc>
          <w:tcPr>
            <w:tcW w:w="1519" w:type="dxa"/>
          </w:tcPr>
          <w:p w14:paraId="7134E7F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C492246" w14:textId="77777777" w:rsidTr="00580BEE">
        <w:tc>
          <w:tcPr>
            <w:tcW w:w="2515" w:type="dxa"/>
          </w:tcPr>
          <w:p w14:paraId="2A9B97F6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type</w:t>
            </w:r>
          </w:p>
        </w:tc>
        <w:tc>
          <w:tcPr>
            <w:tcW w:w="4793" w:type="dxa"/>
          </w:tcPr>
          <w:p w14:paraId="2E217FDA" w14:textId="77777777" w:rsidR="00AE04BD" w:rsidRDefault="00AE04BD" w:rsidP="00580BEE">
            <w:pPr>
              <w:tabs>
                <w:tab w:val="left" w:pos="3495"/>
              </w:tabs>
            </w:pPr>
            <w:r>
              <w:t>Luôn bằng “1”</w:t>
            </w:r>
          </w:p>
        </w:tc>
        <w:tc>
          <w:tcPr>
            <w:tcW w:w="1519" w:type="dxa"/>
          </w:tcPr>
          <w:p w14:paraId="56328C9C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4CB4BCF5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4CC1E1A3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44FA13DD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03FD4B9F" w14:textId="77777777" w:rsidR="0006018C" w:rsidRDefault="0006018C" w:rsidP="0006018C">
      <w:pPr>
        <w:pStyle w:val="ListParagraph"/>
        <w:numPr>
          <w:ilvl w:val="0"/>
          <w:numId w:val="17"/>
        </w:numPr>
      </w:pPr>
      <w:r>
        <w:t>Nếu văn bản đã được xử  lý ở 1 thiết bị khác mà chưa kịp reload lại thì response trả về là httpstattus 400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06018C" w14:paraId="7D6FAE77" w14:textId="77777777" w:rsidTr="00982751">
        <w:tc>
          <w:tcPr>
            <w:tcW w:w="8838" w:type="dxa"/>
          </w:tcPr>
          <w:p w14:paraId="274AC2A5" w14:textId="77777777" w:rsidR="0006018C" w:rsidRPr="003879AA" w:rsidRDefault="0006018C" w:rsidP="00982751">
            <w:pPr>
              <w:pStyle w:val="ListParagraph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A19EA09" w14:textId="77777777" w:rsidR="0006018C" w:rsidRPr="003879AA" w:rsidRDefault="0006018C" w:rsidP="00982751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status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</w:t>
            </w:r>
          </w:p>
          <w:p w14:paraId="4F346104" w14:textId="77777777" w:rsidR="0006018C" w:rsidRPr="003879AA" w:rsidRDefault="0006018C" w:rsidP="00982751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code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document_processed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77AB923" w14:textId="77777777" w:rsidR="0006018C" w:rsidRPr="003879AA" w:rsidRDefault="0006018C" w:rsidP="00982751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message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document_processed. 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2A1D2FA9" w14:textId="77777777" w:rsidR="0006018C" w:rsidRPr="003879AA" w:rsidRDefault="0006018C" w:rsidP="00982751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3CBA25DC" w14:textId="77777777" w:rsidR="0006018C" w:rsidRPr="003879AA" w:rsidRDefault="0006018C" w:rsidP="00982751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data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{}</w:t>
            </w:r>
          </w:p>
          <w:p w14:paraId="4C4B3CFE" w14:textId="77777777" w:rsidR="0006018C" w:rsidRDefault="0006018C" w:rsidP="00982751">
            <w:pPr>
              <w:pStyle w:val="ListParagraph"/>
              <w:ind w:left="1080"/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40851566" w14:textId="77777777" w:rsidR="0006018C" w:rsidRDefault="0006018C" w:rsidP="0006018C">
      <w:pPr>
        <w:pStyle w:val="ListParagraph"/>
        <w:ind w:left="1080"/>
      </w:pPr>
    </w:p>
    <w:p w14:paraId="7FF20D83" w14:textId="77777777" w:rsidR="0006018C" w:rsidRDefault="0006018C" w:rsidP="00A42BC3">
      <w:pPr>
        <w:pStyle w:val="ListParagraph"/>
        <w:ind w:left="1080"/>
      </w:pPr>
    </w:p>
    <w:p w14:paraId="48D8E378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C9E5B54" w14:textId="77777777" w:rsidTr="00580BEE">
        <w:tc>
          <w:tcPr>
            <w:tcW w:w="8838" w:type="dxa"/>
          </w:tcPr>
          <w:p w14:paraId="439B58CC" w14:textId="77777777" w:rsidR="00AE04BD" w:rsidRPr="00803C12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 xml:space="preserve">  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9AA5AA8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03C1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""}</w:t>
            </w:r>
          </w:p>
          <w:p w14:paraId="5764C2FC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F992339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40E92E34" w14:textId="77777777" w:rsidR="00AE04BD" w:rsidRDefault="00AE04BD" w:rsidP="00580BEE">
            <w:pPr>
              <w:pStyle w:val="ListParagraph"/>
              <w:ind w:left="1080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4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72228891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31DE27D3" w14:textId="77777777" w:rsidR="00AE04BD" w:rsidRDefault="00AE04BD" w:rsidP="00AE04BD">
      <w:pPr>
        <w:pStyle w:val="Heading3"/>
        <w:numPr>
          <w:ilvl w:val="1"/>
          <w:numId w:val="8"/>
        </w:numPr>
      </w:pPr>
      <w:r>
        <w:t>Chuyển thông báo văn bản</w:t>
      </w:r>
    </w:p>
    <w:p w14:paraId="32AA9AF3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56073930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Mô tả: Thực hiện thao tác chuyển thông báo</w:t>
      </w:r>
    </w:p>
    <w:p w14:paraId="6E29C944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320A48">
        <w:rPr>
          <w:rFonts w:cs="Times New Roman"/>
        </w:rPr>
        <w:t xml:space="preserve">: </w:t>
      </w:r>
      <w:hyperlink r:id="rId69" w:history="1">
        <w:r w:rsidRPr="00F1600E">
          <w:rPr>
            <w:rStyle w:val="Hyperlink"/>
            <w:rFonts w:cs="Times New Roman"/>
          </w:rPr>
          <w:t>https://dev-qlvbdh.vnptsoftware.vn/qlvb/api/</w:t>
        </w:r>
        <w:r w:rsidRPr="00F1600E">
          <w:rPr>
            <w:rStyle w:val="Hyperlink"/>
          </w:rPr>
          <w:t xml:space="preserve"> </w:t>
        </w:r>
        <w:r w:rsidRPr="00F1600E">
          <w:rPr>
            <w:rStyle w:val="Hyperlink"/>
            <w:rFonts w:cs="Times New Roman"/>
          </w:rPr>
          <w:t>document/</w:t>
        </w:r>
        <w:r w:rsidRPr="00F1600E">
          <w:rPr>
            <w:rStyle w:val="Hyperlink"/>
            <w:rFonts w:ascii="Consolas" w:hAnsi="Consolas" w:cs="Consolas"/>
            <w:sz w:val="20"/>
            <w:szCs w:val="20"/>
          </w:rPr>
          <w:t>forwarddocument</w:t>
        </w:r>
        <w:r w:rsidRPr="00F1600E">
          <w:rPr>
            <w:rStyle w:val="Hyperlink"/>
            <w:rFonts w:cs="Times New Roman"/>
          </w:rPr>
          <w:t>/</w:t>
        </w:r>
      </w:hyperlink>
    </w:p>
    <w:p w14:paraId="541B25F2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308B92A7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7585CD0F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12022053" w14:textId="77777777" w:rsidTr="00580BEE">
        <w:trPr>
          <w:trHeight w:val="1502"/>
        </w:trPr>
        <w:tc>
          <w:tcPr>
            <w:tcW w:w="8838" w:type="dxa"/>
          </w:tcPr>
          <w:p w14:paraId="2918A1BA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310117FD" w14:textId="77777777" w:rsidR="00AE04BD" w:rsidRDefault="00AE04BD" w:rsidP="00580BEE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"docId"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"20005348"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"xlc"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"U1401,vanthuqh@vnpt.vn"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"phoiHop"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"comment"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"sssss"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"type"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"0"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769EDAB4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0B57BDBA" w14:textId="77777777" w:rsidTr="00580BEE">
        <w:tc>
          <w:tcPr>
            <w:tcW w:w="2515" w:type="dxa"/>
            <w:shd w:val="clear" w:color="auto" w:fill="E7E6E6" w:themeFill="background2"/>
          </w:tcPr>
          <w:p w14:paraId="47392154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75C069C1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71A613E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55689DA8" w14:textId="77777777" w:rsidTr="00580BEE">
        <w:tc>
          <w:tcPr>
            <w:tcW w:w="2515" w:type="dxa"/>
          </w:tcPr>
          <w:p w14:paraId="40162C76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bCs/>
              </w:rPr>
              <w:t>docId</w:t>
            </w:r>
          </w:p>
        </w:tc>
        <w:tc>
          <w:tcPr>
            <w:tcW w:w="4793" w:type="dxa"/>
          </w:tcPr>
          <w:p w14:paraId="2DB484EF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519" w:type="dxa"/>
          </w:tcPr>
          <w:p w14:paraId="015C850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5A397A8" w14:textId="77777777" w:rsidTr="00580BEE">
        <w:tc>
          <w:tcPr>
            <w:tcW w:w="2515" w:type="dxa"/>
          </w:tcPr>
          <w:p w14:paraId="29752BBF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brace"/>
                <w:rFonts w:ascii="Consolas" w:hAnsi="Consolas"/>
              </w:rPr>
              <w:t>xlc</w:t>
            </w:r>
          </w:p>
        </w:tc>
        <w:tc>
          <w:tcPr>
            <w:tcW w:w="4793" w:type="dxa"/>
          </w:tcPr>
          <w:p w14:paraId="0F1C0B0B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Cá nhân phòng ban xử lý chính  cách nhau dấu “,”</w:t>
            </w:r>
          </w:p>
        </w:tc>
        <w:tc>
          <w:tcPr>
            <w:tcW w:w="1519" w:type="dxa"/>
          </w:tcPr>
          <w:p w14:paraId="41E0518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29214A99" w14:textId="77777777" w:rsidTr="00580BEE">
        <w:tc>
          <w:tcPr>
            <w:tcW w:w="2515" w:type="dxa"/>
          </w:tcPr>
          <w:p w14:paraId="7FFDE10B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phoiHop</w:t>
            </w:r>
          </w:p>
        </w:tc>
        <w:tc>
          <w:tcPr>
            <w:tcW w:w="4793" w:type="dxa"/>
          </w:tcPr>
          <w:p w14:paraId="49AF5B1B" w14:textId="77777777" w:rsidR="00AE04BD" w:rsidRDefault="00AE04BD" w:rsidP="00580BEE">
            <w:pPr>
              <w:tabs>
                <w:tab w:val="left" w:pos="3495"/>
              </w:tabs>
            </w:pPr>
            <w:r>
              <w:t>Luôn trống</w:t>
            </w:r>
          </w:p>
        </w:tc>
        <w:tc>
          <w:tcPr>
            <w:tcW w:w="1519" w:type="dxa"/>
          </w:tcPr>
          <w:p w14:paraId="6746FB3D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67B15A73" w14:textId="77777777" w:rsidTr="00580BEE">
        <w:tc>
          <w:tcPr>
            <w:tcW w:w="2515" w:type="dxa"/>
          </w:tcPr>
          <w:p w14:paraId="7D379796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comment</w:t>
            </w:r>
          </w:p>
        </w:tc>
        <w:tc>
          <w:tcPr>
            <w:tcW w:w="4793" w:type="dxa"/>
          </w:tcPr>
          <w:p w14:paraId="58BF44AF" w14:textId="77777777" w:rsidR="00AE04BD" w:rsidRDefault="00AE04BD" w:rsidP="00580BEE">
            <w:pPr>
              <w:tabs>
                <w:tab w:val="left" w:pos="3495"/>
              </w:tabs>
            </w:pPr>
            <w:r>
              <w:t>Ý kiến xử lý văn bản</w:t>
            </w:r>
          </w:p>
        </w:tc>
        <w:tc>
          <w:tcPr>
            <w:tcW w:w="1519" w:type="dxa"/>
          </w:tcPr>
          <w:p w14:paraId="3CBADCB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636A3A5" w14:textId="77777777" w:rsidTr="00580BEE">
        <w:tc>
          <w:tcPr>
            <w:tcW w:w="2515" w:type="dxa"/>
          </w:tcPr>
          <w:p w14:paraId="19E7DA0D" w14:textId="77777777" w:rsidR="00AE04BD" w:rsidRDefault="00AE04BD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type</w:t>
            </w:r>
          </w:p>
        </w:tc>
        <w:tc>
          <w:tcPr>
            <w:tcW w:w="4793" w:type="dxa"/>
          </w:tcPr>
          <w:p w14:paraId="6EA4EA41" w14:textId="77777777" w:rsidR="00AE04BD" w:rsidRDefault="00AE04BD" w:rsidP="00580BEE">
            <w:pPr>
              <w:tabs>
                <w:tab w:val="left" w:pos="3495"/>
              </w:tabs>
            </w:pPr>
            <w:r>
              <w:t>Luôn bằng “0”</w:t>
            </w:r>
          </w:p>
        </w:tc>
        <w:tc>
          <w:tcPr>
            <w:tcW w:w="1519" w:type="dxa"/>
          </w:tcPr>
          <w:p w14:paraId="47BBAF08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7930AD55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5B767F27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22CAC0E8" w14:textId="77777777" w:rsidR="00A42BC3" w:rsidRDefault="00A42BC3" w:rsidP="00A42BC3">
      <w:pPr>
        <w:pStyle w:val="ListParagraph"/>
        <w:numPr>
          <w:ilvl w:val="0"/>
          <w:numId w:val="17"/>
        </w:numPr>
      </w:pPr>
      <w:r>
        <w:t>Nếu văn bản đã được xử  lý ở 1 thiết bị khác mà chưa kịp reload lại thì response trả về là httpstattus 400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42BC3" w14:paraId="7C28133D" w14:textId="77777777" w:rsidTr="00982751">
        <w:tc>
          <w:tcPr>
            <w:tcW w:w="8838" w:type="dxa"/>
          </w:tcPr>
          <w:p w14:paraId="575738CE" w14:textId="77777777" w:rsidR="00A42BC3" w:rsidRPr="003879AA" w:rsidRDefault="00A42BC3" w:rsidP="00982751">
            <w:pPr>
              <w:pStyle w:val="ListParagraph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482B1D56" w14:textId="77777777" w:rsidR="00A42BC3" w:rsidRPr="003879AA" w:rsidRDefault="00A42BC3" w:rsidP="00982751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status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</w:t>
            </w:r>
          </w:p>
          <w:p w14:paraId="391158AA" w14:textId="77777777" w:rsidR="00A42BC3" w:rsidRPr="003879AA" w:rsidRDefault="00A42BC3" w:rsidP="00982751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code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document_processed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983453A" w14:textId="77777777" w:rsidR="00A42BC3" w:rsidRPr="003879AA" w:rsidRDefault="00A42BC3" w:rsidP="00982751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message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document_processed. 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6C03A93F" w14:textId="77777777" w:rsidR="00A42BC3" w:rsidRPr="003879AA" w:rsidRDefault="00A42BC3" w:rsidP="00982751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6380B44B" w14:textId="77777777" w:rsidR="00A42BC3" w:rsidRPr="003879AA" w:rsidRDefault="00A42BC3" w:rsidP="00982751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data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{}</w:t>
            </w:r>
          </w:p>
          <w:p w14:paraId="5B919C5A" w14:textId="77777777" w:rsidR="00A42BC3" w:rsidRDefault="00A42BC3" w:rsidP="00982751">
            <w:pPr>
              <w:pStyle w:val="ListParagraph"/>
              <w:ind w:left="1080"/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036DB523" w14:textId="77777777" w:rsidR="00A42BC3" w:rsidRDefault="00A42BC3" w:rsidP="00873797">
      <w:pPr>
        <w:pStyle w:val="ListParagraph"/>
        <w:ind w:left="1080"/>
      </w:pPr>
    </w:p>
    <w:p w14:paraId="6BF8DCF2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454131B1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6D313E90" w14:textId="77777777" w:rsidTr="00580BEE">
        <w:tc>
          <w:tcPr>
            <w:tcW w:w="8838" w:type="dxa"/>
          </w:tcPr>
          <w:p w14:paraId="711C1DDA" w14:textId="77777777" w:rsidR="00AE04BD" w:rsidRPr="00803C12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lastRenderedPageBreak/>
              <w:t xml:space="preserve">  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5EB22A22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03C1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""}</w:t>
            </w:r>
          </w:p>
          <w:p w14:paraId="74073097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2E013AE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795FD9BE" w14:textId="77777777" w:rsidR="00AE04BD" w:rsidRDefault="00AE04BD" w:rsidP="00580BEE">
            <w:pPr>
              <w:pStyle w:val="ListParagraph"/>
              <w:ind w:left="1080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4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153A13ED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phân trang văn bản kho văn bản đánh dấu</w:t>
      </w:r>
    </w:p>
    <w:p w14:paraId="701B1714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5A514C01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Dùng để lấy phân trang kho văn bản đánh dấu</w:t>
      </w:r>
    </w:p>
    <w:p w14:paraId="7BDDB85F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70" w:history="1">
        <w:r>
          <w:rPr>
            <w:rStyle w:val="Hyperlink"/>
            <w:rFonts w:cs="Times New Roman"/>
          </w:rPr>
          <w:t>https://dev-qlvbdh.vnptsoftware.vn</w:t>
        </w:r>
        <w:r w:rsidRPr="00842D05">
          <w:rPr>
            <w:rStyle w:val="Hyperlink"/>
            <w:rFonts w:cs="Times New Roman"/>
          </w:rPr>
          <w:t>/qlvb/api/document/</w:t>
        </w:r>
        <w:r w:rsidRPr="002375C5">
          <w:t xml:space="preserve"> </w:t>
        </w:r>
        <w:r w:rsidRPr="00495CEF">
          <w:rPr>
            <w:rStyle w:val="Hyperlink"/>
            <w:rFonts w:cs="Times New Roman"/>
          </w:rPr>
          <w:t>pagingsigneddocument</w:t>
        </w:r>
        <w:r w:rsidRPr="00842D05">
          <w:rPr>
            <w:rStyle w:val="Hyperlink"/>
            <w:rFonts w:cs="Times New Roman"/>
          </w:rPr>
          <w:t>/</w:t>
        </w:r>
      </w:hyperlink>
    </w:p>
    <w:p w14:paraId="03F717F1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395E1CBE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6A817498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392FE288" w14:textId="77777777" w:rsidTr="00580BEE">
        <w:tc>
          <w:tcPr>
            <w:tcW w:w="8838" w:type="dxa"/>
          </w:tcPr>
          <w:p w14:paraId="0362E7AE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045EA660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{  </w:t>
            </w:r>
          </w:p>
          <w:p w14:paraId="3E217223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"pageNo":"</w:t>
            </w:r>
            <w:r>
              <w:rPr>
                <w:rStyle w:val="sbrace"/>
                <w:rFonts w:ascii="Consolas" w:hAnsi="Consolas"/>
                <w:color w:val="666666"/>
              </w:rPr>
              <w:t>-</w:t>
            </w:r>
            <w:r w:rsidRPr="008A0743">
              <w:rPr>
                <w:rStyle w:val="sbrace"/>
                <w:rFonts w:ascii="Consolas" w:hAnsi="Consolas"/>
                <w:color w:val="666666"/>
              </w:rPr>
              <w:t>1",</w:t>
            </w:r>
          </w:p>
          <w:p w14:paraId="24248A93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"pageRec":"10",</w:t>
            </w:r>
          </w:p>
          <w:p w14:paraId="28E4E56C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"parameter":{        </w:t>
            </w:r>
          </w:p>
          <w:p w14:paraId="704226AA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   "uyQuyen":"",</w:t>
            </w:r>
          </w:p>
          <w:p w14:paraId="34D23E12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     "param":""</w:t>
            </w:r>
          </w:p>
          <w:p w14:paraId="00A40B30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}</w:t>
            </w:r>
          </w:p>
          <w:p w14:paraId="304DF154" w14:textId="77777777" w:rsidR="00AE04BD" w:rsidRDefault="00AE04BD" w:rsidP="00580BEE">
            <w:pPr>
              <w:pStyle w:val="ListParagraph"/>
              <w:ind w:left="1080"/>
            </w:pPr>
            <w:r w:rsidRPr="008A0743"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7D125787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31089491" w14:textId="77777777" w:rsidTr="00580BEE">
        <w:tc>
          <w:tcPr>
            <w:tcW w:w="2515" w:type="dxa"/>
            <w:shd w:val="clear" w:color="auto" w:fill="E7E6E6" w:themeFill="background2"/>
          </w:tcPr>
          <w:p w14:paraId="43B4CF94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0A8C2C39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3E8936D0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4A1993BA" w14:textId="77777777" w:rsidTr="00580BEE">
        <w:tc>
          <w:tcPr>
            <w:tcW w:w="2515" w:type="dxa"/>
          </w:tcPr>
          <w:p w14:paraId="313851B3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pageNo</w:t>
            </w:r>
          </w:p>
        </w:tc>
        <w:tc>
          <w:tcPr>
            <w:tcW w:w="4793" w:type="dxa"/>
          </w:tcPr>
          <w:p w14:paraId="58A2FD64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trang văn bản,mặc định -1</w:t>
            </w:r>
          </w:p>
        </w:tc>
        <w:tc>
          <w:tcPr>
            <w:tcW w:w="1519" w:type="dxa"/>
          </w:tcPr>
          <w:p w14:paraId="7FDFDC76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19A0470" w14:textId="77777777" w:rsidTr="00580BEE">
        <w:tc>
          <w:tcPr>
            <w:tcW w:w="2515" w:type="dxa"/>
          </w:tcPr>
          <w:p w14:paraId="52451FF5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pageRec</w:t>
            </w:r>
          </w:p>
        </w:tc>
        <w:tc>
          <w:tcPr>
            <w:tcW w:w="4793" w:type="dxa"/>
          </w:tcPr>
          <w:p w14:paraId="40E7EE98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văn bản trên 1 trang</w:t>
            </w:r>
          </w:p>
        </w:tc>
        <w:tc>
          <w:tcPr>
            <w:tcW w:w="1519" w:type="dxa"/>
          </w:tcPr>
          <w:p w14:paraId="1CB908F9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33776BAB" w14:textId="77777777" w:rsidTr="00580BEE">
        <w:tc>
          <w:tcPr>
            <w:tcW w:w="2515" w:type="dxa"/>
          </w:tcPr>
          <w:p w14:paraId="0CA8F736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Param</w:t>
            </w:r>
          </w:p>
        </w:tc>
        <w:tc>
          <w:tcPr>
            <w:tcW w:w="4793" w:type="dxa"/>
          </w:tcPr>
          <w:p w14:paraId="492080C6" w14:textId="77777777" w:rsidR="00AE04BD" w:rsidRDefault="00AE04BD" w:rsidP="00580BEE">
            <w:pPr>
              <w:tabs>
                <w:tab w:val="left" w:pos="3495"/>
              </w:tabs>
            </w:pPr>
            <w:r>
              <w:t>Key tìm kiếm</w:t>
            </w:r>
          </w:p>
        </w:tc>
        <w:tc>
          <w:tcPr>
            <w:tcW w:w="1519" w:type="dxa"/>
          </w:tcPr>
          <w:p w14:paraId="7EF90D1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57E47FDA" w14:textId="77777777" w:rsidTr="00580BEE">
        <w:tc>
          <w:tcPr>
            <w:tcW w:w="2515" w:type="dxa"/>
          </w:tcPr>
          <w:p w14:paraId="076A49FA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uyquyen</w:t>
            </w:r>
          </w:p>
        </w:tc>
        <w:tc>
          <w:tcPr>
            <w:tcW w:w="4793" w:type="dxa"/>
          </w:tcPr>
          <w:p w14:paraId="13A4C0E8" w14:textId="77777777" w:rsidR="00AE04BD" w:rsidRDefault="00AE04BD" w:rsidP="00580BEE">
            <w:pPr>
              <w:tabs>
                <w:tab w:val="left" w:pos="3495"/>
              </w:tabs>
            </w:pPr>
            <w:r>
              <w:t>Mặc định null</w:t>
            </w:r>
          </w:p>
        </w:tc>
        <w:tc>
          <w:tcPr>
            <w:tcW w:w="1519" w:type="dxa"/>
          </w:tcPr>
          <w:p w14:paraId="328949E4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7409A7BB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3174B376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65157987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03E40AB6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5D0B61E" w14:textId="77777777" w:rsidTr="00580BEE">
        <w:tc>
          <w:tcPr>
            <w:tcW w:w="8838" w:type="dxa"/>
          </w:tcPr>
          <w:p w14:paraId="5E7B9359" w14:textId="77777777" w:rsidR="00AE04BD" w:rsidRDefault="00AE04BD" w:rsidP="00580BEE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"status"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"message"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/>
                <w:color w:val="666666"/>
              </w:rPr>
              <w:t>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"pageNo"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8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"pageRec"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77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72E76F3E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33A38F44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5640"/>
        <w:gridCol w:w="1553"/>
      </w:tblGrid>
      <w:tr w:rsidR="00AE04BD" w14:paraId="28F42BBE" w14:textId="77777777" w:rsidTr="00580BEE">
        <w:tc>
          <w:tcPr>
            <w:tcW w:w="1645" w:type="dxa"/>
            <w:shd w:val="clear" w:color="auto" w:fill="E7E6E6" w:themeFill="background2"/>
          </w:tcPr>
          <w:p w14:paraId="24BBF35B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640" w:type="dxa"/>
            <w:shd w:val="clear" w:color="auto" w:fill="E7E6E6" w:themeFill="background2"/>
          </w:tcPr>
          <w:p w14:paraId="5973A0C1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553" w:type="dxa"/>
            <w:shd w:val="clear" w:color="auto" w:fill="E7E6E6" w:themeFill="background2"/>
          </w:tcPr>
          <w:p w14:paraId="43EAFCE1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08C60145" w14:textId="77777777" w:rsidTr="00580BEE">
        <w:tc>
          <w:tcPr>
            <w:tcW w:w="1645" w:type="dxa"/>
          </w:tcPr>
          <w:p w14:paraId="3A3ECFFF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640" w:type="dxa"/>
          </w:tcPr>
          <w:p w14:paraId="16BE376A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1A60A5D1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598FE64A" w14:textId="77777777" w:rsidTr="00580BEE">
        <w:tc>
          <w:tcPr>
            <w:tcW w:w="1645" w:type="dxa"/>
          </w:tcPr>
          <w:p w14:paraId="2F2B6C57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640" w:type="dxa"/>
          </w:tcPr>
          <w:p w14:paraId="2FE808E4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553" w:type="dxa"/>
          </w:tcPr>
          <w:p w14:paraId="73A9F103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9DED763" w14:textId="77777777" w:rsidTr="00580BEE">
        <w:tc>
          <w:tcPr>
            <w:tcW w:w="1645" w:type="dxa"/>
          </w:tcPr>
          <w:p w14:paraId="00829BCC" w14:textId="77777777" w:rsidR="00AE04BD" w:rsidRDefault="00AE04BD" w:rsidP="00580BEE">
            <w:pPr>
              <w:tabs>
                <w:tab w:val="left" w:pos="3495"/>
              </w:tabs>
            </w:pPr>
            <w:r>
              <w:lastRenderedPageBreak/>
              <w:t>message</w:t>
            </w:r>
          </w:p>
        </w:tc>
        <w:tc>
          <w:tcPr>
            <w:tcW w:w="5640" w:type="dxa"/>
          </w:tcPr>
          <w:p w14:paraId="2D9F9EB4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553" w:type="dxa"/>
          </w:tcPr>
          <w:p w14:paraId="5F981EB4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2CCBACA" w14:textId="77777777" w:rsidTr="00580BEE">
        <w:tc>
          <w:tcPr>
            <w:tcW w:w="1645" w:type="dxa"/>
          </w:tcPr>
          <w:p w14:paraId="24F9DA04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640" w:type="dxa"/>
          </w:tcPr>
          <w:p w14:paraId="202D9842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server:  pageNo:số trang,pageRec:tổng số bản ghi</w:t>
            </w:r>
          </w:p>
        </w:tc>
        <w:tc>
          <w:tcPr>
            <w:tcW w:w="1553" w:type="dxa"/>
          </w:tcPr>
          <w:p w14:paraId="1036D66D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23268AC9" w14:textId="77777777" w:rsidR="00AE04BD" w:rsidRPr="00842D05" w:rsidRDefault="00AE04BD" w:rsidP="00AE04BD">
      <w:pPr>
        <w:pStyle w:val="Heading3"/>
        <w:numPr>
          <w:ilvl w:val="1"/>
          <w:numId w:val="8"/>
        </w:numPr>
      </w:pPr>
      <w:r>
        <w:t>Lấy danh sách văn bản kho văn bản đánh dấu</w:t>
      </w:r>
    </w:p>
    <w:p w14:paraId="18A70BBA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5B7995B7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Dùng để lấy danh sách kho văn bản đánh dấu</w:t>
      </w:r>
    </w:p>
    <w:p w14:paraId="627181B1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71" w:history="1">
        <w:r>
          <w:rPr>
            <w:rStyle w:val="Hyperlink"/>
            <w:rFonts w:cs="Times New Roman"/>
          </w:rPr>
          <w:t>https://dev-qlvbdh.vnptsoftware.vn</w:t>
        </w:r>
        <w:r w:rsidRPr="00842D05">
          <w:rPr>
            <w:rStyle w:val="Hyperlink"/>
            <w:rFonts w:cs="Times New Roman"/>
          </w:rPr>
          <w:t>/qlvb/api/document/</w:t>
        </w:r>
        <w:r w:rsidRPr="002375C5">
          <w:t xml:space="preserve"> </w:t>
        </w:r>
        <w:r w:rsidRPr="00495CEF">
          <w:rPr>
            <w:rStyle w:val="Hyperlink"/>
            <w:rFonts w:cs="Times New Roman"/>
          </w:rPr>
          <w:t>getlistsigneddocument</w:t>
        </w:r>
        <w:r w:rsidRPr="00842D05">
          <w:rPr>
            <w:rStyle w:val="Hyperlink"/>
            <w:rFonts w:cs="Times New Roman"/>
          </w:rPr>
          <w:t>/</w:t>
        </w:r>
      </w:hyperlink>
    </w:p>
    <w:p w14:paraId="378958F0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2B25CFC6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Data request:</w:t>
      </w:r>
    </w:p>
    <w:p w14:paraId="64A09793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00CF3E23" w14:textId="77777777" w:rsidTr="00580BEE">
        <w:tc>
          <w:tcPr>
            <w:tcW w:w="8838" w:type="dxa"/>
          </w:tcPr>
          <w:p w14:paraId="7FE3C887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6090D2FC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{  </w:t>
            </w:r>
          </w:p>
          <w:p w14:paraId="2EFAF5C6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"pageNo":"1",</w:t>
            </w:r>
          </w:p>
          <w:p w14:paraId="6CB379CE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"pageRec":"10",</w:t>
            </w:r>
          </w:p>
          <w:p w14:paraId="3C54BB9D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"parameter":{        </w:t>
            </w:r>
          </w:p>
          <w:p w14:paraId="19AE3F8B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   "uyQuyen":"",</w:t>
            </w:r>
          </w:p>
          <w:p w14:paraId="4CC8723D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     "param":""</w:t>
            </w:r>
          </w:p>
          <w:p w14:paraId="40D37796" w14:textId="77777777" w:rsidR="00AE04BD" w:rsidRPr="008A0743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8A0743">
              <w:rPr>
                <w:rStyle w:val="sbrace"/>
                <w:rFonts w:ascii="Consolas" w:hAnsi="Consolas"/>
                <w:color w:val="666666"/>
              </w:rPr>
              <w:t xml:space="preserve">   }</w:t>
            </w:r>
          </w:p>
          <w:p w14:paraId="0B9F7EC7" w14:textId="77777777" w:rsidR="00AE04BD" w:rsidRDefault="00AE04BD" w:rsidP="00580BEE">
            <w:pPr>
              <w:pStyle w:val="ListParagraph"/>
              <w:ind w:left="1080"/>
            </w:pPr>
            <w:r w:rsidRPr="008A0743"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298F6DC7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04562391" w14:textId="77777777" w:rsidTr="00580BEE">
        <w:tc>
          <w:tcPr>
            <w:tcW w:w="2515" w:type="dxa"/>
            <w:shd w:val="clear" w:color="auto" w:fill="E7E6E6" w:themeFill="background2"/>
          </w:tcPr>
          <w:p w14:paraId="7E733372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2489A50C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4F8D8C8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0D710640" w14:textId="77777777" w:rsidTr="00580BEE">
        <w:tc>
          <w:tcPr>
            <w:tcW w:w="2515" w:type="dxa"/>
          </w:tcPr>
          <w:p w14:paraId="779F2E71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pageNo</w:t>
            </w:r>
          </w:p>
        </w:tc>
        <w:tc>
          <w:tcPr>
            <w:tcW w:w="4793" w:type="dxa"/>
          </w:tcPr>
          <w:p w14:paraId="30C58ACE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trang văn bản</w:t>
            </w:r>
          </w:p>
        </w:tc>
        <w:tc>
          <w:tcPr>
            <w:tcW w:w="1519" w:type="dxa"/>
          </w:tcPr>
          <w:p w14:paraId="256ACE17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5598AE3" w14:textId="77777777" w:rsidTr="00580BEE">
        <w:tc>
          <w:tcPr>
            <w:tcW w:w="2515" w:type="dxa"/>
          </w:tcPr>
          <w:p w14:paraId="44097A13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rFonts w:cs="Times New Roman"/>
                <w:bCs/>
              </w:rPr>
              <w:t>pageRec</w:t>
            </w:r>
          </w:p>
        </w:tc>
        <w:tc>
          <w:tcPr>
            <w:tcW w:w="4793" w:type="dxa"/>
          </w:tcPr>
          <w:p w14:paraId="3A9D06EA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Số văn bản trên 1 trang</w:t>
            </w:r>
          </w:p>
        </w:tc>
        <w:tc>
          <w:tcPr>
            <w:tcW w:w="1519" w:type="dxa"/>
          </w:tcPr>
          <w:p w14:paraId="351F1AF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4912A347" w14:textId="77777777" w:rsidTr="00580BEE">
        <w:tc>
          <w:tcPr>
            <w:tcW w:w="2515" w:type="dxa"/>
          </w:tcPr>
          <w:p w14:paraId="5731D931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Param</w:t>
            </w:r>
          </w:p>
        </w:tc>
        <w:tc>
          <w:tcPr>
            <w:tcW w:w="4793" w:type="dxa"/>
          </w:tcPr>
          <w:p w14:paraId="2E660584" w14:textId="77777777" w:rsidR="00AE04BD" w:rsidRDefault="00AE04BD" w:rsidP="00580BEE">
            <w:pPr>
              <w:tabs>
                <w:tab w:val="left" w:pos="3495"/>
              </w:tabs>
            </w:pPr>
            <w:r>
              <w:t>Key tìm kiếm</w:t>
            </w:r>
          </w:p>
        </w:tc>
        <w:tc>
          <w:tcPr>
            <w:tcW w:w="1519" w:type="dxa"/>
          </w:tcPr>
          <w:p w14:paraId="1AEE7531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62BABF3" w14:textId="77777777" w:rsidTr="00580BEE">
        <w:tc>
          <w:tcPr>
            <w:tcW w:w="2515" w:type="dxa"/>
          </w:tcPr>
          <w:p w14:paraId="6B0EC9C2" w14:textId="77777777" w:rsidR="00AE04BD" w:rsidRDefault="00AE04BD" w:rsidP="00580BEE">
            <w:pPr>
              <w:tabs>
                <w:tab w:val="left" w:pos="3495"/>
              </w:tabs>
              <w:rPr>
                <w:rStyle w:val="sobjectk"/>
                <w:rFonts w:cs="Times New Roman"/>
                <w:bCs/>
              </w:rPr>
            </w:pPr>
            <w:r>
              <w:rPr>
                <w:rStyle w:val="sobjectk"/>
                <w:rFonts w:cs="Times New Roman"/>
                <w:bCs/>
              </w:rPr>
              <w:t>uyquyen</w:t>
            </w:r>
          </w:p>
        </w:tc>
        <w:tc>
          <w:tcPr>
            <w:tcW w:w="4793" w:type="dxa"/>
          </w:tcPr>
          <w:p w14:paraId="315F180E" w14:textId="77777777" w:rsidR="00AE04BD" w:rsidRDefault="00AE04BD" w:rsidP="00580BEE">
            <w:pPr>
              <w:tabs>
                <w:tab w:val="left" w:pos="3495"/>
              </w:tabs>
            </w:pPr>
            <w:r>
              <w:t>Mặc định null</w:t>
            </w:r>
          </w:p>
        </w:tc>
        <w:tc>
          <w:tcPr>
            <w:tcW w:w="1519" w:type="dxa"/>
          </w:tcPr>
          <w:p w14:paraId="282A9F3D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54703303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6F61DA98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180BF7A0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1E277916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870C92E" w14:textId="77777777" w:rsidTr="00580BEE">
        <w:tc>
          <w:tcPr>
            <w:tcW w:w="8838" w:type="dxa"/>
          </w:tcPr>
          <w:p w14:paraId="6B5D112A" w14:textId="77777777" w:rsidR="00AE04BD" w:rsidRPr="00AE6BC7" w:rsidRDefault="00AE04BD" w:rsidP="00580BEE">
            <w:pPr>
              <w:pStyle w:val="ListParagraph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C685FBB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status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</w:t>
            </w:r>
          </w:p>
          <w:p w14:paraId="7B2D834A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code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0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C129F8D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message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</w:t>
            </w:r>
          </w:p>
          <w:p w14:paraId="117FACD5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6A161B3A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data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6D1F7495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{</w:t>
            </w:r>
          </w:p>
          <w:p w14:paraId="6AC86346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id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20005761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4956B0B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trichYeu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hm test 1222333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3384D28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soKihieu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hm test 1222333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1F4A7EF" w14:textId="77777777" w:rsidR="00AE04BD" w:rsidRPr="006F0090" w:rsidRDefault="00AE04BD" w:rsidP="00580BEE">
            <w:pPr>
              <w:spacing w:after="60"/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6F00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F0090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coQuanBanHanh</w:t>
            </w:r>
            <w:r w:rsidRPr="006F00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6F0090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hm test 1222333</w:t>
            </w:r>
            <w:r w:rsidRPr="006F00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1DB62B3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ngayVanBan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AE6BC7">
              <w:rPr>
                <w:rFonts w:ascii="Courier New" w:eastAsia="Times New Roman" w:hAnsi="Courier New" w:cs="Courier New"/>
                <w:color w:val="0288D1"/>
                <w:sz w:val="20"/>
                <w:szCs w:val="20"/>
              </w:rPr>
              <w:t>null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8665600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ngayNhan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18/10/2017 14:26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8FE2A32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doKhan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Thường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9A5A519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congVanDenDi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2BB56E5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processDefinitionId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VAN_BAN_DEN_CAP1_264:11:427619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8016C7A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processInstanceId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815041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9AB63A1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isRead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none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F19F320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hasFile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none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190F216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isComment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"",</w:t>
            </w:r>
          </w:p>
          <w:p w14:paraId="20A3F935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isCheck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0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D9C171B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isChuTri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"",</w:t>
            </w:r>
          </w:p>
          <w:p w14:paraId="782F5121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E6BC7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layLai</w:t>
            </w: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</w:t>
            </w:r>
          </w:p>
          <w:p w14:paraId="4A485586" w14:textId="77777777" w:rsidR="00AE04BD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B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5405DD4E" w14:textId="77777777" w:rsidR="00AE04BD" w:rsidRPr="00AE6BC7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14:paraId="0007DB32" w14:textId="77777777" w:rsidR="00AE04BD" w:rsidRDefault="00AE04BD" w:rsidP="00580BEE">
            <w:pPr>
              <w:pStyle w:val="ListParagraph"/>
              <w:ind w:left="1080"/>
            </w:pPr>
            <w:r>
              <w:t>}</w:t>
            </w:r>
          </w:p>
        </w:tc>
      </w:tr>
      <w:tr w:rsidR="00AE04BD" w14:paraId="7E4C16CF" w14:textId="77777777" w:rsidTr="00580BEE">
        <w:tc>
          <w:tcPr>
            <w:tcW w:w="8838" w:type="dxa"/>
          </w:tcPr>
          <w:p w14:paraId="29E2D683" w14:textId="77777777" w:rsidR="00AE04BD" w:rsidRPr="00AE6BC7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813FE62" w14:textId="77777777" w:rsidR="00AE04BD" w:rsidRDefault="00AE04BD" w:rsidP="00AE04BD">
      <w:pPr>
        <w:pStyle w:val="ListParagraph"/>
        <w:tabs>
          <w:tab w:val="left" w:pos="3495"/>
        </w:tabs>
        <w:ind w:left="1080"/>
      </w:pPr>
    </w:p>
    <w:p w14:paraId="4212C0C1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3"/>
        <w:gridCol w:w="5142"/>
        <w:gridCol w:w="1441"/>
      </w:tblGrid>
      <w:tr w:rsidR="00AE04BD" w14:paraId="4EA13CA1" w14:textId="77777777" w:rsidTr="00580BEE">
        <w:tc>
          <w:tcPr>
            <w:tcW w:w="2273" w:type="dxa"/>
            <w:shd w:val="clear" w:color="auto" w:fill="E7E6E6" w:themeFill="background2"/>
          </w:tcPr>
          <w:p w14:paraId="64798D12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142" w:type="dxa"/>
            <w:shd w:val="clear" w:color="auto" w:fill="E7E6E6" w:themeFill="background2"/>
          </w:tcPr>
          <w:p w14:paraId="2625C707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441" w:type="dxa"/>
            <w:shd w:val="clear" w:color="auto" w:fill="E7E6E6" w:themeFill="background2"/>
          </w:tcPr>
          <w:p w14:paraId="12512911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010FA21F" w14:textId="77777777" w:rsidTr="00580BEE">
        <w:tc>
          <w:tcPr>
            <w:tcW w:w="2273" w:type="dxa"/>
          </w:tcPr>
          <w:p w14:paraId="1A9FC2F5" w14:textId="77777777" w:rsidR="00AE04BD" w:rsidRDefault="00AE04BD" w:rsidP="00580BEE">
            <w:pPr>
              <w:tabs>
                <w:tab w:val="left" w:pos="3495"/>
              </w:tabs>
            </w:pPr>
            <w:r>
              <w:t>status</w:t>
            </w:r>
          </w:p>
        </w:tc>
        <w:tc>
          <w:tcPr>
            <w:tcW w:w="5142" w:type="dxa"/>
          </w:tcPr>
          <w:p w14:paraId="7E06FC01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441" w:type="dxa"/>
          </w:tcPr>
          <w:p w14:paraId="6CFEABBF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4882152C" w14:textId="77777777" w:rsidTr="00580BEE">
        <w:tc>
          <w:tcPr>
            <w:tcW w:w="2273" w:type="dxa"/>
          </w:tcPr>
          <w:p w14:paraId="4FCB29BF" w14:textId="77777777" w:rsidR="00AE04BD" w:rsidRDefault="00AE04BD" w:rsidP="00580BEE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142" w:type="dxa"/>
          </w:tcPr>
          <w:p w14:paraId="400D5DDA" w14:textId="77777777" w:rsidR="00AE04BD" w:rsidRDefault="00AE04BD" w:rsidP="00580BEE">
            <w:pPr>
              <w:tabs>
                <w:tab w:val="left" w:pos="3495"/>
              </w:tabs>
            </w:pPr>
            <w:r>
              <w:t xml:space="preserve">Bằng 0 nếu request thành công </w:t>
            </w:r>
          </w:p>
        </w:tc>
        <w:tc>
          <w:tcPr>
            <w:tcW w:w="1441" w:type="dxa"/>
          </w:tcPr>
          <w:p w14:paraId="5BD654D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38897F9" w14:textId="77777777" w:rsidTr="00580BEE">
        <w:tc>
          <w:tcPr>
            <w:tcW w:w="2273" w:type="dxa"/>
          </w:tcPr>
          <w:p w14:paraId="41731AFE" w14:textId="77777777" w:rsidR="00AE04BD" w:rsidRDefault="00AE04BD" w:rsidP="00580BEE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5142" w:type="dxa"/>
          </w:tcPr>
          <w:p w14:paraId="77DF4C39" w14:textId="77777777" w:rsidR="00AE04BD" w:rsidRDefault="00AE04BD" w:rsidP="00580BEE">
            <w:pPr>
              <w:tabs>
                <w:tab w:val="left" w:pos="3495"/>
              </w:tabs>
            </w:pPr>
            <w:r>
              <w:t>ignore</w:t>
            </w:r>
          </w:p>
        </w:tc>
        <w:tc>
          <w:tcPr>
            <w:tcW w:w="1441" w:type="dxa"/>
          </w:tcPr>
          <w:p w14:paraId="4C7C31A0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729E2511" w14:textId="77777777" w:rsidTr="00580BEE">
        <w:tc>
          <w:tcPr>
            <w:tcW w:w="2273" w:type="dxa"/>
          </w:tcPr>
          <w:p w14:paraId="3A3B04EC" w14:textId="77777777" w:rsidR="00AE04BD" w:rsidRDefault="00AE04BD" w:rsidP="00580BEE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142" w:type="dxa"/>
          </w:tcPr>
          <w:p w14:paraId="0538A6EF" w14:textId="77777777" w:rsidR="00AE04BD" w:rsidRDefault="00AE04BD" w:rsidP="00580BEE">
            <w:pPr>
              <w:tabs>
                <w:tab w:val="left" w:pos="3495"/>
              </w:tabs>
            </w:pPr>
            <w:r>
              <w:t>Dữ liệu trả về từ server</w:t>
            </w:r>
          </w:p>
        </w:tc>
        <w:tc>
          <w:tcPr>
            <w:tcW w:w="1441" w:type="dxa"/>
          </w:tcPr>
          <w:p w14:paraId="6968C01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0EA883CF" w14:textId="77777777" w:rsidTr="00580BEE">
        <w:tc>
          <w:tcPr>
            <w:tcW w:w="2273" w:type="dxa"/>
          </w:tcPr>
          <w:p w14:paraId="380100E7" w14:textId="77777777" w:rsidR="00AE04BD" w:rsidRDefault="00AE04BD" w:rsidP="00580BEE">
            <w:pPr>
              <w:tabs>
                <w:tab w:val="left" w:pos="3495"/>
              </w:tabs>
            </w:pPr>
            <w:r>
              <w:t>id</w:t>
            </w:r>
          </w:p>
        </w:tc>
        <w:tc>
          <w:tcPr>
            <w:tcW w:w="5142" w:type="dxa"/>
          </w:tcPr>
          <w:p w14:paraId="198C5DFC" w14:textId="77777777" w:rsidR="00AE04BD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441" w:type="dxa"/>
          </w:tcPr>
          <w:p w14:paraId="38FE4BA3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7C304EE" w14:textId="77777777" w:rsidTr="00580BEE">
        <w:tc>
          <w:tcPr>
            <w:tcW w:w="2273" w:type="dxa"/>
          </w:tcPr>
          <w:p w14:paraId="71D55CA3" w14:textId="77777777" w:rsidR="00AE04BD" w:rsidRDefault="00AE04BD" w:rsidP="00580BEE">
            <w:pPr>
              <w:tabs>
                <w:tab w:val="left" w:pos="3495"/>
              </w:tabs>
            </w:pPr>
            <w:r>
              <w:t>trichYeu</w:t>
            </w:r>
          </w:p>
        </w:tc>
        <w:tc>
          <w:tcPr>
            <w:tcW w:w="5142" w:type="dxa"/>
          </w:tcPr>
          <w:p w14:paraId="214FBB26" w14:textId="77777777" w:rsidR="00AE04BD" w:rsidRDefault="00AE04BD" w:rsidP="00580BEE">
            <w:pPr>
              <w:tabs>
                <w:tab w:val="left" w:pos="3495"/>
              </w:tabs>
            </w:pPr>
            <w:r>
              <w:t>Trích yếu của văn bản</w:t>
            </w:r>
          </w:p>
        </w:tc>
        <w:tc>
          <w:tcPr>
            <w:tcW w:w="1441" w:type="dxa"/>
          </w:tcPr>
          <w:p w14:paraId="0ACB63DE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1843847" w14:textId="77777777" w:rsidTr="00580BEE">
        <w:tc>
          <w:tcPr>
            <w:tcW w:w="2273" w:type="dxa"/>
          </w:tcPr>
          <w:p w14:paraId="4FA0EAAA" w14:textId="77777777" w:rsidR="00AE04BD" w:rsidRDefault="00AE04BD" w:rsidP="00580BEE">
            <w:pPr>
              <w:tabs>
                <w:tab w:val="left" w:pos="3495"/>
              </w:tabs>
            </w:pPr>
            <w:r>
              <w:t>soKiHieu</w:t>
            </w:r>
          </w:p>
        </w:tc>
        <w:tc>
          <w:tcPr>
            <w:tcW w:w="5142" w:type="dxa"/>
          </w:tcPr>
          <w:p w14:paraId="6B574B2E" w14:textId="77777777" w:rsidR="00AE04BD" w:rsidRDefault="00AE04BD" w:rsidP="00580BEE">
            <w:pPr>
              <w:tabs>
                <w:tab w:val="left" w:pos="3495"/>
              </w:tabs>
            </w:pPr>
            <w:r>
              <w:t>Số kí hiệu văn bản</w:t>
            </w:r>
          </w:p>
        </w:tc>
        <w:tc>
          <w:tcPr>
            <w:tcW w:w="1441" w:type="dxa"/>
          </w:tcPr>
          <w:p w14:paraId="0EEC123C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3C03616" w14:textId="77777777" w:rsidTr="00580BEE">
        <w:tc>
          <w:tcPr>
            <w:tcW w:w="2273" w:type="dxa"/>
          </w:tcPr>
          <w:p w14:paraId="186FC347" w14:textId="77777777" w:rsidR="00AE04BD" w:rsidRDefault="00AE04BD" w:rsidP="00580BEE">
            <w:pPr>
              <w:tabs>
                <w:tab w:val="left" w:pos="3495"/>
              </w:tabs>
            </w:pPr>
            <w:r>
              <w:t>coQuanBanHanh</w:t>
            </w:r>
          </w:p>
        </w:tc>
        <w:tc>
          <w:tcPr>
            <w:tcW w:w="5142" w:type="dxa"/>
          </w:tcPr>
          <w:p w14:paraId="12A33936" w14:textId="77777777" w:rsidR="00AE04BD" w:rsidRDefault="00AE04BD" w:rsidP="00580BEE">
            <w:pPr>
              <w:tabs>
                <w:tab w:val="left" w:pos="3495"/>
              </w:tabs>
            </w:pPr>
            <w:r>
              <w:t>Cơ quan ban hành của văn bản</w:t>
            </w:r>
          </w:p>
        </w:tc>
        <w:tc>
          <w:tcPr>
            <w:tcW w:w="1441" w:type="dxa"/>
          </w:tcPr>
          <w:p w14:paraId="1AD68BDC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B0C1368" w14:textId="77777777" w:rsidTr="00580BEE">
        <w:tc>
          <w:tcPr>
            <w:tcW w:w="2273" w:type="dxa"/>
          </w:tcPr>
          <w:p w14:paraId="6FE7C88D" w14:textId="77777777" w:rsidR="00AE04BD" w:rsidRDefault="00AE04BD" w:rsidP="00580BEE">
            <w:pPr>
              <w:tabs>
                <w:tab w:val="left" w:pos="3495"/>
              </w:tabs>
            </w:pPr>
            <w:r>
              <w:t>ngayVanBan</w:t>
            </w:r>
          </w:p>
        </w:tc>
        <w:tc>
          <w:tcPr>
            <w:tcW w:w="5142" w:type="dxa"/>
          </w:tcPr>
          <w:p w14:paraId="2A05ABE8" w14:textId="77777777" w:rsidR="00AE04BD" w:rsidRDefault="00AE04BD" w:rsidP="00580BEE">
            <w:pPr>
              <w:tabs>
                <w:tab w:val="left" w:pos="3495"/>
              </w:tabs>
            </w:pPr>
            <w:r>
              <w:t>Ngày văn  bản</w:t>
            </w:r>
          </w:p>
        </w:tc>
        <w:tc>
          <w:tcPr>
            <w:tcW w:w="1441" w:type="dxa"/>
          </w:tcPr>
          <w:p w14:paraId="36A09F4D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623C9F0" w14:textId="77777777" w:rsidTr="00580BEE">
        <w:tc>
          <w:tcPr>
            <w:tcW w:w="2273" w:type="dxa"/>
          </w:tcPr>
          <w:p w14:paraId="29514CBB" w14:textId="77777777" w:rsidR="00AE04BD" w:rsidRDefault="00AE04BD" w:rsidP="00580BEE">
            <w:pPr>
              <w:tabs>
                <w:tab w:val="left" w:pos="3495"/>
              </w:tabs>
            </w:pPr>
            <w:r>
              <w:t>doKhan</w:t>
            </w:r>
          </w:p>
        </w:tc>
        <w:tc>
          <w:tcPr>
            <w:tcW w:w="5142" w:type="dxa"/>
          </w:tcPr>
          <w:p w14:paraId="2EF97482" w14:textId="77777777" w:rsidR="00AE04BD" w:rsidRDefault="00AE04BD" w:rsidP="00580BEE">
            <w:pPr>
              <w:tabs>
                <w:tab w:val="left" w:pos="3495"/>
              </w:tabs>
            </w:pPr>
            <w:r>
              <w:t>Độ khẩn văn bản</w:t>
            </w:r>
          </w:p>
        </w:tc>
        <w:tc>
          <w:tcPr>
            <w:tcW w:w="1441" w:type="dxa"/>
          </w:tcPr>
          <w:p w14:paraId="32F7592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9C22F99" w14:textId="77777777" w:rsidTr="00580BEE">
        <w:tc>
          <w:tcPr>
            <w:tcW w:w="2273" w:type="dxa"/>
          </w:tcPr>
          <w:p w14:paraId="3606F2CD" w14:textId="77777777" w:rsidR="00AE04BD" w:rsidRPr="003E306F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3E306F">
              <w:rPr>
                <w:rFonts w:cs="Times New Roman"/>
                <w:sz w:val="24"/>
                <w:szCs w:val="24"/>
              </w:rPr>
              <w:t>processInstanceId</w:t>
            </w:r>
          </w:p>
        </w:tc>
        <w:tc>
          <w:tcPr>
            <w:tcW w:w="5142" w:type="dxa"/>
          </w:tcPr>
          <w:p w14:paraId="439D6A8E" w14:textId="77777777" w:rsidR="00AE04BD" w:rsidRPr="003E306F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3E306F">
              <w:rPr>
                <w:rFonts w:cs="Times New Roman"/>
                <w:sz w:val="24"/>
                <w:szCs w:val="24"/>
              </w:rPr>
              <w:t>processInstanceId của văn bản</w:t>
            </w:r>
          </w:p>
        </w:tc>
        <w:tc>
          <w:tcPr>
            <w:tcW w:w="1441" w:type="dxa"/>
          </w:tcPr>
          <w:p w14:paraId="090D9963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E8F4774" w14:textId="77777777" w:rsidTr="00580BEE">
        <w:tc>
          <w:tcPr>
            <w:tcW w:w="2273" w:type="dxa"/>
          </w:tcPr>
          <w:p w14:paraId="59A8E91B" w14:textId="77777777" w:rsidR="00AE04BD" w:rsidRPr="003E306F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3E306F">
              <w:rPr>
                <w:rFonts w:eastAsia="Times New Roman" w:cs="Times New Roman"/>
                <w:sz w:val="24"/>
                <w:szCs w:val="24"/>
              </w:rPr>
              <w:t>processInstanceId</w:t>
            </w:r>
          </w:p>
        </w:tc>
        <w:tc>
          <w:tcPr>
            <w:tcW w:w="5142" w:type="dxa"/>
          </w:tcPr>
          <w:p w14:paraId="4003998F" w14:textId="77777777" w:rsidR="00AE04BD" w:rsidRPr="003E306F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  <w:r w:rsidRPr="003E306F">
              <w:rPr>
                <w:rFonts w:eastAsia="Times New Roman" w:cs="Times New Roman"/>
                <w:sz w:val="24"/>
                <w:szCs w:val="24"/>
              </w:rPr>
              <w:t>processInstanceId của văn bản</w:t>
            </w:r>
          </w:p>
        </w:tc>
        <w:tc>
          <w:tcPr>
            <w:tcW w:w="1441" w:type="dxa"/>
          </w:tcPr>
          <w:p w14:paraId="6526DA3D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:rsidRPr="00B17B23" w14:paraId="4A3790EF" w14:textId="77777777" w:rsidTr="00580BEE">
        <w:tc>
          <w:tcPr>
            <w:tcW w:w="2273" w:type="dxa"/>
          </w:tcPr>
          <w:p w14:paraId="79B4F931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Fonts w:eastAsia="Times New Roman" w:cs="Times New Roman"/>
                <w:sz w:val="24"/>
                <w:szCs w:val="24"/>
              </w:rPr>
              <w:t>isRead</w:t>
            </w:r>
          </w:p>
        </w:tc>
        <w:tc>
          <w:tcPr>
            <w:tcW w:w="5142" w:type="dxa"/>
          </w:tcPr>
          <w:p w14:paraId="2EC8B4A7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Văn bản đã đọc chưa:true:đã đọc,false:chưa đọc</w:t>
            </w:r>
          </w:p>
        </w:tc>
        <w:tc>
          <w:tcPr>
            <w:tcW w:w="1441" w:type="dxa"/>
          </w:tcPr>
          <w:p w14:paraId="64C73B37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:rsidRPr="00B17B23" w14:paraId="00F97109" w14:textId="77777777" w:rsidTr="00580BEE">
        <w:tc>
          <w:tcPr>
            <w:tcW w:w="2273" w:type="dxa"/>
          </w:tcPr>
          <w:p w14:paraId="50C00680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hasFile</w:t>
            </w:r>
          </w:p>
        </w:tc>
        <w:tc>
          <w:tcPr>
            <w:tcW w:w="5142" w:type="dxa"/>
          </w:tcPr>
          <w:p w14:paraId="71C648FE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Có file hay ko:none là không,null là có</w:t>
            </w:r>
          </w:p>
        </w:tc>
        <w:tc>
          <w:tcPr>
            <w:tcW w:w="1441" w:type="dxa"/>
          </w:tcPr>
          <w:p w14:paraId="5EEB3913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:rsidRPr="00B17B23" w14:paraId="23155087" w14:textId="77777777" w:rsidTr="00580BEE">
        <w:tc>
          <w:tcPr>
            <w:tcW w:w="2273" w:type="dxa"/>
          </w:tcPr>
          <w:p w14:paraId="7C7225A8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ngayNhan</w:t>
            </w:r>
          </w:p>
        </w:tc>
        <w:tc>
          <w:tcPr>
            <w:tcW w:w="5142" w:type="dxa"/>
          </w:tcPr>
          <w:p w14:paraId="421B917F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 w:rsidRPr="00B17B23">
              <w:rPr>
                <w:rStyle w:val="sbrace"/>
                <w:rFonts w:cs="Times New Roman"/>
                <w:sz w:val="24"/>
                <w:szCs w:val="24"/>
              </w:rPr>
              <w:t>Ngày nhận văn bản</w:t>
            </w:r>
          </w:p>
        </w:tc>
        <w:tc>
          <w:tcPr>
            <w:tcW w:w="1441" w:type="dxa"/>
          </w:tcPr>
          <w:p w14:paraId="36A99712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AE04BD" w:rsidRPr="00B17B23" w14:paraId="30652459" w14:textId="77777777" w:rsidTr="00580BEE">
        <w:tc>
          <w:tcPr>
            <w:tcW w:w="2273" w:type="dxa"/>
          </w:tcPr>
          <w:p w14:paraId="03BF0D5C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>
              <w:rPr>
                <w:rStyle w:val="sbrace"/>
                <w:rFonts w:cs="Times New Roman"/>
                <w:sz w:val="24"/>
                <w:szCs w:val="24"/>
              </w:rPr>
              <w:t>isCheck</w:t>
            </w:r>
          </w:p>
        </w:tc>
        <w:tc>
          <w:tcPr>
            <w:tcW w:w="5142" w:type="dxa"/>
          </w:tcPr>
          <w:p w14:paraId="53702C62" w14:textId="77777777" w:rsidR="00AE04BD" w:rsidRPr="00B17B23" w:rsidRDefault="00AE04BD" w:rsidP="00580BEE">
            <w:pPr>
              <w:tabs>
                <w:tab w:val="left" w:pos="3495"/>
              </w:tabs>
              <w:rPr>
                <w:rStyle w:val="sbrace"/>
                <w:rFonts w:cs="Times New Roman"/>
                <w:sz w:val="24"/>
                <w:szCs w:val="24"/>
              </w:rPr>
            </w:pPr>
            <w:r>
              <w:rPr>
                <w:rStyle w:val="sbrace"/>
                <w:rFonts w:cs="Times New Roman"/>
                <w:sz w:val="24"/>
                <w:szCs w:val="24"/>
              </w:rPr>
              <w:t>Văn bản đã được đánh dấu hay chưa: “1”- đã đánh dấu.”0”- chưa đánh dấu</w:t>
            </w:r>
          </w:p>
        </w:tc>
        <w:tc>
          <w:tcPr>
            <w:tcW w:w="1441" w:type="dxa"/>
          </w:tcPr>
          <w:p w14:paraId="11637AA7" w14:textId="77777777" w:rsidR="00AE04BD" w:rsidRPr="00B17B23" w:rsidRDefault="00AE04BD" w:rsidP="00580BEE">
            <w:pPr>
              <w:tabs>
                <w:tab w:val="left" w:pos="3495"/>
              </w:tabs>
              <w:rPr>
                <w:rFonts w:cs="Times New Roman"/>
                <w:sz w:val="24"/>
                <w:szCs w:val="24"/>
              </w:rPr>
            </w:pPr>
          </w:p>
        </w:tc>
      </w:tr>
    </w:tbl>
    <w:p w14:paraId="33302F58" w14:textId="77777777" w:rsidR="00AE04BD" w:rsidRDefault="00AE04BD" w:rsidP="00AE04BD">
      <w:pPr>
        <w:pStyle w:val="Heading3"/>
        <w:numPr>
          <w:ilvl w:val="1"/>
          <w:numId w:val="8"/>
        </w:numPr>
      </w:pPr>
      <w:r>
        <w:t>Check xem văn bản đã dc đánh dấu hay chưa</w:t>
      </w:r>
    </w:p>
    <w:p w14:paraId="5A95019C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216B91D2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lại văn bản đi đã chuyển</w:t>
      </w:r>
    </w:p>
    <w:p w14:paraId="36C5D817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72" w:history="1">
        <w:r w:rsidRPr="00F1600E">
          <w:rPr>
            <w:rStyle w:val="Hyperlink"/>
            <w:rFonts w:cs="Times New Roman"/>
          </w:rPr>
          <w:t>https://dev-qlvbdh.vnptsoftware.vn/qlvb/api/</w:t>
        </w:r>
        <w:r w:rsidRPr="00F1600E">
          <w:rPr>
            <w:rStyle w:val="Hyperlink"/>
          </w:rPr>
          <w:t xml:space="preserve"> </w:t>
        </w:r>
        <w:r w:rsidRPr="00F1600E">
          <w:rPr>
            <w:rStyle w:val="Hyperlink"/>
            <w:rFonts w:cs="Times New Roman"/>
          </w:rPr>
          <w:t>document/checksigneddocument/{id}/</w:t>
        </w:r>
      </w:hyperlink>
      <w:r w:rsidRPr="00CC2A8E">
        <w:t xml:space="preserve"> </w:t>
      </w:r>
    </w:p>
    <w:p w14:paraId="5EFFCA0A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{id} là id của văn bản</w:t>
      </w:r>
    </w:p>
    <w:p w14:paraId="15F6B9C0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3540C59B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10E99065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6B55384C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3F5DB1FF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Thông tin của JSON: </w:t>
      </w:r>
    </w:p>
    <w:p w14:paraId="08825D2E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Nếu data=”1” tức là đã được đánh dấu,data=”0” là chưa đánh dấu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68C87ECA" w14:textId="77777777" w:rsidTr="00580BEE">
        <w:tc>
          <w:tcPr>
            <w:tcW w:w="8838" w:type="dxa"/>
          </w:tcPr>
          <w:p w14:paraId="0C3D6383" w14:textId="77777777" w:rsidR="00AE04BD" w:rsidRPr="004057E4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A1F5C1A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101D1E2D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481B57D3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057E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C050B53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4890488B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623BCAB8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2ADCE6F6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77953757" w14:textId="77777777" w:rsidR="00AE04BD" w:rsidRPr="004057E4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}</w:t>
            </w:r>
          </w:p>
          <w:p w14:paraId="32790BDA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6EB4E7FE" w14:textId="77777777" w:rsidR="00AE04BD" w:rsidRDefault="00AE04BD" w:rsidP="00AE04BD">
      <w:pPr>
        <w:pStyle w:val="Heading3"/>
        <w:numPr>
          <w:ilvl w:val="1"/>
          <w:numId w:val="8"/>
        </w:numPr>
      </w:pPr>
      <w:r>
        <w:lastRenderedPageBreak/>
        <w:t>Đánh dấu hoặc bỏ đánh dấu văn bản</w:t>
      </w:r>
    </w:p>
    <w:p w14:paraId="2D34E898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61CBE9A8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đánh dấu hoặc bỏ đánh dấu văn bản</w:t>
      </w:r>
    </w:p>
    <w:p w14:paraId="66CFB516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73" w:history="1">
        <w:r w:rsidRPr="00F1600E">
          <w:rPr>
            <w:rStyle w:val="Hyperlink"/>
            <w:rFonts w:cs="Times New Roman"/>
          </w:rPr>
          <w:t>https://dev-qlvbdh.vnptsoftware.vn/qlvb/api/</w:t>
        </w:r>
        <w:r w:rsidRPr="00F1600E">
          <w:rPr>
            <w:rStyle w:val="Hyperlink"/>
          </w:rPr>
          <w:t xml:space="preserve"> </w:t>
        </w:r>
        <w:r w:rsidRPr="00F1600E">
          <w:rPr>
            <w:rStyle w:val="Hyperlink"/>
            <w:rFonts w:cs="Times New Roman"/>
          </w:rPr>
          <w:t>document/</w:t>
        </w:r>
        <w:r w:rsidRPr="00700A71">
          <w:t xml:space="preserve"> </w:t>
        </w:r>
        <w:r w:rsidRPr="00700A71">
          <w:rPr>
            <w:rStyle w:val="Hyperlink"/>
            <w:rFonts w:cs="Times New Roman"/>
          </w:rPr>
          <w:t>signeddocument</w:t>
        </w:r>
        <w:r w:rsidRPr="00F1600E">
          <w:rPr>
            <w:rStyle w:val="Hyperlink"/>
            <w:rFonts w:cs="Times New Roman"/>
          </w:rPr>
          <w:t>/{id}/</w:t>
        </w:r>
      </w:hyperlink>
      <w:r w:rsidRPr="00CC2A8E">
        <w:t xml:space="preserve"> </w:t>
      </w:r>
    </w:p>
    <w:p w14:paraId="4962EBC7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{id} là id của văn bản</w:t>
      </w:r>
    </w:p>
    <w:p w14:paraId="72FC0283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48F957E5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20ADD338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478CDBD1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01D9BDEA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Thông tin của JSON: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0192CBD9" w14:textId="77777777" w:rsidTr="00580BEE">
        <w:tc>
          <w:tcPr>
            <w:tcW w:w="8838" w:type="dxa"/>
          </w:tcPr>
          <w:p w14:paraId="19577D72" w14:textId="77777777" w:rsidR="00AE04BD" w:rsidRPr="004057E4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4C74442D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236840F3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1907281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057E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D85C2F6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1F953A33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3AE68068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7D8F35E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true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18FD31F8" w14:textId="77777777" w:rsidR="00AE04BD" w:rsidRPr="004057E4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4472C23F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77A2F8F4" w14:textId="77777777" w:rsidR="00AE04BD" w:rsidRPr="00372C0D" w:rsidRDefault="00AE04BD" w:rsidP="00AE04BD"/>
    <w:p w14:paraId="4235A087" w14:textId="77777777" w:rsidR="00AE04BD" w:rsidRPr="00372C0D" w:rsidRDefault="00AE04BD" w:rsidP="00AE04BD"/>
    <w:p w14:paraId="1E5C3209" w14:textId="77777777" w:rsidR="00AE04BD" w:rsidRDefault="00AE04BD" w:rsidP="00AE04BD">
      <w:pPr>
        <w:pStyle w:val="Heading3"/>
        <w:numPr>
          <w:ilvl w:val="1"/>
          <w:numId w:val="8"/>
        </w:numPr>
      </w:pPr>
      <w:r>
        <w:t>Check xem văn bản có được cho ý kiến hay không</w:t>
      </w:r>
    </w:p>
    <w:p w14:paraId="51F858B0" w14:textId="77777777" w:rsidR="00AE04BD" w:rsidRPr="00C336BF" w:rsidRDefault="00AE04BD" w:rsidP="00AE04BD">
      <w:pPr>
        <w:ind w:left="720"/>
        <w:rPr>
          <w:b/>
          <w:color w:val="FF0000"/>
        </w:rPr>
      </w:pPr>
      <w:r w:rsidRPr="00C336BF">
        <w:rPr>
          <w:b/>
          <w:color w:val="FF0000"/>
        </w:rPr>
        <w:t>Lưu ý:chức năng cho ý kiến chỉ áp dụng đối với văn bản đến,nếu là văn bản đi thì không có chức năng này</w:t>
      </w:r>
      <w:r>
        <w:rPr>
          <w:b/>
          <w:color w:val="FF0000"/>
        </w:rPr>
        <w:t>.tức là nếu là văn bản đi (trường congVanDenDi=2) thì không cần gọi api mà thông báo luôn là ko được phép cho ý kiến</w:t>
      </w:r>
    </w:p>
    <w:p w14:paraId="3F6F3479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283CEC50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check xem có cho ý kiến dc hay không</w:t>
      </w:r>
    </w:p>
    <w:p w14:paraId="4442712F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74" w:history="1">
        <w:r w:rsidRPr="00850D11">
          <w:rPr>
            <w:rStyle w:val="Hyperlink"/>
            <w:rFonts w:cs="Times New Roman"/>
          </w:rPr>
          <w:t>https://dev-qlvbdh.vnptsoftware.vn/qlvb/api/</w:t>
        </w:r>
        <w:r w:rsidRPr="00850D11">
          <w:rPr>
            <w:rStyle w:val="Hyperlink"/>
          </w:rPr>
          <w:t xml:space="preserve"> </w:t>
        </w:r>
        <w:r w:rsidRPr="00850D11">
          <w:rPr>
            <w:rStyle w:val="Hyperlink"/>
            <w:rFonts w:cs="Times New Roman"/>
          </w:rPr>
          <w:t>incommingdocument/checksendcomment/{id}/</w:t>
        </w:r>
      </w:hyperlink>
      <w:r w:rsidRPr="00CC2A8E">
        <w:t xml:space="preserve"> </w:t>
      </w:r>
    </w:p>
    <w:p w14:paraId="43FCF3C9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{id} là id của văn bản</w:t>
      </w:r>
    </w:p>
    <w:p w14:paraId="5A214C72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4A7E96DE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756E9A3D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2F1FFCF7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79384B4C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Thông tin của JSON: </w:t>
      </w:r>
    </w:p>
    <w:p w14:paraId="7FAD8BF4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Nếu data=”true” tức là dc cho ý kiến,data=”false” là không được cho ý kiến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63C9EBDE" w14:textId="77777777" w:rsidTr="00580BEE">
        <w:tc>
          <w:tcPr>
            <w:tcW w:w="8838" w:type="dxa"/>
          </w:tcPr>
          <w:p w14:paraId="3FDF1ED4" w14:textId="77777777" w:rsidR="00AE04BD" w:rsidRPr="004057E4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DAE8959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5BD80F78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0AD65D6B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057E4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CCA77C9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5E623069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}</w:t>
            </w:r>
          </w:p>
          <w:p w14:paraId="77E8168A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DB5A9A4" w14:textId="77777777" w:rsidR="00AE04BD" w:rsidRPr="004057E4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057E4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true</w:t>
            </w: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5D39B5A5" w14:textId="77777777" w:rsidR="00AE04BD" w:rsidRPr="004057E4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57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09FA5635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546AA1D4" w14:textId="77777777" w:rsidR="00AE04BD" w:rsidRDefault="00AE04BD" w:rsidP="00AE04BD">
      <w:pPr>
        <w:pStyle w:val="Heading3"/>
        <w:numPr>
          <w:ilvl w:val="1"/>
          <w:numId w:val="8"/>
        </w:numPr>
      </w:pPr>
      <w:r>
        <w:lastRenderedPageBreak/>
        <w:t>Cho ý kiến trong văn bản đến</w:t>
      </w:r>
    </w:p>
    <w:p w14:paraId="19CF175D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38BFF9FE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cho ý kiến văn bản đến</w:t>
      </w:r>
    </w:p>
    <w:p w14:paraId="37E64962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75" w:history="1">
        <w:r w:rsidRPr="00F1600E">
          <w:rPr>
            <w:rStyle w:val="Hyperlink"/>
            <w:rFonts w:cs="Times New Roman"/>
          </w:rPr>
          <w:t>https://dev-qlvbdh.vnptsoftware.vn/qlvb/api/</w:t>
        </w:r>
        <w:r w:rsidRPr="00F1600E">
          <w:rPr>
            <w:rStyle w:val="Hyperlink"/>
          </w:rPr>
          <w:t xml:space="preserve"> </w:t>
        </w:r>
        <w:r w:rsidRPr="00C336BF">
          <w:rPr>
            <w:rStyle w:val="Hyperlink"/>
            <w:rFonts w:cs="Times New Roman"/>
          </w:rPr>
          <w:t>incommingdocument/sendcomment/</w:t>
        </w:r>
      </w:hyperlink>
      <w:r w:rsidRPr="00CC2A8E">
        <w:t xml:space="preserve"> </w:t>
      </w:r>
    </w:p>
    <w:p w14:paraId="189A12B7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{id} là id của văn bản</w:t>
      </w:r>
    </w:p>
    <w:p w14:paraId="69CCAF59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6C6FE45D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Request:</w:t>
      </w:r>
    </w:p>
    <w:p w14:paraId="1B98A75E" w14:textId="77777777" w:rsidR="00AE04BD" w:rsidRDefault="00AE04BD" w:rsidP="00AE04BD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213473FA" w14:textId="77777777" w:rsidTr="00580BEE">
        <w:tc>
          <w:tcPr>
            <w:tcW w:w="8838" w:type="dxa"/>
          </w:tcPr>
          <w:p w14:paraId="4A59840F" w14:textId="77777777" w:rsidR="00AE04BD" w:rsidRDefault="00AE04BD" w:rsidP="00580BEE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  <w:p w14:paraId="672C1527" w14:textId="77777777" w:rsidR="00AE04BD" w:rsidRDefault="00AE04BD" w:rsidP="00580BEE">
            <w:pPr>
              <w:pStyle w:val="ListParagraph"/>
              <w:ind w:left="1080"/>
            </w:pPr>
            <w:r w:rsidRPr="00C336BF">
              <w:rPr>
                <w:rStyle w:val="sbrace"/>
                <w:rFonts w:ascii="Consolas" w:hAnsi="Consolas"/>
                <w:color w:val="666666"/>
              </w:rPr>
              <w:t>{"docId":"20004604","comment":"lương bổng tét"}</w:t>
            </w:r>
          </w:p>
        </w:tc>
      </w:tr>
    </w:tbl>
    <w:p w14:paraId="74520C7E" w14:textId="77777777" w:rsidR="00AE04BD" w:rsidRDefault="00AE04BD" w:rsidP="00AE04BD">
      <w:pPr>
        <w:pStyle w:val="ListParagraph"/>
        <w:numPr>
          <w:ilvl w:val="0"/>
          <w:numId w:val="7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AE04BD" w:rsidRPr="00BC7EBB" w14:paraId="5327AE94" w14:textId="77777777" w:rsidTr="00580BEE">
        <w:tc>
          <w:tcPr>
            <w:tcW w:w="2515" w:type="dxa"/>
            <w:shd w:val="clear" w:color="auto" w:fill="E7E6E6" w:themeFill="background2"/>
          </w:tcPr>
          <w:p w14:paraId="0AB63357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0ADC43EF" w14:textId="77777777" w:rsidR="00AE04BD" w:rsidRPr="00BC7EBB" w:rsidRDefault="00AE04BD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3F26EB8F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AE04BD" w:rsidRPr="00BC7EBB" w14:paraId="57663DFC" w14:textId="77777777" w:rsidTr="00580BEE">
        <w:tc>
          <w:tcPr>
            <w:tcW w:w="2515" w:type="dxa"/>
          </w:tcPr>
          <w:p w14:paraId="3461579B" w14:textId="77777777" w:rsidR="00AE04BD" w:rsidRPr="00C03BBC" w:rsidRDefault="00AE04BD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bCs/>
              </w:rPr>
              <w:t>docId</w:t>
            </w:r>
          </w:p>
        </w:tc>
        <w:tc>
          <w:tcPr>
            <w:tcW w:w="4793" w:type="dxa"/>
          </w:tcPr>
          <w:p w14:paraId="156AA81B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519" w:type="dxa"/>
          </w:tcPr>
          <w:p w14:paraId="37BFE2A2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:rsidRPr="00BC7EBB" w14:paraId="06AC7471" w14:textId="77777777" w:rsidTr="00580BEE">
        <w:tc>
          <w:tcPr>
            <w:tcW w:w="2515" w:type="dxa"/>
          </w:tcPr>
          <w:p w14:paraId="0864E449" w14:textId="77777777" w:rsidR="00AE04BD" w:rsidRPr="00C03BBC" w:rsidRDefault="00AE04BD" w:rsidP="00580BEE">
            <w:pPr>
              <w:tabs>
                <w:tab w:val="left" w:pos="3495"/>
              </w:tabs>
              <w:rPr>
                <w:rFonts w:cs="Times New Roman"/>
              </w:rPr>
            </w:pPr>
            <w:r>
              <w:rPr>
                <w:rStyle w:val="sobjectk"/>
                <w:bCs/>
              </w:rPr>
              <w:t>comment</w:t>
            </w:r>
          </w:p>
        </w:tc>
        <w:tc>
          <w:tcPr>
            <w:tcW w:w="4793" w:type="dxa"/>
          </w:tcPr>
          <w:p w14:paraId="2196820A" w14:textId="77777777" w:rsidR="00AE04BD" w:rsidRPr="00BC7EBB" w:rsidRDefault="00AE04BD" w:rsidP="00580BEE">
            <w:pPr>
              <w:tabs>
                <w:tab w:val="left" w:pos="3495"/>
              </w:tabs>
            </w:pPr>
            <w:r>
              <w:t>Ý kiến</w:t>
            </w:r>
          </w:p>
        </w:tc>
        <w:tc>
          <w:tcPr>
            <w:tcW w:w="1519" w:type="dxa"/>
          </w:tcPr>
          <w:p w14:paraId="260771FB" w14:textId="77777777" w:rsidR="00AE04BD" w:rsidRPr="00BC7EBB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20FBC6C1" w14:textId="77777777" w:rsidR="00AE04BD" w:rsidRDefault="00AE04BD" w:rsidP="00AE04BD">
      <w:pPr>
        <w:pStyle w:val="Heading4"/>
      </w:pPr>
    </w:p>
    <w:p w14:paraId="76049A53" w14:textId="77777777" w:rsidR="00AE04BD" w:rsidRDefault="00AE04BD" w:rsidP="00AE04BD">
      <w:pPr>
        <w:pStyle w:val="ListParagraph"/>
        <w:ind w:left="1080"/>
      </w:pPr>
    </w:p>
    <w:p w14:paraId="29A1558B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2D5B84D9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2B043A05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5C32ACB4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 nếu thành công thì bắt đầu bằng chữ  “OK”,nếu thất bại thì là “ERROR”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505145D" w14:textId="77777777" w:rsidTr="00580BEE">
        <w:tc>
          <w:tcPr>
            <w:tcW w:w="8838" w:type="dxa"/>
          </w:tcPr>
          <w:p w14:paraId="1F185BE5" w14:textId="77777777" w:rsidR="00AE04BD" w:rsidRPr="004F0EBD" w:rsidRDefault="00AE04BD" w:rsidP="00580BEE">
            <w:pPr>
              <w:pStyle w:val="ListParagraph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4F0E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048A2641" w14:textId="77777777" w:rsidR="00AE04BD" w:rsidRPr="004F0EBD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F0E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F0EBD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status</w:t>
            </w:r>
            <w:r w:rsidRPr="004F0E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</w:t>
            </w:r>
          </w:p>
          <w:p w14:paraId="42EA38B8" w14:textId="77777777" w:rsidR="00AE04BD" w:rsidRPr="004F0EBD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F0E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F0EBD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code</w:t>
            </w:r>
            <w:r w:rsidRPr="004F0E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4F0EBD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0</w:t>
            </w:r>
            <w:r w:rsidRPr="004F0E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E8ED205" w14:textId="77777777" w:rsidR="00AE04BD" w:rsidRPr="004F0EBD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F0E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F0EBD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message</w:t>
            </w:r>
            <w:r w:rsidRPr="004F0E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</w:t>
            </w:r>
          </w:p>
          <w:p w14:paraId="381BE83A" w14:textId="77777777" w:rsidR="00AE04BD" w:rsidRPr="004F0EBD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F0E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21A8CDD1" w14:textId="77777777" w:rsidR="00AE04BD" w:rsidRPr="004F0EBD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F0E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F0EBD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data</w:t>
            </w:r>
            <w:r w:rsidRPr="004F0E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4F0EBD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OK|210263</w:t>
            </w:r>
            <w:r w:rsidRPr="004F0E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63EC8F1C" w14:textId="77777777" w:rsidR="00AE04BD" w:rsidRPr="004057E4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F0E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053B0A41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6EEB08D4" w14:textId="77777777" w:rsidR="00AE04BD" w:rsidRPr="00372C0D" w:rsidRDefault="00AE04BD" w:rsidP="00AE04BD"/>
    <w:p w14:paraId="49BE8D13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thông tin báo cáo văn bản</w:t>
      </w:r>
    </w:p>
    <w:p w14:paraId="2E36E6A6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0B3B327E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thông tin báo cáo văn bản</w:t>
      </w:r>
    </w:p>
    <w:p w14:paraId="790CCA7C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76" w:history="1">
        <w:r w:rsidRPr="00CB1D49">
          <w:rPr>
            <w:rStyle w:val="Hyperlink"/>
            <w:rFonts w:cs="Times New Roman"/>
          </w:rPr>
          <w:t>https://dev-qlvbdh.vnptsoftware.vn/qlvb/api/</w:t>
        </w:r>
        <w:r w:rsidRPr="00CB1D49">
          <w:rPr>
            <w:rStyle w:val="Hyperlink"/>
          </w:rPr>
          <w:t xml:space="preserve"> report/documentreport</w:t>
        </w:r>
        <w:r w:rsidRPr="00CB1D49">
          <w:rPr>
            <w:rStyle w:val="Hyperlink"/>
            <w:rFonts w:cs="Times New Roman"/>
          </w:rPr>
          <w:t>/</w:t>
        </w:r>
      </w:hyperlink>
      <w:r w:rsidRPr="00CC2A8E">
        <w:t xml:space="preserve"> </w:t>
      </w:r>
    </w:p>
    <w:p w14:paraId="7AC0F885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580B01B9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394DF657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7EF0432A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624DA11C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Thông tin của JSON: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139517CA" w14:textId="77777777" w:rsidTr="00580BEE">
        <w:tc>
          <w:tcPr>
            <w:tcW w:w="8838" w:type="dxa"/>
          </w:tcPr>
          <w:p w14:paraId="572A9CF1" w14:textId="77777777" w:rsidR="00AE04BD" w:rsidRPr="005E7743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{</w:t>
            </w:r>
          </w:p>
          <w:p w14:paraId="18D3A75D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0AC85E26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43D09698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5E774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42E274D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69A685E5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346B82A0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B7F0533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72F73D88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1200799A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denChoXuLy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5E774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17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745D1B4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denQuaHan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5E774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C8AA82E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denDaXuLy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5E774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283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E62B29F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denBanHanh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5E774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155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B6B434B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diChoXuLy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5E774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24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D0183AB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diQuaHan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5E774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E24EE7F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diDaXuLy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5E774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132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9DE3A88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diBanHanh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5E774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83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1D783652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27C8A322" w14:textId="77777777" w:rsidR="00AE04BD" w:rsidRPr="005E7743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572723CB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59BE4938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3"/>
        <w:gridCol w:w="5142"/>
        <w:gridCol w:w="1441"/>
      </w:tblGrid>
      <w:tr w:rsidR="00AE04BD" w14:paraId="54BFB2C8" w14:textId="77777777" w:rsidTr="00580BEE">
        <w:tc>
          <w:tcPr>
            <w:tcW w:w="2273" w:type="dxa"/>
            <w:shd w:val="clear" w:color="auto" w:fill="E7E6E6" w:themeFill="background2"/>
          </w:tcPr>
          <w:p w14:paraId="740BC2F5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142" w:type="dxa"/>
            <w:shd w:val="clear" w:color="auto" w:fill="E7E6E6" w:themeFill="background2"/>
          </w:tcPr>
          <w:p w14:paraId="02431423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441" w:type="dxa"/>
            <w:shd w:val="clear" w:color="auto" w:fill="E7E6E6" w:themeFill="background2"/>
          </w:tcPr>
          <w:p w14:paraId="6268422D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7A5E1BA5" w14:textId="77777777" w:rsidTr="00580BEE">
        <w:tc>
          <w:tcPr>
            <w:tcW w:w="2273" w:type="dxa"/>
          </w:tcPr>
          <w:p w14:paraId="593A8BDB" w14:textId="77777777" w:rsidR="00AE04BD" w:rsidRDefault="00AE04BD" w:rsidP="00580BEE">
            <w:pPr>
              <w:tabs>
                <w:tab w:val="left" w:pos="3495"/>
              </w:tabs>
            </w:pPr>
            <w:r>
              <w:t>denChoXuLy</w:t>
            </w:r>
          </w:p>
        </w:tc>
        <w:tc>
          <w:tcPr>
            <w:tcW w:w="5142" w:type="dxa"/>
          </w:tcPr>
          <w:p w14:paraId="36142B4C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Số văn bản đến chờ xử lý</w:t>
            </w:r>
          </w:p>
        </w:tc>
        <w:tc>
          <w:tcPr>
            <w:tcW w:w="1441" w:type="dxa"/>
          </w:tcPr>
          <w:p w14:paraId="3ECDDB2D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6A350E0F" w14:textId="77777777" w:rsidTr="00580BEE">
        <w:tc>
          <w:tcPr>
            <w:tcW w:w="2273" w:type="dxa"/>
          </w:tcPr>
          <w:p w14:paraId="07578208" w14:textId="77777777" w:rsidR="00AE04BD" w:rsidRDefault="00AE04BD" w:rsidP="00580BEE">
            <w:pPr>
              <w:tabs>
                <w:tab w:val="left" w:pos="3495"/>
              </w:tabs>
            </w:pPr>
            <w:r>
              <w:t>denQuaHan</w:t>
            </w:r>
          </w:p>
        </w:tc>
        <w:tc>
          <w:tcPr>
            <w:tcW w:w="5142" w:type="dxa"/>
          </w:tcPr>
          <w:p w14:paraId="43240E66" w14:textId="77777777" w:rsidR="00AE04BD" w:rsidRDefault="00AE04BD" w:rsidP="00580BEE">
            <w:pPr>
              <w:tabs>
                <w:tab w:val="left" w:pos="3495"/>
              </w:tabs>
            </w:pPr>
            <w:r>
              <w:t>Số văn bản quá hạn</w:t>
            </w:r>
          </w:p>
        </w:tc>
        <w:tc>
          <w:tcPr>
            <w:tcW w:w="1441" w:type="dxa"/>
          </w:tcPr>
          <w:p w14:paraId="5949404F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C1FACC0" w14:textId="77777777" w:rsidTr="00580BEE">
        <w:tc>
          <w:tcPr>
            <w:tcW w:w="2273" w:type="dxa"/>
          </w:tcPr>
          <w:p w14:paraId="10693CDA" w14:textId="77777777" w:rsidR="00AE04BD" w:rsidRDefault="00AE04BD" w:rsidP="00580BEE">
            <w:pPr>
              <w:tabs>
                <w:tab w:val="left" w:pos="3495"/>
              </w:tabs>
            </w:pPr>
            <w:r>
              <w:t>denDaXuLy</w:t>
            </w:r>
          </w:p>
        </w:tc>
        <w:tc>
          <w:tcPr>
            <w:tcW w:w="5142" w:type="dxa"/>
          </w:tcPr>
          <w:p w14:paraId="30504426" w14:textId="77777777" w:rsidR="00AE04BD" w:rsidRDefault="00AE04BD" w:rsidP="00580BEE">
            <w:pPr>
              <w:tabs>
                <w:tab w:val="left" w:pos="3495"/>
              </w:tabs>
            </w:pPr>
            <w:r>
              <w:t>Số văn bản đến đã xử lý</w:t>
            </w:r>
          </w:p>
        </w:tc>
        <w:tc>
          <w:tcPr>
            <w:tcW w:w="1441" w:type="dxa"/>
          </w:tcPr>
          <w:p w14:paraId="12532E30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93E27B5" w14:textId="77777777" w:rsidTr="00580BEE">
        <w:tc>
          <w:tcPr>
            <w:tcW w:w="2273" w:type="dxa"/>
          </w:tcPr>
          <w:p w14:paraId="0632F5E7" w14:textId="77777777" w:rsidR="00AE04BD" w:rsidRDefault="00AE04BD" w:rsidP="00580BEE">
            <w:pPr>
              <w:tabs>
                <w:tab w:val="left" w:pos="3495"/>
              </w:tabs>
            </w:pPr>
            <w:r>
              <w:t>denBanHanh</w:t>
            </w:r>
          </w:p>
        </w:tc>
        <w:tc>
          <w:tcPr>
            <w:tcW w:w="5142" w:type="dxa"/>
          </w:tcPr>
          <w:p w14:paraId="6C106293" w14:textId="77777777" w:rsidR="00AE04BD" w:rsidRDefault="00AE04BD" w:rsidP="00580BEE">
            <w:pPr>
              <w:tabs>
                <w:tab w:val="left" w:pos="3495"/>
              </w:tabs>
            </w:pPr>
            <w:r>
              <w:t>Số văn bản đến đã ban hành</w:t>
            </w:r>
          </w:p>
        </w:tc>
        <w:tc>
          <w:tcPr>
            <w:tcW w:w="1441" w:type="dxa"/>
          </w:tcPr>
          <w:p w14:paraId="4BA2A26E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D99F436" w14:textId="77777777" w:rsidTr="00580BEE">
        <w:tc>
          <w:tcPr>
            <w:tcW w:w="2273" w:type="dxa"/>
          </w:tcPr>
          <w:p w14:paraId="20862B1D" w14:textId="77777777" w:rsidR="00AE04BD" w:rsidRDefault="00AE04BD" w:rsidP="00580BEE">
            <w:pPr>
              <w:tabs>
                <w:tab w:val="left" w:pos="3495"/>
              </w:tabs>
            </w:pPr>
            <w:r>
              <w:t>diChoXuLy</w:t>
            </w:r>
          </w:p>
        </w:tc>
        <w:tc>
          <w:tcPr>
            <w:tcW w:w="5142" w:type="dxa"/>
          </w:tcPr>
          <w:p w14:paraId="5630C1A3" w14:textId="77777777" w:rsidR="00AE04BD" w:rsidRDefault="00AE04BD" w:rsidP="00580BEE">
            <w:pPr>
              <w:tabs>
                <w:tab w:val="left" w:pos="3495"/>
              </w:tabs>
            </w:pPr>
            <w:r>
              <w:t>Số văn bản đi chờ xử  lý</w:t>
            </w:r>
          </w:p>
        </w:tc>
        <w:tc>
          <w:tcPr>
            <w:tcW w:w="1441" w:type="dxa"/>
          </w:tcPr>
          <w:p w14:paraId="27817CB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08FDA30" w14:textId="77777777" w:rsidTr="00580BEE">
        <w:tc>
          <w:tcPr>
            <w:tcW w:w="2273" w:type="dxa"/>
          </w:tcPr>
          <w:p w14:paraId="063A87E6" w14:textId="77777777" w:rsidR="00AE04BD" w:rsidRDefault="00AE04BD" w:rsidP="00580BEE">
            <w:pPr>
              <w:tabs>
                <w:tab w:val="left" w:pos="3495"/>
              </w:tabs>
            </w:pPr>
            <w:r>
              <w:t>diQuaHan</w:t>
            </w:r>
          </w:p>
        </w:tc>
        <w:tc>
          <w:tcPr>
            <w:tcW w:w="5142" w:type="dxa"/>
          </w:tcPr>
          <w:p w14:paraId="0E7C3296" w14:textId="77777777" w:rsidR="00AE04BD" w:rsidRDefault="00AE04BD" w:rsidP="00580BEE">
            <w:pPr>
              <w:tabs>
                <w:tab w:val="left" w:pos="3495"/>
              </w:tabs>
            </w:pPr>
            <w:r>
              <w:t>Số văn bản đi quá hạn</w:t>
            </w:r>
          </w:p>
        </w:tc>
        <w:tc>
          <w:tcPr>
            <w:tcW w:w="1441" w:type="dxa"/>
          </w:tcPr>
          <w:p w14:paraId="4DAD688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564B27CB" w14:textId="77777777" w:rsidTr="00580BEE">
        <w:tc>
          <w:tcPr>
            <w:tcW w:w="2273" w:type="dxa"/>
          </w:tcPr>
          <w:p w14:paraId="79B2206D" w14:textId="77777777" w:rsidR="00AE04BD" w:rsidRDefault="00AE04BD" w:rsidP="00580BEE">
            <w:pPr>
              <w:tabs>
                <w:tab w:val="left" w:pos="3495"/>
              </w:tabs>
            </w:pPr>
            <w:r>
              <w:t>diDaXuLy</w:t>
            </w:r>
          </w:p>
        </w:tc>
        <w:tc>
          <w:tcPr>
            <w:tcW w:w="5142" w:type="dxa"/>
          </w:tcPr>
          <w:p w14:paraId="4192F041" w14:textId="77777777" w:rsidR="00AE04BD" w:rsidRDefault="00AE04BD" w:rsidP="00580BEE">
            <w:pPr>
              <w:tabs>
                <w:tab w:val="left" w:pos="3495"/>
              </w:tabs>
            </w:pPr>
            <w:r>
              <w:t>Số văn bản đi đã xử lý</w:t>
            </w:r>
          </w:p>
        </w:tc>
        <w:tc>
          <w:tcPr>
            <w:tcW w:w="1441" w:type="dxa"/>
          </w:tcPr>
          <w:p w14:paraId="3D17D4CA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ECB50BE" w14:textId="77777777" w:rsidTr="00580BEE">
        <w:tc>
          <w:tcPr>
            <w:tcW w:w="2273" w:type="dxa"/>
          </w:tcPr>
          <w:p w14:paraId="1C426B7E" w14:textId="77777777" w:rsidR="00AE04BD" w:rsidRDefault="00AE04BD" w:rsidP="00580BEE">
            <w:pPr>
              <w:tabs>
                <w:tab w:val="left" w:pos="3495"/>
              </w:tabs>
            </w:pPr>
            <w:r>
              <w:t>diBanHanh</w:t>
            </w:r>
          </w:p>
        </w:tc>
        <w:tc>
          <w:tcPr>
            <w:tcW w:w="5142" w:type="dxa"/>
          </w:tcPr>
          <w:p w14:paraId="3B2284F5" w14:textId="77777777" w:rsidR="00AE04BD" w:rsidRDefault="00AE04BD" w:rsidP="00580BEE">
            <w:pPr>
              <w:tabs>
                <w:tab w:val="left" w:pos="3495"/>
              </w:tabs>
            </w:pPr>
            <w:r>
              <w:t>Số văn bản đi đã ban hành</w:t>
            </w:r>
          </w:p>
        </w:tc>
        <w:tc>
          <w:tcPr>
            <w:tcW w:w="1441" w:type="dxa"/>
          </w:tcPr>
          <w:p w14:paraId="3653901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18E55E12" w14:textId="77777777" w:rsidR="00AE04BD" w:rsidRPr="00372C0D" w:rsidRDefault="00AE04BD" w:rsidP="00AE04BD"/>
    <w:p w14:paraId="3256923C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thông tin báo cáo công việc</w:t>
      </w:r>
    </w:p>
    <w:p w14:paraId="3E34DC64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0CF7C4F1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thông tin báo cáo công việc</w:t>
      </w:r>
    </w:p>
    <w:p w14:paraId="184B1883" w14:textId="77777777" w:rsidR="00AE04BD" w:rsidRPr="005E7743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77" w:history="1">
        <w:r w:rsidRPr="00CB1D49">
          <w:rPr>
            <w:rStyle w:val="Hyperlink"/>
            <w:rFonts w:cs="Times New Roman"/>
          </w:rPr>
          <w:t>https://dev-qlvbdh.vnptsoftware.vn/qlvb/api/</w:t>
        </w:r>
        <w:r w:rsidRPr="00CB1D49">
          <w:rPr>
            <w:rStyle w:val="Hyperlink"/>
          </w:rPr>
          <w:t xml:space="preserve"> report/ jobreport/{month}/</w:t>
        </w:r>
      </w:hyperlink>
    </w:p>
    <w:p w14:paraId="13F80D98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{id} là số tháng cần lấy báo cáo</w:t>
      </w:r>
    </w:p>
    <w:p w14:paraId="2E2E35F2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3DD84175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2C53F65A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2C1EB429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30F25E17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Thông tin của JSON: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2A4D37E7" w14:textId="77777777" w:rsidTr="00580BEE">
        <w:tc>
          <w:tcPr>
            <w:tcW w:w="8838" w:type="dxa"/>
          </w:tcPr>
          <w:p w14:paraId="5D105FFC" w14:textId="77777777" w:rsidR="00AE04BD" w:rsidRPr="005E7743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583F3943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0C849CB4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567C654E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5E7743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D4738D9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14:paraId="305CE308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67E69AB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AA8B510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14:paraId="65370F09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{</w:t>
            </w:r>
          </w:p>
          <w:p w14:paraId="0C48BF83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total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5E774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4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DE7C600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chuaThucHien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5E774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4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FA3DDCC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dangThucHien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5E774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C808EE2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daThucHien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5E774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AF661A6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quaHan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5E774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790CE65B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E7743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dungHan</w:t>
            </w: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5E774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</w:t>
            </w:r>
          </w:p>
          <w:p w14:paraId="7EEE3514" w14:textId="77777777" w:rsidR="00AE04BD" w:rsidRPr="005E7743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3774292" w14:textId="77777777" w:rsidR="00AE04BD" w:rsidRPr="005E7743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E77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614189B8" w14:textId="77777777" w:rsidR="00AE04BD" w:rsidRDefault="00AE04BD" w:rsidP="00580BEE">
            <w:pPr>
              <w:pStyle w:val="ListParagraph"/>
              <w:ind w:left="1080"/>
            </w:pPr>
          </w:p>
        </w:tc>
      </w:tr>
    </w:tbl>
    <w:p w14:paraId="6F666D82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lastRenderedPageBreak/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3"/>
        <w:gridCol w:w="5142"/>
        <w:gridCol w:w="1441"/>
      </w:tblGrid>
      <w:tr w:rsidR="00AE04BD" w14:paraId="64692940" w14:textId="77777777" w:rsidTr="00580BEE">
        <w:tc>
          <w:tcPr>
            <w:tcW w:w="2273" w:type="dxa"/>
            <w:shd w:val="clear" w:color="auto" w:fill="E7E6E6" w:themeFill="background2"/>
          </w:tcPr>
          <w:p w14:paraId="47841733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142" w:type="dxa"/>
            <w:shd w:val="clear" w:color="auto" w:fill="E7E6E6" w:themeFill="background2"/>
          </w:tcPr>
          <w:p w14:paraId="317AECD9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441" w:type="dxa"/>
            <w:shd w:val="clear" w:color="auto" w:fill="E7E6E6" w:themeFill="background2"/>
          </w:tcPr>
          <w:p w14:paraId="53DD1B32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2857CA96" w14:textId="77777777" w:rsidTr="00580BEE">
        <w:tc>
          <w:tcPr>
            <w:tcW w:w="2273" w:type="dxa"/>
          </w:tcPr>
          <w:p w14:paraId="31605F28" w14:textId="77777777" w:rsidR="00AE04BD" w:rsidRDefault="00AE04BD" w:rsidP="00580BEE">
            <w:pPr>
              <w:tabs>
                <w:tab w:val="left" w:pos="3495"/>
              </w:tabs>
            </w:pPr>
            <w:r>
              <w:t>total</w:t>
            </w:r>
          </w:p>
        </w:tc>
        <w:tc>
          <w:tcPr>
            <w:tcW w:w="5142" w:type="dxa"/>
          </w:tcPr>
          <w:p w14:paraId="592F5261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Tổng số công việc</w:t>
            </w:r>
          </w:p>
        </w:tc>
        <w:tc>
          <w:tcPr>
            <w:tcW w:w="1441" w:type="dxa"/>
          </w:tcPr>
          <w:p w14:paraId="07782CB5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565111FD" w14:textId="77777777" w:rsidTr="00580BEE">
        <w:tc>
          <w:tcPr>
            <w:tcW w:w="2273" w:type="dxa"/>
          </w:tcPr>
          <w:p w14:paraId="4B03A420" w14:textId="77777777" w:rsidR="00AE04BD" w:rsidRDefault="00AE04BD" w:rsidP="00580BEE">
            <w:pPr>
              <w:tabs>
                <w:tab w:val="left" w:pos="3495"/>
              </w:tabs>
            </w:pPr>
            <w:r>
              <w:t>chuaThucHien</w:t>
            </w:r>
          </w:p>
        </w:tc>
        <w:tc>
          <w:tcPr>
            <w:tcW w:w="5142" w:type="dxa"/>
          </w:tcPr>
          <w:p w14:paraId="65BC2BFA" w14:textId="77777777" w:rsidR="00AE04BD" w:rsidRDefault="00AE04BD" w:rsidP="00580BEE">
            <w:pPr>
              <w:tabs>
                <w:tab w:val="left" w:pos="3495"/>
              </w:tabs>
            </w:pPr>
            <w:r>
              <w:t>Số công việc chưa thực hiện</w:t>
            </w:r>
          </w:p>
        </w:tc>
        <w:tc>
          <w:tcPr>
            <w:tcW w:w="1441" w:type="dxa"/>
          </w:tcPr>
          <w:p w14:paraId="7EEFF32D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16D8945" w14:textId="77777777" w:rsidTr="00580BEE">
        <w:tc>
          <w:tcPr>
            <w:tcW w:w="2273" w:type="dxa"/>
          </w:tcPr>
          <w:p w14:paraId="7F2BEE7F" w14:textId="77777777" w:rsidR="00AE04BD" w:rsidRDefault="00AE04BD" w:rsidP="00580BEE">
            <w:pPr>
              <w:tabs>
                <w:tab w:val="left" w:pos="3495"/>
              </w:tabs>
            </w:pPr>
            <w:r>
              <w:t>dangThucHien</w:t>
            </w:r>
          </w:p>
        </w:tc>
        <w:tc>
          <w:tcPr>
            <w:tcW w:w="5142" w:type="dxa"/>
          </w:tcPr>
          <w:p w14:paraId="53698B4D" w14:textId="77777777" w:rsidR="00AE04BD" w:rsidRDefault="00AE04BD" w:rsidP="00580BEE">
            <w:pPr>
              <w:tabs>
                <w:tab w:val="left" w:pos="3495"/>
              </w:tabs>
            </w:pPr>
            <w:r>
              <w:t>Số công việc đang thục hiện</w:t>
            </w:r>
          </w:p>
        </w:tc>
        <w:tc>
          <w:tcPr>
            <w:tcW w:w="1441" w:type="dxa"/>
          </w:tcPr>
          <w:p w14:paraId="1311EAE8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2BFFE977" w14:textId="77777777" w:rsidTr="00580BEE">
        <w:tc>
          <w:tcPr>
            <w:tcW w:w="2273" w:type="dxa"/>
          </w:tcPr>
          <w:p w14:paraId="5237DE61" w14:textId="77777777" w:rsidR="00AE04BD" w:rsidRDefault="00AE04BD" w:rsidP="00580BEE">
            <w:pPr>
              <w:tabs>
                <w:tab w:val="left" w:pos="3495"/>
              </w:tabs>
            </w:pPr>
            <w:r>
              <w:t>daThucHien</w:t>
            </w:r>
          </w:p>
        </w:tc>
        <w:tc>
          <w:tcPr>
            <w:tcW w:w="5142" w:type="dxa"/>
          </w:tcPr>
          <w:p w14:paraId="445AFF90" w14:textId="77777777" w:rsidR="00AE04BD" w:rsidRDefault="00AE04BD" w:rsidP="00580BEE">
            <w:pPr>
              <w:tabs>
                <w:tab w:val="left" w:pos="3495"/>
              </w:tabs>
            </w:pPr>
            <w:r>
              <w:t>Số công việc đã thực hiện</w:t>
            </w:r>
          </w:p>
        </w:tc>
        <w:tc>
          <w:tcPr>
            <w:tcW w:w="1441" w:type="dxa"/>
          </w:tcPr>
          <w:p w14:paraId="720B065C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EC877FC" w14:textId="77777777" w:rsidTr="00580BEE">
        <w:tc>
          <w:tcPr>
            <w:tcW w:w="2273" w:type="dxa"/>
          </w:tcPr>
          <w:p w14:paraId="13AC3F64" w14:textId="77777777" w:rsidR="00AE04BD" w:rsidRDefault="00AE04BD" w:rsidP="00580BEE">
            <w:pPr>
              <w:tabs>
                <w:tab w:val="left" w:pos="3495"/>
              </w:tabs>
            </w:pPr>
            <w:r>
              <w:t>quaHan</w:t>
            </w:r>
          </w:p>
        </w:tc>
        <w:tc>
          <w:tcPr>
            <w:tcW w:w="5142" w:type="dxa"/>
          </w:tcPr>
          <w:p w14:paraId="5208ABE7" w14:textId="3B4415DB" w:rsidR="00AE04BD" w:rsidRDefault="00AE04BD" w:rsidP="00D95D72">
            <w:pPr>
              <w:tabs>
                <w:tab w:val="left" w:pos="3495"/>
              </w:tabs>
            </w:pPr>
            <w:r>
              <w:t>Số công việc quá hạn</w:t>
            </w:r>
            <w:r w:rsidR="00D95D72">
              <w:t>( Công viêc quá hạn tức là công việc có hạn xử lý và  chưa hoàn thành khi đến hạn xử lý)</w:t>
            </w:r>
          </w:p>
        </w:tc>
        <w:tc>
          <w:tcPr>
            <w:tcW w:w="1441" w:type="dxa"/>
          </w:tcPr>
          <w:p w14:paraId="31B7AF2F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11649C00" w14:textId="77777777" w:rsidTr="00580BEE">
        <w:tc>
          <w:tcPr>
            <w:tcW w:w="2273" w:type="dxa"/>
          </w:tcPr>
          <w:p w14:paraId="1BAFFD8E" w14:textId="77777777" w:rsidR="00AE04BD" w:rsidRDefault="00AE04BD" w:rsidP="00580BEE">
            <w:pPr>
              <w:tabs>
                <w:tab w:val="left" w:pos="3495"/>
              </w:tabs>
            </w:pPr>
            <w:r>
              <w:t>dungHan</w:t>
            </w:r>
          </w:p>
        </w:tc>
        <w:tc>
          <w:tcPr>
            <w:tcW w:w="5142" w:type="dxa"/>
          </w:tcPr>
          <w:p w14:paraId="499EDF91" w14:textId="56946B40" w:rsidR="00AE04BD" w:rsidRDefault="00AE04BD" w:rsidP="00580BEE">
            <w:pPr>
              <w:tabs>
                <w:tab w:val="left" w:pos="3495"/>
              </w:tabs>
            </w:pPr>
            <w:r>
              <w:t>Số công việc đúng hạn</w:t>
            </w:r>
            <w:r w:rsidR="00372B17">
              <w:t>( trừ công việc quá hạn thì còn lại đểu coi là công việc đúng hạn)</w:t>
            </w:r>
          </w:p>
        </w:tc>
        <w:tc>
          <w:tcPr>
            <w:tcW w:w="1441" w:type="dxa"/>
          </w:tcPr>
          <w:p w14:paraId="6EF3933E" w14:textId="77777777" w:rsidR="00AE04BD" w:rsidRDefault="00AE04BD" w:rsidP="00580BEE">
            <w:pPr>
              <w:tabs>
                <w:tab w:val="left" w:pos="3495"/>
              </w:tabs>
            </w:pPr>
          </w:p>
        </w:tc>
      </w:tr>
    </w:tbl>
    <w:p w14:paraId="5BC163D2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danh sách thông tin notify</w:t>
      </w:r>
    </w:p>
    <w:p w14:paraId="251F557E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3E1F9352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thông tin notify</w:t>
      </w:r>
    </w:p>
    <w:p w14:paraId="5C6394BE" w14:textId="77777777" w:rsidR="00AE04BD" w:rsidRPr="005E7743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78" w:history="1">
        <w:r w:rsidRPr="0088200F">
          <w:rPr>
            <w:rStyle w:val="Hyperlink"/>
            <w:rFonts w:cs="Times New Roman"/>
          </w:rPr>
          <w:t>https://dev-qlvbdh.vnptsoftware.vn/qlvb/api/</w:t>
        </w:r>
        <w:r w:rsidRPr="0088200F">
          <w:rPr>
            <w:rStyle w:val="Hyperlink"/>
          </w:rPr>
          <w:t>notifycation/getlistnotify/</w:t>
        </w:r>
      </w:hyperlink>
    </w:p>
    <w:p w14:paraId="734E22B3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17961987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745E041E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55D0D5F4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47ACD093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Thông tin của JSON: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527D8F1A" w14:textId="77777777" w:rsidTr="00580BEE">
        <w:tc>
          <w:tcPr>
            <w:tcW w:w="8838" w:type="dxa"/>
          </w:tcPr>
          <w:p w14:paraId="4BCA7690" w14:textId="5589F312" w:rsidR="00AE04BD" w:rsidRPr="0088200F" w:rsidRDefault="00AE04BD" w:rsidP="00580BEE">
            <w:pPr>
              <w:pStyle w:val="ListParagraph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1334004" w14:textId="77777777" w:rsidR="00AE04BD" w:rsidRPr="0088200F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status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</w:t>
            </w:r>
          </w:p>
          <w:p w14:paraId="162B9ACB" w14:textId="77777777" w:rsidR="00AE04BD" w:rsidRPr="0088200F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code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0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1DE2036" w14:textId="77777777" w:rsidR="00AE04BD" w:rsidRPr="0088200F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message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</w:t>
            </w:r>
          </w:p>
          <w:p w14:paraId="61866F83" w14:textId="77777777" w:rsidR="00AE04BD" w:rsidRPr="0088200F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7D70E1C2" w14:textId="77777777" w:rsidR="00AE04BD" w:rsidRPr="0088200F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data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6E91C244" w14:textId="77777777" w:rsidR="00AE04BD" w:rsidRPr="0088200F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{</w:t>
            </w:r>
          </w:p>
          <w:p w14:paraId="68D68F08" w14:textId="77777777" w:rsidR="00AE04BD" w:rsidRPr="0088200F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id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4447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A3A0824" w14:textId="77777777" w:rsidR="00AE04BD" w:rsidRPr="0088200F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link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VAN_BAN_DEN|20006040|CAN_XU_LY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F570592" w14:textId="77777777" w:rsidR="00AE04BD" w:rsidRPr="0088200F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type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2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87DB097" w14:textId="77777777" w:rsidR="00AE04BD" w:rsidRPr="0088200F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createdDate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2017-10-24 08:39:33.0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8EC891E" w14:textId="77777777" w:rsidR="00AE04BD" w:rsidRPr="0088200F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createdUser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vanthuqh@vnpt.vn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5550BE7" w14:textId="77777777" w:rsidR="00AE04BD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title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24102017_vbden_test2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="006104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CEFC7BA" w14:textId="76A44B30" w:rsidR="0061041B" w:rsidRPr="0088200F" w:rsidRDefault="0061041B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avatar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hyperlink r:id="rId79" w:tooltip="Click to insert into URL field" w:history="1">
              <w:r>
                <w:rPr>
                  <w:rStyle w:val="Hyperlink"/>
                  <w:rFonts w:ascii="Courier New" w:hAnsi="Courier New" w:cs="Courier New"/>
                  <w:color w:val="757575"/>
                  <w:sz w:val="20"/>
                  <w:szCs w:val="20"/>
                </w:rPr>
                <w:t>https://14.225.6.6/qlvbdh/upload/QLVB_EGOV/update_user/avatar/vanthuqh@vnpt.vn/IMG_1013.JPG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14:paraId="5AB68C1C" w14:textId="77777777" w:rsidR="00AE04BD" w:rsidRPr="0088200F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2829FD4B" w14:textId="77777777" w:rsidR="00AE04BD" w:rsidRPr="0088200F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{</w:t>
            </w:r>
          </w:p>
          <w:p w14:paraId="6DE6E808" w14:textId="77777777" w:rsidR="00AE04BD" w:rsidRPr="0088200F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id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4444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E60672D" w14:textId="77777777" w:rsidR="00AE04BD" w:rsidRPr="0088200F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link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VAN_BAN_DI|20006036|vanban_di_choxuly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3631551" w14:textId="77777777" w:rsidR="00AE04BD" w:rsidRPr="0088200F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type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B35BACF" w14:textId="77777777" w:rsidR="00AE04BD" w:rsidRPr="0088200F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createdDate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2017-10-23 17:48:00.0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74C971B" w14:textId="77777777" w:rsidR="00AE04BD" w:rsidRPr="0088200F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createdUser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lanhdaophongqh.tckh@vnpt.vn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04D9CAF" w14:textId="77777777" w:rsidR="00AE04BD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title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88200F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23102017_SSS ssss 22</w:t>
            </w: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="006104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7E55F69" w14:textId="78FE32FC" w:rsidR="0061041B" w:rsidRPr="0088200F" w:rsidRDefault="0061041B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avatar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hyperlink r:id="rId80" w:tooltip="Click to insert into URL field" w:history="1">
              <w:r>
                <w:rPr>
                  <w:rStyle w:val="Hyperlink"/>
                  <w:rFonts w:ascii="Courier New" w:hAnsi="Courier New" w:cs="Courier New"/>
                  <w:color w:val="757575"/>
                  <w:sz w:val="20"/>
                  <w:szCs w:val="20"/>
                </w:rPr>
                <w:t>https://14.225.6.6/qlvbdh/upload/QLVB_EGOV/update_user/avatar/vanthuqh@vnpt.vn/IMG_1013.JPG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14:paraId="5C80B00D" w14:textId="77777777" w:rsidR="00AE04BD" w:rsidRPr="0088200F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20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4FEED1B1" w14:textId="77777777" w:rsidR="00AE04BD" w:rsidRDefault="00AE04BD" w:rsidP="00580BEE">
            <w:pPr>
              <w:pStyle w:val="ListParagraph"/>
              <w:ind w:left="1080"/>
            </w:pPr>
            <w:r>
              <w:t>]</w:t>
            </w:r>
          </w:p>
          <w:p w14:paraId="17EF4D84" w14:textId="77777777" w:rsidR="00AE04BD" w:rsidRDefault="00AE04BD" w:rsidP="00580BEE">
            <w:pPr>
              <w:pStyle w:val="ListParagraph"/>
              <w:ind w:left="1080"/>
            </w:pPr>
            <w:r>
              <w:t>}</w:t>
            </w:r>
          </w:p>
        </w:tc>
      </w:tr>
    </w:tbl>
    <w:p w14:paraId="35E7C398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lastRenderedPageBreak/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3"/>
        <w:gridCol w:w="5142"/>
        <w:gridCol w:w="1441"/>
      </w:tblGrid>
      <w:tr w:rsidR="00AE04BD" w14:paraId="1BFA9189" w14:textId="77777777" w:rsidTr="00580BEE">
        <w:tc>
          <w:tcPr>
            <w:tcW w:w="2273" w:type="dxa"/>
            <w:shd w:val="clear" w:color="auto" w:fill="E7E6E6" w:themeFill="background2"/>
          </w:tcPr>
          <w:p w14:paraId="17476E52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142" w:type="dxa"/>
            <w:shd w:val="clear" w:color="auto" w:fill="E7E6E6" w:themeFill="background2"/>
          </w:tcPr>
          <w:p w14:paraId="2A5FF9EF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441" w:type="dxa"/>
            <w:shd w:val="clear" w:color="auto" w:fill="E7E6E6" w:themeFill="background2"/>
          </w:tcPr>
          <w:p w14:paraId="3F041DDE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2163D7A3" w14:textId="77777777" w:rsidTr="00580BEE">
        <w:tc>
          <w:tcPr>
            <w:tcW w:w="2273" w:type="dxa"/>
          </w:tcPr>
          <w:p w14:paraId="76ADFDF9" w14:textId="77777777" w:rsidR="00AE04BD" w:rsidRDefault="00AE04BD" w:rsidP="00580BEE">
            <w:pPr>
              <w:tabs>
                <w:tab w:val="left" w:pos="3495"/>
              </w:tabs>
            </w:pPr>
            <w:r>
              <w:t>id</w:t>
            </w:r>
          </w:p>
        </w:tc>
        <w:tc>
          <w:tcPr>
            <w:tcW w:w="5142" w:type="dxa"/>
          </w:tcPr>
          <w:p w14:paraId="0BF5250F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Id của notify</w:t>
            </w:r>
          </w:p>
        </w:tc>
        <w:tc>
          <w:tcPr>
            <w:tcW w:w="1441" w:type="dxa"/>
          </w:tcPr>
          <w:p w14:paraId="569B5DA1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7F218F45" w14:textId="77777777" w:rsidTr="00580BEE">
        <w:tc>
          <w:tcPr>
            <w:tcW w:w="2273" w:type="dxa"/>
          </w:tcPr>
          <w:p w14:paraId="0E543C25" w14:textId="77777777" w:rsidR="00AE04BD" w:rsidRDefault="00AE04BD" w:rsidP="00580BEE">
            <w:pPr>
              <w:tabs>
                <w:tab w:val="left" w:pos="3495"/>
              </w:tabs>
            </w:pPr>
            <w:r>
              <w:t>link</w:t>
            </w:r>
          </w:p>
        </w:tc>
        <w:tc>
          <w:tcPr>
            <w:tcW w:w="5142" w:type="dxa"/>
          </w:tcPr>
          <w:p w14:paraId="50940632" w14:textId="77777777" w:rsidR="00AE04BD" w:rsidRDefault="00AE04BD" w:rsidP="00580BEE">
            <w:pPr>
              <w:tabs>
                <w:tab w:val="left" w:pos="3495"/>
              </w:tabs>
            </w:pPr>
            <w:r>
              <w:t>Link đến thông tin văn bản</w:t>
            </w:r>
          </w:p>
        </w:tc>
        <w:tc>
          <w:tcPr>
            <w:tcW w:w="1441" w:type="dxa"/>
          </w:tcPr>
          <w:p w14:paraId="59BE9330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769295A" w14:textId="77777777" w:rsidTr="00580BEE">
        <w:tc>
          <w:tcPr>
            <w:tcW w:w="2273" w:type="dxa"/>
          </w:tcPr>
          <w:p w14:paraId="45824D6A" w14:textId="77777777" w:rsidR="00AE04BD" w:rsidRDefault="00AE04BD" w:rsidP="00580BEE">
            <w:pPr>
              <w:tabs>
                <w:tab w:val="left" w:pos="3495"/>
              </w:tabs>
            </w:pPr>
            <w:r>
              <w:t>type</w:t>
            </w:r>
          </w:p>
        </w:tc>
        <w:tc>
          <w:tcPr>
            <w:tcW w:w="5142" w:type="dxa"/>
          </w:tcPr>
          <w:p w14:paraId="31B378F1" w14:textId="77777777" w:rsidR="00AE04BD" w:rsidRDefault="00947675" w:rsidP="00580BEE">
            <w:pPr>
              <w:tabs>
                <w:tab w:val="left" w:pos="3495"/>
              </w:tabs>
            </w:pPr>
            <w:r>
              <w:t>Loại thông báo:1 –văn bản đi,2- văn bản đến,3-công việc,4- hồ sơ công việc,5- lịch họp,6- thư mời</w:t>
            </w:r>
          </w:p>
          <w:p w14:paraId="0D5D24A9" w14:textId="77777777" w:rsidR="002C636C" w:rsidRDefault="002C636C" w:rsidP="00580BEE">
            <w:pPr>
              <w:tabs>
                <w:tab w:val="left" w:pos="3495"/>
              </w:tabs>
            </w:pPr>
            <w:r>
              <w:t>Nếu là văn bản thì link có dạng :XX|idvanban|YY</w:t>
            </w:r>
          </w:p>
          <w:p w14:paraId="32E0C562" w14:textId="495428E2" w:rsidR="002C636C" w:rsidRDefault="002C636C" w:rsidP="00580BEE">
            <w:pPr>
              <w:tabs>
                <w:tab w:val="left" w:pos="3495"/>
              </w:tabs>
            </w:pPr>
            <w:r>
              <w:t>Nếu là các loại khác thì link chính là id của item</w:t>
            </w:r>
          </w:p>
        </w:tc>
        <w:tc>
          <w:tcPr>
            <w:tcW w:w="1441" w:type="dxa"/>
          </w:tcPr>
          <w:p w14:paraId="74010D53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40FEFF32" w14:textId="77777777" w:rsidTr="00580BEE">
        <w:tc>
          <w:tcPr>
            <w:tcW w:w="2273" w:type="dxa"/>
          </w:tcPr>
          <w:p w14:paraId="486459CE" w14:textId="77777777" w:rsidR="00AE04BD" w:rsidRDefault="00AE04BD" w:rsidP="00580BEE">
            <w:pPr>
              <w:tabs>
                <w:tab w:val="left" w:pos="3495"/>
              </w:tabs>
            </w:pPr>
            <w:r>
              <w:t>createdDate</w:t>
            </w:r>
          </w:p>
        </w:tc>
        <w:tc>
          <w:tcPr>
            <w:tcW w:w="5142" w:type="dxa"/>
          </w:tcPr>
          <w:p w14:paraId="4CD61431" w14:textId="77777777" w:rsidR="00AE04BD" w:rsidRDefault="00AE04BD" w:rsidP="00580BEE">
            <w:pPr>
              <w:tabs>
                <w:tab w:val="left" w:pos="3495"/>
              </w:tabs>
            </w:pPr>
            <w:r>
              <w:t>Ngày tạo notify</w:t>
            </w:r>
          </w:p>
        </w:tc>
        <w:tc>
          <w:tcPr>
            <w:tcW w:w="1441" w:type="dxa"/>
          </w:tcPr>
          <w:p w14:paraId="4BD18C45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62C53BA7" w14:textId="77777777" w:rsidTr="00580BEE">
        <w:tc>
          <w:tcPr>
            <w:tcW w:w="2273" w:type="dxa"/>
          </w:tcPr>
          <w:p w14:paraId="1190E99F" w14:textId="77777777" w:rsidR="00AE04BD" w:rsidRDefault="00AE04BD" w:rsidP="00580BEE">
            <w:pPr>
              <w:tabs>
                <w:tab w:val="left" w:pos="3495"/>
              </w:tabs>
            </w:pPr>
            <w:r>
              <w:t>createdUser</w:t>
            </w:r>
          </w:p>
        </w:tc>
        <w:tc>
          <w:tcPr>
            <w:tcW w:w="5142" w:type="dxa"/>
          </w:tcPr>
          <w:p w14:paraId="7F5F4509" w14:textId="77777777" w:rsidR="00AE04BD" w:rsidRDefault="00AE04BD" w:rsidP="00580BEE">
            <w:pPr>
              <w:tabs>
                <w:tab w:val="left" w:pos="3495"/>
              </w:tabs>
            </w:pPr>
            <w:r>
              <w:t>Người tạo notify</w:t>
            </w:r>
          </w:p>
        </w:tc>
        <w:tc>
          <w:tcPr>
            <w:tcW w:w="1441" w:type="dxa"/>
          </w:tcPr>
          <w:p w14:paraId="04E86707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AE04BD" w14:paraId="323634B3" w14:textId="77777777" w:rsidTr="00580BEE">
        <w:tc>
          <w:tcPr>
            <w:tcW w:w="2273" w:type="dxa"/>
          </w:tcPr>
          <w:p w14:paraId="438E53C7" w14:textId="77777777" w:rsidR="00AE04BD" w:rsidRDefault="00AE04BD" w:rsidP="00580BEE">
            <w:pPr>
              <w:tabs>
                <w:tab w:val="left" w:pos="3495"/>
              </w:tabs>
            </w:pPr>
            <w:r>
              <w:t>title</w:t>
            </w:r>
          </w:p>
        </w:tc>
        <w:tc>
          <w:tcPr>
            <w:tcW w:w="5142" w:type="dxa"/>
          </w:tcPr>
          <w:p w14:paraId="4630D887" w14:textId="77777777" w:rsidR="00AE04BD" w:rsidRDefault="00AE04BD" w:rsidP="00580BEE">
            <w:pPr>
              <w:tabs>
                <w:tab w:val="left" w:pos="3495"/>
              </w:tabs>
            </w:pPr>
            <w:r>
              <w:t>Thông tin của notify</w:t>
            </w:r>
          </w:p>
        </w:tc>
        <w:tc>
          <w:tcPr>
            <w:tcW w:w="1441" w:type="dxa"/>
          </w:tcPr>
          <w:p w14:paraId="5AEF87B6" w14:textId="77777777" w:rsidR="00AE04BD" w:rsidRDefault="00AE04BD" w:rsidP="00580BEE">
            <w:pPr>
              <w:tabs>
                <w:tab w:val="left" w:pos="3495"/>
              </w:tabs>
            </w:pPr>
          </w:p>
        </w:tc>
      </w:tr>
      <w:tr w:rsidR="006852E9" w14:paraId="1CA0A28F" w14:textId="77777777" w:rsidTr="00580BEE">
        <w:tc>
          <w:tcPr>
            <w:tcW w:w="2273" w:type="dxa"/>
          </w:tcPr>
          <w:p w14:paraId="3B0FEDAE" w14:textId="5988FEA5" w:rsidR="006852E9" w:rsidRDefault="006852E9" w:rsidP="00580BEE">
            <w:pPr>
              <w:tabs>
                <w:tab w:val="left" w:pos="3495"/>
              </w:tabs>
            </w:pPr>
            <w:r>
              <w:t>avatar</w:t>
            </w:r>
          </w:p>
        </w:tc>
        <w:tc>
          <w:tcPr>
            <w:tcW w:w="5142" w:type="dxa"/>
          </w:tcPr>
          <w:p w14:paraId="6D1E10B0" w14:textId="62D47B59" w:rsidR="006852E9" w:rsidRDefault="006852E9" w:rsidP="00580BEE">
            <w:pPr>
              <w:tabs>
                <w:tab w:val="left" w:pos="3495"/>
              </w:tabs>
            </w:pPr>
            <w:r>
              <w:t>Link ảnh người gửi</w:t>
            </w:r>
          </w:p>
        </w:tc>
        <w:tc>
          <w:tcPr>
            <w:tcW w:w="1441" w:type="dxa"/>
          </w:tcPr>
          <w:p w14:paraId="35732008" w14:textId="77777777" w:rsidR="006852E9" w:rsidRDefault="006852E9" w:rsidP="00580BEE">
            <w:pPr>
              <w:tabs>
                <w:tab w:val="left" w:pos="3495"/>
              </w:tabs>
            </w:pPr>
          </w:p>
        </w:tc>
      </w:tr>
    </w:tbl>
    <w:p w14:paraId="649079DD" w14:textId="77777777" w:rsidR="00AE04BD" w:rsidRDefault="00AE04BD" w:rsidP="00AE04BD">
      <w:pPr>
        <w:pStyle w:val="Heading3"/>
        <w:numPr>
          <w:ilvl w:val="1"/>
          <w:numId w:val="8"/>
        </w:numPr>
      </w:pPr>
      <w:r>
        <w:t>Đánh dấu notify đã đọc</w:t>
      </w:r>
    </w:p>
    <w:p w14:paraId="159FEE07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337B34BF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đánh dấu notify đã đọc</w:t>
      </w:r>
    </w:p>
    <w:p w14:paraId="18A351B1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B76A4B">
        <w:rPr>
          <w:rFonts w:cs="Times New Roman"/>
        </w:rPr>
        <w:t xml:space="preserve">: </w:t>
      </w:r>
      <w:hyperlink r:id="rId81" w:history="1">
        <w:r w:rsidRPr="00DB3A4C">
          <w:rPr>
            <w:rStyle w:val="Hyperlink"/>
            <w:rFonts w:cs="Times New Roman"/>
          </w:rPr>
          <w:t>https://dev-qlvbdh.vnptsoftware.vn/qlvb/api</w:t>
        </w:r>
        <w:r w:rsidRPr="00DB3A4C">
          <w:rPr>
            <w:rStyle w:val="Hyperlink"/>
          </w:rPr>
          <w:t>/</w:t>
        </w:r>
        <w:r w:rsidRPr="00DB3A4C">
          <w:rPr>
            <w:rStyle w:val="Hyperlink"/>
            <w:rFonts w:cs="Times New Roman"/>
          </w:rPr>
          <w:t>notifycation/setreadnotify/</w:t>
        </w:r>
      </w:hyperlink>
    </w:p>
    <w:p w14:paraId="4C819FA8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POST</w:t>
      </w:r>
    </w:p>
    <w:p w14:paraId="23D6DE41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Mô tả request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2FB4323A" w14:textId="77777777" w:rsidTr="00580BEE">
        <w:tc>
          <w:tcPr>
            <w:tcW w:w="8838" w:type="dxa"/>
          </w:tcPr>
          <w:p w14:paraId="05191E83" w14:textId="77777777" w:rsidR="00AE04BD" w:rsidRDefault="00AE04BD" w:rsidP="00580BEE">
            <w:pPr>
              <w:pStyle w:val="ListParagraph"/>
              <w:ind w:left="1080"/>
            </w:pPr>
            <w:r>
              <w:t>{“listId”:”4405,4406”}</w:t>
            </w:r>
          </w:p>
        </w:tc>
      </w:tr>
    </w:tbl>
    <w:p w14:paraId="2EF79C1C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3"/>
        <w:gridCol w:w="5142"/>
        <w:gridCol w:w="1441"/>
      </w:tblGrid>
      <w:tr w:rsidR="00AE04BD" w14:paraId="7A080885" w14:textId="77777777" w:rsidTr="00580BEE">
        <w:tc>
          <w:tcPr>
            <w:tcW w:w="2273" w:type="dxa"/>
            <w:shd w:val="clear" w:color="auto" w:fill="E7E6E6" w:themeFill="background2"/>
          </w:tcPr>
          <w:p w14:paraId="6C2CAB1F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142" w:type="dxa"/>
            <w:shd w:val="clear" w:color="auto" w:fill="E7E6E6" w:themeFill="background2"/>
          </w:tcPr>
          <w:p w14:paraId="08ADB302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441" w:type="dxa"/>
            <w:shd w:val="clear" w:color="auto" w:fill="E7E6E6" w:themeFill="background2"/>
          </w:tcPr>
          <w:p w14:paraId="0AB91930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136EF396" w14:textId="77777777" w:rsidTr="00580BEE">
        <w:tc>
          <w:tcPr>
            <w:tcW w:w="2273" w:type="dxa"/>
          </w:tcPr>
          <w:p w14:paraId="213BDE77" w14:textId="77777777" w:rsidR="00AE04BD" w:rsidRDefault="00AE04BD" w:rsidP="00580BEE">
            <w:pPr>
              <w:tabs>
                <w:tab w:val="left" w:pos="3495"/>
              </w:tabs>
            </w:pPr>
            <w:r>
              <w:t>listId</w:t>
            </w:r>
          </w:p>
        </w:tc>
        <w:tc>
          <w:tcPr>
            <w:tcW w:w="5142" w:type="dxa"/>
          </w:tcPr>
          <w:p w14:paraId="10D2305C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Id của notify cách nhau dấu “,”</w:t>
            </w:r>
          </w:p>
        </w:tc>
        <w:tc>
          <w:tcPr>
            <w:tcW w:w="1441" w:type="dxa"/>
          </w:tcPr>
          <w:p w14:paraId="6A95E494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22837199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27A9C596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370DDE83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2A1E2B52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JSON: “true” nếu thành công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40C6C060" w14:textId="77777777" w:rsidTr="00580BEE">
        <w:tc>
          <w:tcPr>
            <w:tcW w:w="8838" w:type="dxa"/>
          </w:tcPr>
          <w:p w14:paraId="6270B98F" w14:textId="77777777" w:rsidR="00AE04BD" w:rsidRPr="00803C12" w:rsidRDefault="00AE04BD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 xml:space="preserve">  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198B9BD0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03C1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""}</w:t>
            </w:r>
          </w:p>
          <w:p w14:paraId="1BE52D84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20FE836" w14:textId="77777777" w:rsidR="00AE04BD" w:rsidRPr="00803C12" w:rsidRDefault="00AE04BD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774C2F7D" w14:textId="77777777" w:rsidR="00AE04BD" w:rsidRDefault="00AE04BD" w:rsidP="00580BEE">
            <w:pPr>
              <w:pStyle w:val="ListParagraph"/>
              <w:ind w:left="1080"/>
            </w:pPr>
            <w:r w:rsidRPr="001614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3CF075B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danh sách phòng ban combobox tìm kiếm</w:t>
      </w:r>
    </w:p>
    <w:p w14:paraId="5859F7C9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0E83D009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danh sách phòng ban của combobox tìm kiếm</w:t>
      </w:r>
    </w:p>
    <w:p w14:paraId="71D09FF7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82" w:history="1">
        <w:r w:rsidRPr="00AD5CCB">
          <w:rPr>
            <w:rStyle w:val="Hyperlink"/>
            <w:rFonts w:cs="Times New Roman"/>
          </w:rPr>
          <w:t>https://dev-qlvbdh.vnptsoftware.vn/qlvb/api/</w:t>
        </w:r>
        <w:r w:rsidRPr="00AD5CCB">
          <w:rPr>
            <w:rStyle w:val="Hyperlink"/>
          </w:rPr>
          <w:t xml:space="preserve"> </w:t>
        </w:r>
        <w:r w:rsidRPr="00AD5CCB">
          <w:rPr>
            <w:rStyle w:val="Hyperlink"/>
            <w:rFonts w:cs="Times New Roman"/>
          </w:rPr>
          <w:t>document/</w:t>
        </w:r>
        <w:r w:rsidRPr="00AD5CCB">
          <w:rPr>
            <w:rStyle w:val="Hyperlink"/>
            <w:rFonts w:ascii="Consolas" w:hAnsi="Consolas" w:cs="Consolas"/>
            <w:sz w:val="20"/>
            <w:szCs w:val="20"/>
          </w:rPr>
          <w:t>getlistunit</w:t>
        </w:r>
        <w:r w:rsidRPr="00AD5CCB">
          <w:rPr>
            <w:rStyle w:val="Hyperlink"/>
            <w:rFonts w:cs="Times New Roman"/>
          </w:rPr>
          <w:t>/</w:t>
        </w:r>
      </w:hyperlink>
      <w:r w:rsidRPr="00CC2A8E">
        <w:t xml:space="preserve"> </w:t>
      </w:r>
    </w:p>
    <w:p w14:paraId="6B95B77F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69AD6B36" w14:textId="77777777" w:rsidR="00AE04BD" w:rsidRDefault="00AE04BD" w:rsidP="00AE04BD">
      <w:pPr>
        <w:pStyle w:val="Heading4"/>
        <w:numPr>
          <w:ilvl w:val="2"/>
          <w:numId w:val="8"/>
        </w:numPr>
      </w:pPr>
      <w:r>
        <w:lastRenderedPageBreak/>
        <w:t>Response</w:t>
      </w:r>
    </w:p>
    <w:p w14:paraId="3CF6DBFF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65629642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122B4CE7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266E8F77" w14:textId="77777777" w:rsidTr="00580BEE">
        <w:tc>
          <w:tcPr>
            <w:tcW w:w="8838" w:type="dxa"/>
          </w:tcPr>
          <w:p w14:paraId="2231F51D" w14:textId="77777777" w:rsidR="00AE04BD" w:rsidRPr="00A5008C" w:rsidRDefault="00AE04BD" w:rsidP="00580BEE">
            <w:pPr>
              <w:pStyle w:val="ListParagraph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A5008C">
              <w:rPr>
                <w:rFonts w:eastAsia="Times New Roman" w:cs="Times New Roman"/>
                <w:sz w:val="24"/>
                <w:szCs w:val="24"/>
              </w:rPr>
              <w:t>{</w:t>
            </w:r>
          </w:p>
          <w:p w14:paraId="7195200A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A5008C">
              <w:rPr>
                <w:rFonts w:eastAsia="Times New Roman" w:cs="Times New Roman"/>
                <w:sz w:val="24"/>
                <w:szCs w:val="24"/>
              </w:rPr>
              <w:t>"</w:t>
            </w:r>
            <w:r w:rsidRPr="00A5008C">
              <w:rPr>
                <w:rFonts w:eastAsia="Times New Roman" w:cs="Times New Roman"/>
                <w:color w:val="0D47A1"/>
                <w:sz w:val="24"/>
                <w:szCs w:val="24"/>
              </w:rPr>
              <w:t>status</w:t>
            </w:r>
            <w:r w:rsidRPr="00A5008C">
              <w:rPr>
                <w:rFonts w:eastAsia="Times New Roman" w:cs="Times New Roman"/>
                <w:sz w:val="24"/>
                <w:szCs w:val="24"/>
              </w:rPr>
              <w:t>": {</w:t>
            </w:r>
          </w:p>
          <w:p w14:paraId="00FB1CEB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A5008C">
              <w:rPr>
                <w:rFonts w:eastAsia="Times New Roman" w:cs="Times New Roman"/>
                <w:sz w:val="24"/>
                <w:szCs w:val="24"/>
              </w:rPr>
              <w:t>"</w:t>
            </w:r>
            <w:r w:rsidRPr="00A5008C">
              <w:rPr>
                <w:rFonts w:eastAsia="Times New Roman" w:cs="Times New Roman"/>
                <w:color w:val="0D47A1"/>
                <w:sz w:val="24"/>
                <w:szCs w:val="24"/>
              </w:rPr>
              <w:t>code</w:t>
            </w:r>
            <w:r w:rsidRPr="00A5008C">
              <w:rPr>
                <w:rFonts w:eastAsia="Times New Roman" w:cs="Times New Roman"/>
                <w:sz w:val="24"/>
                <w:szCs w:val="24"/>
              </w:rPr>
              <w:t>": "</w:t>
            </w:r>
            <w:r w:rsidRPr="00A5008C">
              <w:rPr>
                <w:rFonts w:eastAsia="Times New Roman" w:cs="Times New Roman"/>
                <w:color w:val="0D47A1"/>
                <w:sz w:val="24"/>
                <w:szCs w:val="24"/>
              </w:rPr>
              <w:t>0</w:t>
            </w:r>
            <w:r w:rsidRPr="00A5008C">
              <w:rPr>
                <w:rFonts w:eastAsia="Times New Roman" w:cs="Times New Roman"/>
                <w:sz w:val="24"/>
                <w:szCs w:val="24"/>
              </w:rPr>
              <w:t>",</w:t>
            </w:r>
          </w:p>
          <w:p w14:paraId="3C910B75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A5008C">
              <w:rPr>
                <w:rFonts w:eastAsia="Times New Roman" w:cs="Times New Roman"/>
                <w:sz w:val="24"/>
                <w:szCs w:val="24"/>
              </w:rPr>
              <w:t>"</w:t>
            </w:r>
            <w:r w:rsidRPr="00A5008C">
              <w:rPr>
                <w:rFonts w:eastAsia="Times New Roman" w:cs="Times New Roman"/>
                <w:color w:val="0D47A1"/>
                <w:sz w:val="24"/>
                <w:szCs w:val="24"/>
              </w:rPr>
              <w:t>message</w:t>
            </w:r>
            <w:r w:rsidRPr="00A5008C">
              <w:rPr>
                <w:rFonts w:eastAsia="Times New Roman" w:cs="Times New Roman"/>
                <w:sz w:val="24"/>
                <w:szCs w:val="24"/>
              </w:rPr>
              <w:t>": ""</w:t>
            </w:r>
          </w:p>
          <w:p w14:paraId="2371682A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A5008C">
              <w:rPr>
                <w:rFonts w:eastAsia="Times New Roman" w:cs="Times New Roman"/>
                <w:sz w:val="24"/>
                <w:szCs w:val="24"/>
              </w:rPr>
              <w:t>},</w:t>
            </w:r>
          </w:p>
          <w:p w14:paraId="50B5DE56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data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A5008C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</w:p>
          <w:p w14:paraId="6C1F633B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{</w:t>
            </w:r>
          </w:p>
          <w:p w14:paraId="0B2EAE0C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id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1401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8D7AD25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name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UBND Thành phố Đồng Hới - Quảng Bình_%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251A336B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79335494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{</w:t>
            </w:r>
          </w:p>
          <w:p w14:paraId="4140A142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id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1421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777459A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name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Văn phòng UBND Thành phố Đồng Hới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65B622F9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768983B" w14:textId="77777777" w:rsidR="00AE04BD" w:rsidRDefault="00AE04BD" w:rsidP="00580BEE">
            <w:pPr>
              <w:pStyle w:val="ListParagraph"/>
              <w:ind w:left="1080"/>
            </w:pPr>
            <w:r>
              <w:t>]</w:t>
            </w:r>
          </w:p>
          <w:p w14:paraId="22A4C6E2" w14:textId="77777777" w:rsidR="00AE04BD" w:rsidRDefault="00AE04BD" w:rsidP="00580BEE">
            <w:pPr>
              <w:pStyle w:val="ListParagraph"/>
              <w:ind w:left="1080"/>
            </w:pPr>
            <w:r>
              <w:t>}</w:t>
            </w:r>
          </w:p>
        </w:tc>
      </w:tr>
    </w:tbl>
    <w:p w14:paraId="7A828704" w14:textId="77777777" w:rsidR="00AE04BD" w:rsidRPr="00372C0D" w:rsidRDefault="00AE04BD" w:rsidP="00AE04BD"/>
    <w:p w14:paraId="7C82ACE5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3"/>
        <w:gridCol w:w="5142"/>
        <w:gridCol w:w="1441"/>
      </w:tblGrid>
      <w:tr w:rsidR="00AE04BD" w14:paraId="4AEB9889" w14:textId="77777777" w:rsidTr="00580BEE">
        <w:tc>
          <w:tcPr>
            <w:tcW w:w="2273" w:type="dxa"/>
            <w:shd w:val="clear" w:color="auto" w:fill="E7E6E6" w:themeFill="background2"/>
          </w:tcPr>
          <w:p w14:paraId="3C2FC48E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142" w:type="dxa"/>
            <w:shd w:val="clear" w:color="auto" w:fill="E7E6E6" w:themeFill="background2"/>
          </w:tcPr>
          <w:p w14:paraId="0F943CB4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441" w:type="dxa"/>
            <w:shd w:val="clear" w:color="auto" w:fill="E7E6E6" w:themeFill="background2"/>
          </w:tcPr>
          <w:p w14:paraId="44E972F2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4B993CEB" w14:textId="77777777" w:rsidTr="00580BEE">
        <w:tc>
          <w:tcPr>
            <w:tcW w:w="2273" w:type="dxa"/>
          </w:tcPr>
          <w:p w14:paraId="4B47ABD1" w14:textId="77777777" w:rsidR="00AE04BD" w:rsidRDefault="00AE04BD" w:rsidP="00580BEE">
            <w:pPr>
              <w:tabs>
                <w:tab w:val="left" w:pos="3495"/>
              </w:tabs>
            </w:pPr>
            <w:r>
              <w:t>id</w:t>
            </w:r>
          </w:p>
        </w:tc>
        <w:tc>
          <w:tcPr>
            <w:tcW w:w="5142" w:type="dxa"/>
          </w:tcPr>
          <w:p w14:paraId="179747EC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Id của phòng ban</w:t>
            </w:r>
          </w:p>
        </w:tc>
        <w:tc>
          <w:tcPr>
            <w:tcW w:w="1441" w:type="dxa"/>
          </w:tcPr>
          <w:p w14:paraId="21AED7CB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29180F85" w14:textId="77777777" w:rsidTr="00580BEE">
        <w:tc>
          <w:tcPr>
            <w:tcW w:w="2273" w:type="dxa"/>
          </w:tcPr>
          <w:p w14:paraId="50C2E9B9" w14:textId="77777777" w:rsidR="00AE04BD" w:rsidRDefault="00AE04BD" w:rsidP="00580BEE">
            <w:pPr>
              <w:tabs>
                <w:tab w:val="left" w:pos="3495"/>
              </w:tabs>
            </w:pPr>
            <w:r>
              <w:t>name</w:t>
            </w:r>
          </w:p>
        </w:tc>
        <w:tc>
          <w:tcPr>
            <w:tcW w:w="5142" w:type="dxa"/>
          </w:tcPr>
          <w:p w14:paraId="608D3CB1" w14:textId="77777777" w:rsidR="00AE04BD" w:rsidRDefault="00AE04BD" w:rsidP="00580BEE">
            <w:pPr>
              <w:tabs>
                <w:tab w:val="left" w:pos="3495"/>
              </w:tabs>
            </w:pPr>
            <w:r>
              <w:t>Tên phòng ban</w:t>
            </w:r>
          </w:p>
        </w:tc>
        <w:tc>
          <w:tcPr>
            <w:tcW w:w="1441" w:type="dxa"/>
          </w:tcPr>
          <w:p w14:paraId="255E2E04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1B182069" w14:textId="77777777" w:rsidR="00AE04BD" w:rsidRDefault="00AE04BD" w:rsidP="00AE04BD">
      <w:pPr>
        <w:pStyle w:val="Heading3"/>
        <w:numPr>
          <w:ilvl w:val="1"/>
          <w:numId w:val="8"/>
        </w:numPr>
      </w:pPr>
      <w:r>
        <w:t>Lấy danh sách chức danh combobox tìm kiếm</w:t>
      </w:r>
    </w:p>
    <w:p w14:paraId="07A00D60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222DDC51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lấy danh sách chức danh của combobox tìm kiếm</w:t>
      </w:r>
    </w:p>
    <w:p w14:paraId="5469CAFE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>
        <w:t>URL</w:t>
      </w:r>
      <w:r w:rsidRPr="0007402F">
        <w:rPr>
          <w:rFonts w:cs="Times New Roman"/>
        </w:rPr>
        <w:t xml:space="preserve">: </w:t>
      </w:r>
      <w:hyperlink r:id="rId83" w:history="1">
        <w:r w:rsidRPr="00AD5CCB">
          <w:rPr>
            <w:rStyle w:val="Hyperlink"/>
            <w:rFonts w:cs="Times New Roman"/>
          </w:rPr>
          <w:t>https://dev-qlvbdh.vnptsoftware.vn/qlvb/api/</w:t>
        </w:r>
        <w:r w:rsidRPr="00AD5CCB">
          <w:rPr>
            <w:rStyle w:val="Hyperlink"/>
          </w:rPr>
          <w:t xml:space="preserve"> </w:t>
        </w:r>
        <w:r w:rsidRPr="00A5008C">
          <w:rPr>
            <w:rStyle w:val="Hyperlink"/>
            <w:rFonts w:cs="Times New Roman"/>
          </w:rPr>
          <w:t>jobposition/getlistjobposition/</w:t>
        </w:r>
      </w:hyperlink>
      <w:r w:rsidRPr="00CC2A8E">
        <w:t xml:space="preserve"> </w:t>
      </w:r>
    </w:p>
    <w:p w14:paraId="799D5B9F" w14:textId="77777777" w:rsidR="00AE04B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24D0CB70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79195815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5C551A02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47D3ACA5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Thông tin của JSON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E04BD" w14:paraId="021CB4C4" w14:textId="77777777" w:rsidTr="00580BEE">
        <w:tc>
          <w:tcPr>
            <w:tcW w:w="8838" w:type="dxa"/>
          </w:tcPr>
          <w:p w14:paraId="1E9321B1" w14:textId="77777777" w:rsidR="00AE04BD" w:rsidRPr="00A5008C" w:rsidRDefault="00AE04BD" w:rsidP="00580BEE">
            <w:pPr>
              <w:pStyle w:val="ListParagraph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0D803E6C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status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</w:t>
            </w:r>
          </w:p>
          <w:p w14:paraId="0BE774C7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code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0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977AAF8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message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</w:t>
            </w:r>
          </w:p>
          <w:p w14:paraId="0EE6BA2C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4480E7CD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data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204977B2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{</w:t>
            </w:r>
          </w:p>
          <w:p w14:paraId="3D81A16F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id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2602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11AFAE3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name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Chánh văn phòng 1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7317AEF4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6E9FB455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{</w:t>
            </w:r>
          </w:p>
          <w:p w14:paraId="7FD61E15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id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2330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44CF98C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name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A5008C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Chủ tịch P/x</w:t>
            </w: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280E5BAF" w14:textId="77777777" w:rsidR="00AE04BD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0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}</w:t>
            </w:r>
          </w:p>
          <w:p w14:paraId="49E00AA9" w14:textId="77777777" w:rsidR="00AE04BD" w:rsidRPr="00A5008C" w:rsidRDefault="00AE04BD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14:paraId="3305D72D" w14:textId="77777777" w:rsidR="00AE04BD" w:rsidRDefault="00AE04BD" w:rsidP="00580BEE">
            <w:pPr>
              <w:pStyle w:val="ListParagraph"/>
              <w:ind w:left="1080"/>
            </w:pPr>
            <w:r>
              <w:t>}</w:t>
            </w:r>
          </w:p>
        </w:tc>
      </w:tr>
    </w:tbl>
    <w:p w14:paraId="224F6765" w14:textId="77777777" w:rsidR="00AE04BD" w:rsidRPr="00372C0D" w:rsidRDefault="00AE04BD" w:rsidP="00AE04BD"/>
    <w:p w14:paraId="5B3E5D44" w14:textId="77777777" w:rsidR="00AE04BD" w:rsidRDefault="00AE04BD" w:rsidP="00AE04BD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3"/>
        <w:gridCol w:w="5142"/>
        <w:gridCol w:w="1441"/>
      </w:tblGrid>
      <w:tr w:rsidR="00AE04BD" w14:paraId="175F9082" w14:textId="77777777" w:rsidTr="00580BEE">
        <w:tc>
          <w:tcPr>
            <w:tcW w:w="2273" w:type="dxa"/>
            <w:shd w:val="clear" w:color="auto" w:fill="E7E6E6" w:themeFill="background2"/>
          </w:tcPr>
          <w:p w14:paraId="028CE6CE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142" w:type="dxa"/>
            <w:shd w:val="clear" w:color="auto" w:fill="E7E6E6" w:themeFill="background2"/>
          </w:tcPr>
          <w:p w14:paraId="727F0BEE" w14:textId="77777777" w:rsidR="00AE04BD" w:rsidRPr="00FC4167" w:rsidRDefault="00AE04BD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441" w:type="dxa"/>
            <w:shd w:val="clear" w:color="auto" w:fill="E7E6E6" w:themeFill="background2"/>
          </w:tcPr>
          <w:p w14:paraId="0EF991EB" w14:textId="77777777" w:rsidR="00AE04BD" w:rsidRPr="00FC4167" w:rsidRDefault="00AE04BD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E04BD" w14:paraId="618523B2" w14:textId="77777777" w:rsidTr="00580BEE">
        <w:tc>
          <w:tcPr>
            <w:tcW w:w="2273" w:type="dxa"/>
          </w:tcPr>
          <w:p w14:paraId="48377E2D" w14:textId="77777777" w:rsidR="00AE04BD" w:rsidRDefault="00AE04BD" w:rsidP="00580BEE">
            <w:pPr>
              <w:tabs>
                <w:tab w:val="left" w:pos="3495"/>
              </w:tabs>
            </w:pPr>
            <w:r>
              <w:t>id</w:t>
            </w:r>
          </w:p>
        </w:tc>
        <w:tc>
          <w:tcPr>
            <w:tcW w:w="5142" w:type="dxa"/>
          </w:tcPr>
          <w:p w14:paraId="13F071F9" w14:textId="77777777" w:rsidR="00AE04BD" w:rsidRPr="00FC4167" w:rsidRDefault="00AE04BD" w:rsidP="00580BEE">
            <w:pPr>
              <w:tabs>
                <w:tab w:val="left" w:pos="3495"/>
              </w:tabs>
            </w:pPr>
            <w:r>
              <w:t>Id của chức danh</w:t>
            </w:r>
          </w:p>
        </w:tc>
        <w:tc>
          <w:tcPr>
            <w:tcW w:w="1441" w:type="dxa"/>
          </w:tcPr>
          <w:p w14:paraId="0A5106F9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  <w:tr w:rsidR="00AE04BD" w14:paraId="072963B7" w14:textId="77777777" w:rsidTr="00580BEE">
        <w:tc>
          <w:tcPr>
            <w:tcW w:w="2273" w:type="dxa"/>
          </w:tcPr>
          <w:p w14:paraId="4BB74811" w14:textId="77777777" w:rsidR="00AE04BD" w:rsidRDefault="00AE04BD" w:rsidP="00580BEE">
            <w:pPr>
              <w:tabs>
                <w:tab w:val="left" w:pos="3495"/>
              </w:tabs>
            </w:pPr>
            <w:r>
              <w:t>name</w:t>
            </w:r>
          </w:p>
        </w:tc>
        <w:tc>
          <w:tcPr>
            <w:tcW w:w="5142" w:type="dxa"/>
          </w:tcPr>
          <w:p w14:paraId="51549D4D" w14:textId="77777777" w:rsidR="00AE04BD" w:rsidRDefault="00AE04BD" w:rsidP="00580BEE">
            <w:pPr>
              <w:tabs>
                <w:tab w:val="left" w:pos="3495"/>
              </w:tabs>
            </w:pPr>
            <w:r>
              <w:t>Tên chức danh</w:t>
            </w:r>
          </w:p>
        </w:tc>
        <w:tc>
          <w:tcPr>
            <w:tcW w:w="1441" w:type="dxa"/>
          </w:tcPr>
          <w:p w14:paraId="362366BE" w14:textId="77777777" w:rsidR="00AE04BD" w:rsidRDefault="00AE04BD" w:rsidP="00580BEE">
            <w:pPr>
              <w:tabs>
                <w:tab w:val="left" w:pos="3495"/>
              </w:tabs>
              <w:jc w:val="center"/>
            </w:pPr>
          </w:p>
        </w:tc>
      </w:tr>
    </w:tbl>
    <w:p w14:paraId="59E30B0B" w14:textId="77777777" w:rsidR="00AE04BD" w:rsidRDefault="00AE04BD" w:rsidP="00AE04BD">
      <w:pPr>
        <w:pStyle w:val="Heading3"/>
        <w:numPr>
          <w:ilvl w:val="1"/>
          <w:numId w:val="8"/>
        </w:numPr>
      </w:pPr>
      <w:r>
        <w:t>Download file</w:t>
      </w:r>
    </w:p>
    <w:p w14:paraId="762B7B3C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Request</w:t>
      </w:r>
    </w:p>
    <w:p w14:paraId="7D23AF9E" w14:textId="77777777" w:rsidR="00AE04BD" w:rsidRDefault="00AE04BD" w:rsidP="00AE04BD">
      <w:pPr>
        <w:pStyle w:val="ListParagraph"/>
        <w:numPr>
          <w:ilvl w:val="0"/>
          <w:numId w:val="14"/>
        </w:numPr>
      </w:pPr>
      <w:r>
        <w:t>Mô tả: download file</w:t>
      </w:r>
    </w:p>
    <w:p w14:paraId="5D15464B" w14:textId="77777777" w:rsidR="00AE04BD" w:rsidRPr="005F26A8" w:rsidRDefault="00AE04BD" w:rsidP="00AE04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URL</w:t>
      </w:r>
      <w:r w:rsidRPr="005F26A8">
        <w:rPr>
          <w:rFonts w:cs="Times New Roman"/>
        </w:rPr>
        <w:t xml:space="preserve">: </w:t>
      </w:r>
      <w:r w:rsidRPr="0007402F">
        <w:rPr>
          <w:rFonts w:cs="Times New Roman"/>
        </w:rPr>
        <w:t xml:space="preserve">: </w:t>
      </w:r>
      <w:hyperlink r:id="rId84" w:history="1">
        <w:r w:rsidRPr="0091167A">
          <w:rPr>
            <w:rStyle w:val="Hyperlink"/>
            <w:rFonts w:cs="Times New Roman"/>
          </w:rPr>
          <w:t>https://dev-qlvbdh.vnptsoftware.vn/qlvb/api/file/download/</w:t>
        </w:r>
      </w:hyperlink>
      <w:r>
        <w:rPr>
          <w:rFonts w:cs="Times New Roman"/>
        </w:rPr>
        <w:t>{id}/</w:t>
      </w:r>
    </w:p>
    <w:p w14:paraId="14369BDE" w14:textId="77777777" w:rsidR="00AE04BD" w:rsidRPr="00CC2A8E" w:rsidRDefault="00AE04BD" w:rsidP="00AE04BD">
      <w:pPr>
        <w:pStyle w:val="ListParagraph"/>
        <w:numPr>
          <w:ilvl w:val="0"/>
          <w:numId w:val="7"/>
        </w:numPr>
      </w:pPr>
      <w:r w:rsidRPr="00835D70">
        <w:t>{</w:t>
      </w:r>
      <w:r>
        <w:t>id</w:t>
      </w:r>
      <w:r w:rsidRPr="00835D70">
        <w:t>}</w:t>
      </w:r>
      <w:r>
        <w:t xml:space="preserve"> là id của file </w:t>
      </w:r>
    </w:p>
    <w:p w14:paraId="0E06475A" w14:textId="77777777" w:rsidR="00AE04BD" w:rsidRPr="0048781D" w:rsidRDefault="00AE04BD" w:rsidP="00AE04BD">
      <w:pPr>
        <w:pStyle w:val="ListParagraph"/>
        <w:numPr>
          <w:ilvl w:val="0"/>
          <w:numId w:val="7"/>
        </w:numPr>
      </w:pPr>
      <w:r>
        <w:t>Method: GET</w:t>
      </w:r>
    </w:p>
    <w:p w14:paraId="21EC07E9" w14:textId="77777777" w:rsidR="00AE04BD" w:rsidRDefault="00AE04BD" w:rsidP="00AE04BD">
      <w:pPr>
        <w:pStyle w:val="Heading4"/>
        <w:numPr>
          <w:ilvl w:val="2"/>
          <w:numId w:val="8"/>
        </w:numPr>
      </w:pPr>
      <w:r>
        <w:t>Response</w:t>
      </w:r>
    </w:p>
    <w:p w14:paraId="2D228FD6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Http status 200 OK</w:t>
      </w:r>
    </w:p>
    <w:p w14:paraId="21F4C602" w14:textId="77777777" w:rsidR="00AE04BD" w:rsidRDefault="00AE04BD" w:rsidP="00AE04BD">
      <w:pPr>
        <w:pStyle w:val="ListParagraph"/>
        <w:numPr>
          <w:ilvl w:val="0"/>
          <w:numId w:val="17"/>
        </w:numPr>
      </w:pPr>
      <w:r>
        <w:t>Dữ liệu trả về là file</w:t>
      </w:r>
    </w:p>
    <w:p w14:paraId="465CF638" w14:textId="77777777" w:rsidR="00AE04BD" w:rsidRPr="009F4135" w:rsidRDefault="00AE04BD" w:rsidP="00AE04BD"/>
    <w:p w14:paraId="20E87B99" w14:textId="20CAA8E1" w:rsidR="00305A49" w:rsidRDefault="00305A49" w:rsidP="00305A49">
      <w:pPr>
        <w:pStyle w:val="Heading3"/>
        <w:numPr>
          <w:ilvl w:val="1"/>
          <w:numId w:val="8"/>
        </w:numPr>
      </w:pPr>
      <w:r>
        <w:t>Lấy danh sách phòng ban liên thông nội bộ</w:t>
      </w:r>
    </w:p>
    <w:p w14:paraId="11DA7321" w14:textId="77777777" w:rsidR="00305A49" w:rsidRDefault="00305A49" w:rsidP="00305A49">
      <w:pPr>
        <w:pStyle w:val="Heading4"/>
        <w:numPr>
          <w:ilvl w:val="2"/>
          <w:numId w:val="8"/>
        </w:numPr>
      </w:pPr>
      <w:r>
        <w:t>Request</w:t>
      </w:r>
    </w:p>
    <w:p w14:paraId="415FC85C" w14:textId="29B867B0" w:rsidR="00A64512" w:rsidRDefault="00305A49" w:rsidP="00305A49">
      <w:pPr>
        <w:pStyle w:val="ListParagraph"/>
        <w:numPr>
          <w:ilvl w:val="0"/>
          <w:numId w:val="7"/>
        </w:numPr>
      </w:pPr>
      <w:r>
        <w:t>Mô tả: lấ</w:t>
      </w:r>
      <w:r w:rsidR="00A64512">
        <w:t xml:space="preserve">y danh sách phòng ban liên thông nội bộ </w:t>
      </w:r>
    </w:p>
    <w:p w14:paraId="54D7A620" w14:textId="129643EC" w:rsidR="00305A49" w:rsidRPr="00A64512" w:rsidRDefault="00305A49" w:rsidP="00305A4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URL</w:t>
      </w:r>
      <w:r w:rsidRPr="00A64512">
        <w:rPr>
          <w:rFonts w:cs="Times New Roman"/>
        </w:rPr>
        <w:t xml:space="preserve">: </w:t>
      </w:r>
      <w:hyperlink r:id="rId85" w:history="1">
        <w:r w:rsidRPr="00A64512">
          <w:rPr>
            <w:rStyle w:val="Hyperlink"/>
            <w:rFonts w:cs="Times New Roman"/>
          </w:rPr>
          <w:t>https://dev-qlvbdh.vnptsoftware.vn/qlvb/api/</w:t>
        </w:r>
        <w:r w:rsidRPr="00AD5CCB">
          <w:rPr>
            <w:rStyle w:val="Hyperlink"/>
          </w:rPr>
          <w:t xml:space="preserve"> </w:t>
        </w:r>
        <w:r w:rsidRPr="00A64512">
          <w:rPr>
            <w:rStyle w:val="Hyperlink"/>
            <w:rFonts w:cs="Times New Roman"/>
          </w:rPr>
          <w:t>document/</w:t>
        </w:r>
        <w:r w:rsidRPr="00305A49">
          <w:t xml:space="preserve"> </w:t>
        </w:r>
        <w:r w:rsidRPr="00A64512">
          <w:rPr>
            <w:rStyle w:val="Hyperlink"/>
            <w:rFonts w:ascii="Consolas" w:hAnsi="Consolas" w:cs="Consolas"/>
            <w:sz w:val="20"/>
            <w:szCs w:val="20"/>
          </w:rPr>
          <w:t>getlistinternal</w:t>
        </w:r>
        <w:r w:rsidRPr="00A64512">
          <w:rPr>
            <w:rStyle w:val="Hyperlink"/>
            <w:rFonts w:cs="Times New Roman"/>
          </w:rPr>
          <w:t>/</w:t>
        </w:r>
      </w:hyperlink>
      <w:r w:rsidRPr="00A64512">
        <w:rPr>
          <w:rStyle w:val="Hyperlink"/>
          <w:rFonts w:cs="Times New Roman"/>
        </w:rPr>
        <w:t>{id}/</w:t>
      </w:r>
    </w:p>
    <w:p w14:paraId="2643107C" w14:textId="2170FF49" w:rsidR="00305A49" w:rsidRPr="00CC2A8E" w:rsidRDefault="00305A49" w:rsidP="00305A49">
      <w:pPr>
        <w:pStyle w:val="ListParagraph"/>
        <w:numPr>
          <w:ilvl w:val="0"/>
          <w:numId w:val="7"/>
        </w:numPr>
      </w:pPr>
      <w:r>
        <w:t>{id} là id của văn bản</w:t>
      </w:r>
      <w:r w:rsidRPr="00CC2A8E">
        <w:t xml:space="preserve"> </w:t>
      </w:r>
    </w:p>
    <w:p w14:paraId="75DC22C9" w14:textId="77777777" w:rsidR="00305A49" w:rsidRDefault="00305A49" w:rsidP="00305A49">
      <w:pPr>
        <w:pStyle w:val="ListParagraph"/>
        <w:numPr>
          <w:ilvl w:val="0"/>
          <w:numId w:val="7"/>
        </w:numPr>
      </w:pPr>
      <w:r>
        <w:t>Method: GET</w:t>
      </w:r>
    </w:p>
    <w:p w14:paraId="192F6CA3" w14:textId="77777777" w:rsidR="00305A49" w:rsidRDefault="00305A49" w:rsidP="00305A49">
      <w:pPr>
        <w:pStyle w:val="Heading4"/>
        <w:numPr>
          <w:ilvl w:val="2"/>
          <w:numId w:val="8"/>
        </w:numPr>
      </w:pPr>
      <w:r>
        <w:t>Response</w:t>
      </w:r>
    </w:p>
    <w:p w14:paraId="4B67672E" w14:textId="77777777" w:rsidR="00305A49" w:rsidRDefault="00305A49" w:rsidP="00305A49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58EE31DE" w14:textId="77777777" w:rsidR="00305A49" w:rsidRDefault="00305A49" w:rsidP="00305A49">
      <w:pPr>
        <w:pStyle w:val="ListParagraph"/>
        <w:numPr>
          <w:ilvl w:val="0"/>
          <w:numId w:val="17"/>
        </w:numPr>
      </w:pPr>
      <w:r>
        <w:t>Http status 200 OK</w:t>
      </w:r>
    </w:p>
    <w:p w14:paraId="44FBE98A" w14:textId="77777777" w:rsidR="00305A49" w:rsidRDefault="00305A49" w:rsidP="00305A49">
      <w:pPr>
        <w:pStyle w:val="ListParagraph"/>
        <w:numPr>
          <w:ilvl w:val="0"/>
          <w:numId w:val="17"/>
        </w:numPr>
      </w:pPr>
      <w:r>
        <w:t>Thông tin của JSON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305A49" w14:paraId="62C4FAB7" w14:textId="77777777" w:rsidTr="00580BEE">
        <w:tc>
          <w:tcPr>
            <w:tcW w:w="8838" w:type="dxa"/>
          </w:tcPr>
          <w:p w14:paraId="7216EA27" w14:textId="77777777" w:rsidR="00FB4DC6" w:rsidRPr="00FB4DC6" w:rsidRDefault="00FB4DC6" w:rsidP="00FB4DC6">
            <w:pPr>
              <w:pStyle w:val="ListParagraph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421CE27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status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</w:t>
            </w:r>
          </w:p>
          <w:p w14:paraId="4FEEB543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code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0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3ACB85D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message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</w:t>
            </w:r>
          </w:p>
          <w:p w14:paraId="64298646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28111801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data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32D29968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{</w:t>
            </w:r>
          </w:p>
          <w:p w14:paraId="545409B7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id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1521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70590A4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schemaId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QLVB_QBH1521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B8AB147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name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UBND Tỉnh Quảng Bình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2BFD87E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parentId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FB4DC6">
              <w:rPr>
                <w:rFonts w:ascii="Courier New" w:eastAsia="Times New Roman" w:hAnsi="Courier New" w:cs="Courier New"/>
                <w:color w:val="0288D1"/>
                <w:sz w:val="20"/>
                <w:szCs w:val="20"/>
              </w:rPr>
              <w:t>null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4E14299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value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1|1521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0C4C5D7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optCheck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77E6B646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68EB8E38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{</w:t>
            </w:r>
          </w:p>
          <w:p w14:paraId="2FBBDEAD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id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1401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55A4EA4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schemaId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QLVB_EGOV1401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0487C179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name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UBND Thành phố Đồng Hới - Quảng Bình_%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715F4E7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parentId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FB4DC6">
              <w:rPr>
                <w:rFonts w:ascii="Courier New" w:eastAsia="Times New Roman" w:hAnsi="Courier New" w:cs="Courier New"/>
                <w:color w:val="0288D1"/>
                <w:sz w:val="20"/>
                <w:szCs w:val="20"/>
              </w:rPr>
              <w:t>null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06139BA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value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264|1401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3CF07F6B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optCheck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71550675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65E5A77E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{</w:t>
            </w:r>
          </w:p>
          <w:p w14:paraId="365789AE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id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1428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749AA2E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schemaId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QLVB_EGOV1428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0129BF9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name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Phòng Giáo dục đào tạo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4F68390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parentId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QLVB_EGOV1401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021F891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value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264|1428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2499091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optCheck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6B3BE5DC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3EE2B4B" w14:textId="77777777" w:rsidR="00FB4DC6" w:rsidRPr="00FB4DC6" w:rsidRDefault="00FB4DC6" w:rsidP="00FB4DC6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</w:t>
            </w:r>
          </w:p>
          <w:p w14:paraId="543DD298" w14:textId="12FFDE8D" w:rsidR="00305A49" w:rsidRDefault="00FB4DC6" w:rsidP="00FB4DC6">
            <w:pPr>
              <w:pStyle w:val="ListParagraph"/>
              <w:ind w:left="1080"/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39D33518" w14:textId="77777777" w:rsidR="00305A49" w:rsidRPr="00372C0D" w:rsidRDefault="00305A49" w:rsidP="00305A49"/>
    <w:p w14:paraId="76A8A1CC" w14:textId="77777777" w:rsidR="00305A49" w:rsidRDefault="00305A49" w:rsidP="00305A49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3"/>
        <w:gridCol w:w="5142"/>
        <w:gridCol w:w="1441"/>
      </w:tblGrid>
      <w:tr w:rsidR="00305A49" w14:paraId="4D0C76E2" w14:textId="77777777" w:rsidTr="00580BEE">
        <w:tc>
          <w:tcPr>
            <w:tcW w:w="2273" w:type="dxa"/>
            <w:shd w:val="clear" w:color="auto" w:fill="E7E6E6" w:themeFill="background2"/>
          </w:tcPr>
          <w:p w14:paraId="3E540546" w14:textId="77777777" w:rsidR="00305A49" w:rsidRPr="00FC4167" w:rsidRDefault="00305A49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142" w:type="dxa"/>
            <w:shd w:val="clear" w:color="auto" w:fill="E7E6E6" w:themeFill="background2"/>
          </w:tcPr>
          <w:p w14:paraId="385B1324" w14:textId="77777777" w:rsidR="00305A49" w:rsidRPr="00FC4167" w:rsidRDefault="00305A49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441" w:type="dxa"/>
            <w:shd w:val="clear" w:color="auto" w:fill="E7E6E6" w:themeFill="background2"/>
          </w:tcPr>
          <w:p w14:paraId="18FA1536" w14:textId="77777777" w:rsidR="00305A49" w:rsidRPr="00FC4167" w:rsidRDefault="00305A49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305A49" w14:paraId="10723B4D" w14:textId="77777777" w:rsidTr="00580BEE">
        <w:tc>
          <w:tcPr>
            <w:tcW w:w="2273" w:type="dxa"/>
          </w:tcPr>
          <w:p w14:paraId="723993C4" w14:textId="77777777" w:rsidR="00305A49" w:rsidRDefault="00305A49" w:rsidP="00580BEE">
            <w:pPr>
              <w:tabs>
                <w:tab w:val="left" w:pos="3495"/>
              </w:tabs>
            </w:pPr>
            <w:r>
              <w:t>id</w:t>
            </w:r>
          </w:p>
        </w:tc>
        <w:tc>
          <w:tcPr>
            <w:tcW w:w="5142" w:type="dxa"/>
          </w:tcPr>
          <w:p w14:paraId="25E6B3FA" w14:textId="77777777" w:rsidR="00305A49" w:rsidRPr="00FC4167" w:rsidRDefault="00305A49" w:rsidP="00580BEE">
            <w:pPr>
              <w:tabs>
                <w:tab w:val="left" w:pos="3495"/>
              </w:tabs>
            </w:pPr>
            <w:r>
              <w:t>Id của phòng ban</w:t>
            </w:r>
          </w:p>
        </w:tc>
        <w:tc>
          <w:tcPr>
            <w:tcW w:w="1441" w:type="dxa"/>
          </w:tcPr>
          <w:p w14:paraId="1E933558" w14:textId="77777777" w:rsidR="00305A49" w:rsidRDefault="00305A49" w:rsidP="00580BEE">
            <w:pPr>
              <w:tabs>
                <w:tab w:val="left" w:pos="3495"/>
              </w:tabs>
              <w:jc w:val="center"/>
            </w:pPr>
          </w:p>
        </w:tc>
      </w:tr>
      <w:tr w:rsidR="00305A49" w14:paraId="570E8550" w14:textId="77777777" w:rsidTr="00580BEE">
        <w:tc>
          <w:tcPr>
            <w:tcW w:w="2273" w:type="dxa"/>
          </w:tcPr>
          <w:p w14:paraId="0959B3A5" w14:textId="012E4886" w:rsidR="00305A49" w:rsidRDefault="00FB4DC6" w:rsidP="00580BEE">
            <w:pPr>
              <w:tabs>
                <w:tab w:val="left" w:pos="3495"/>
              </w:tabs>
            </w:pPr>
            <w:r>
              <w:t>schemaId</w:t>
            </w:r>
          </w:p>
        </w:tc>
        <w:tc>
          <w:tcPr>
            <w:tcW w:w="5142" w:type="dxa"/>
          </w:tcPr>
          <w:p w14:paraId="514D7D08" w14:textId="44455341" w:rsidR="00305A49" w:rsidRDefault="00FB4DC6" w:rsidP="00580BEE">
            <w:pPr>
              <w:tabs>
                <w:tab w:val="left" w:pos="3495"/>
              </w:tabs>
            </w:pPr>
            <w:r>
              <w:t>Kí hiệu của phòng ban</w:t>
            </w:r>
          </w:p>
        </w:tc>
        <w:tc>
          <w:tcPr>
            <w:tcW w:w="1441" w:type="dxa"/>
          </w:tcPr>
          <w:p w14:paraId="24C28FAC" w14:textId="77777777" w:rsidR="00305A49" w:rsidRDefault="00305A49" w:rsidP="00580BEE">
            <w:pPr>
              <w:tabs>
                <w:tab w:val="left" w:pos="3495"/>
              </w:tabs>
              <w:jc w:val="center"/>
            </w:pPr>
          </w:p>
        </w:tc>
      </w:tr>
      <w:tr w:rsidR="00FB4DC6" w14:paraId="4A4BF9D2" w14:textId="77777777" w:rsidTr="00580BEE">
        <w:tc>
          <w:tcPr>
            <w:tcW w:w="2273" w:type="dxa"/>
          </w:tcPr>
          <w:p w14:paraId="4C0B737F" w14:textId="5FBBB8AA" w:rsidR="00FB4DC6" w:rsidRDefault="00FB4DC6" w:rsidP="00580BEE">
            <w:pPr>
              <w:tabs>
                <w:tab w:val="left" w:pos="3495"/>
              </w:tabs>
            </w:pPr>
            <w:r>
              <w:t>name</w:t>
            </w:r>
          </w:p>
        </w:tc>
        <w:tc>
          <w:tcPr>
            <w:tcW w:w="5142" w:type="dxa"/>
          </w:tcPr>
          <w:p w14:paraId="6E5AB4F6" w14:textId="3FA8479F" w:rsidR="00FB4DC6" w:rsidRDefault="00FB4DC6" w:rsidP="00580BEE">
            <w:pPr>
              <w:tabs>
                <w:tab w:val="left" w:pos="3495"/>
              </w:tabs>
            </w:pPr>
            <w:r>
              <w:t>Tên phòng ban</w:t>
            </w:r>
          </w:p>
        </w:tc>
        <w:tc>
          <w:tcPr>
            <w:tcW w:w="1441" w:type="dxa"/>
          </w:tcPr>
          <w:p w14:paraId="28DD3BCD" w14:textId="77777777" w:rsidR="00FB4DC6" w:rsidRDefault="00FB4DC6" w:rsidP="00580BEE">
            <w:pPr>
              <w:tabs>
                <w:tab w:val="left" w:pos="3495"/>
              </w:tabs>
              <w:jc w:val="center"/>
            </w:pPr>
          </w:p>
        </w:tc>
      </w:tr>
      <w:tr w:rsidR="00FB4DC6" w14:paraId="6E969932" w14:textId="77777777" w:rsidTr="00580BEE">
        <w:tc>
          <w:tcPr>
            <w:tcW w:w="2273" w:type="dxa"/>
          </w:tcPr>
          <w:p w14:paraId="08C5199E" w14:textId="508A6CB7" w:rsidR="00FB4DC6" w:rsidRDefault="00FB4DC6" w:rsidP="00580BEE">
            <w:pPr>
              <w:tabs>
                <w:tab w:val="left" w:pos="3495"/>
              </w:tabs>
            </w:pPr>
            <w:r>
              <w:t>ParentId</w:t>
            </w:r>
          </w:p>
        </w:tc>
        <w:tc>
          <w:tcPr>
            <w:tcW w:w="5142" w:type="dxa"/>
          </w:tcPr>
          <w:p w14:paraId="0C746CA9" w14:textId="4F850A6E" w:rsidR="00FB4DC6" w:rsidRDefault="00FB4DC6" w:rsidP="00580BEE">
            <w:pPr>
              <w:tabs>
                <w:tab w:val="left" w:pos="3495"/>
              </w:tabs>
            </w:pPr>
            <w:r>
              <w:t>Kí hiệu cha của phòng ban</w:t>
            </w:r>
          </w:p>
        </w:tc>
        <w:tc>
          <w:tcPr>
            <w:tcW w:w="1441" w:type="dxa"/>
          </w:tcPr>
          <w:p w14:paraId="697953F4" w14:textId="77777777" w:rsidR="00FB4DC6" w:rsidRDefault="00FB4DC6" w:rsidP="00580BEE">
            <w:pPr>
              <w:tabs>
                <w:tab w:val="left" w:pos="3495"/>
              </w:tabs>
              <w:jc w:val="center"/>
            </w:pPr>
          </w:p>
        </w:tc>
      </w:tr>
      <w:tr w:rsidR="00FB4DC6" w14:paraId="76F67E44" w14:textId="77777777" w:rsidTr="00580BEE">
        <w:tc>
          <w:tcPr>
            <w:tcW w:w="2273" w:type="dxa"/>
          </w:tcPr>
          <w:p w14:paraId="11F8B692" w14:textId="6956EEE3" w:rsidR="00FB4DC6" w:rsidRDefault="00FB4DC6" w:rsidP="00580BEE">
            <w:pPr>
              <w:tabs>
                <w:tab w:val="left" w:pos="3495"/>
              </w:tabs>
            </w:pPr>
            <w:r>
              <w:t>value</w:t>
            </w:r>
          </w:p>
        </w:tc>
        <w:tc>
          <w:tcPr>
            <w:tcW w:w="5142" w:type="dxa"/>
          </w:tcPr>
          <w:p w14:paraId="0D80BAE9" w14:textId="471761CA" w:rsidR="00FB4DC6" w:rsidRDefault="00FB4DC6" w:rsidP="00580BEE">
            <w:pPr>
              <w:tabs>
                <w:tab w:val="left" w:pos="3495"/>
              </w:tabs>
            </w:pPr>
            <w:r>
              <w:t>Giá trị của checkbox khi được chọn</w:t>
            </w:r>
          </w:p>
        </w:tc>
        <w:tc>
          <w:tcPr>
            <w:tcW w:w="1441" w:type="dxa"/>
          </w:tcPr>
          <w:p w14:paraId="1E8F3525" w14:textId="77777777" w:rsidR="00FB4DC6" w:rsidRDefault="00FB4DC6" w:rsidP="00580BEE">
            <w:pPr>
              <w:tabs>
                <w:tab w:val="left" w:pos="3495"/>
              </w:tabs>
              <w:jc w:val="center"/>
            </w:pPr>
          </w:p>
        </w:tc>
      </w:tr>
    </w:tbl>
    <w:p w14:paraId="6FE97699" w14:textId="3A0F987B" w:rsidR="003E1213" w:rsidRDefault="003E1213" w:rsidP="003E1213">
      <w:pPr>
        <w:pStyle w:val="Heading3"/>
        <w:numPr>
          <w:ilvl w:val="1"/>
          <w:numId w:val="8"/>
        </w:numPr>
      </w:pPr>
      <w:r>
        <w:t>Lấy danh sách phòng ban liên thông ngoài</w:t>
      </w:r>
    </w:p>
    <w:p w14:paraId="6A77B155" w14:textId="77777777" w:rsidR="003E1213" w:rsidRDefault="003E1213" w:rsidP="003E1213">
      <w:pPr>
        <w:pStyle w:val="Heading4"/>
        <w:numPr>
          <w:ilvl w:val="2"/>
          <w:numId w:val="8"/>
        </w:numPr>
      </w:pPr>
      <w:r>
        <w:t>Request</w:t>
      </w:r>
    </w:p>
    <w:p w14:paraId="0CDAFD7F" w14:textId="120CB5A2" w:rsidR="003E1213" w:rsidRDefault="003E1213" w:rsidP="003E1213">
      <w:pPr>
        <w:pStyle w:val="ListParagraph"/>
        <w:numPr>
          <w:ilvl w:val="0"/>
          <w:numId w:val="7"/>
        </w:numPr>
      </w:pPr>
      <w:r>
        <w:t>Mô tả: lấy danh sách phòng ban</w:t>
      </w:r>
      <w:r w:rsidR="005F2CDB">
        <w:t xml:space="preserve"> liên thông ngoài</w:t>
      </w:r>
    </w:p>
    <w:p w14:paraId="483BAF07" w14:textId="6833392C" w:rsidR="003E1213" w:rsidRPr="00A64512" w:rsidRDefault="003E1213" w:rsidP="003E1213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URL</w:t>
      </w:r>
      <w:r w:rsidRPr="00A64512">
        <w:rPr>
          <w:rFonts w:cs="Times New Roman"/>
        </w:rPr>
        <w:t xml:space="preserve">: </w:t>
      </w:r>
      <w:hyperlink r:id="rId86" w:history="1">
        <w:r w:rsidR="005F2CDB" w:rsidRPr="00DC25E2">
          <w:rPr>
            <w:rStyle w:val="Hyperlink"/>
            <w:rFonts w:cs="Times New Roman"/>
          </w:rPr>
          <w:t>https://dev-qlvbdh.vnptsoftware.vn/qlvb/api/</w:t>
        </w:r>
        <w:r w:rsidR="005F2CDB" w:rsidRPr="00DC25E2">
          <w:rPr>
            <w:rStyle w:val="Hyperlink"/>
          </w:rPr>
          <w:t xml:space="preserve"> </w:t>
        </w:r>
        <w:r w:rsidR="005F2CDB" w:rsidRPr="00DC25E2">
          <w:rPr>
            <w:rStyle w:val="Hyperlink"/>
            <w:rFonts w:cs="Times New Roman"/>
          </w:rPr>
          <w:t>document/</w:t>
        </w:r>
        <w:r w:rsidR="005F2CDB" w:rsidRPr="00DC25E2">
          <w:rPr>
            <w:rStyle w:val="Hyperlink"/>
          </w:rPr>
          <w:t xml:space="preserve"> </w:t>
        </w:r>
        <w:r w:rsidR="005F2CDB" w:rsidRPr="00DC25E2">
          <w:rPr>
            <w:rStyle w:val="Hyperlink"/>
            <w:rFonts w:ascii="Consolas" w:hAnsi="Consolas" w:cs="Consolas"/>
            <w:sz w:val="20"/>
            <w:szCs w:val="20"/>
          </w:rPr>
          <w:t>getlistexternal</w:t>
        </w:r>
        <w:r w:rsidR="005F2CDB" w:rsidRPr="00DC25E2">
          <w:rPr>
            <w:rStyle w:val="Hyperlink"/>
            <w:rFonts w:cs="Times New Roman"/>
          </w:rPr>
          <w:t>/</w:t>
        </w:r>
      </w:hyperlink>
      <w:r w:rsidRPr="00A64512">
        <w:rPr>
          <w:rStyle w:val="Hyperlink"/>
          <w:rFonts w:cs="Times New Roman"/>
        </w:rPr>
        <w:t>{id}/</w:t>
      </w:r>
    </w:p>
    <w:p w14:paraId="34B67ABB" w14:textId="77777777" w:rsidR="003E1213" w:rsidRPr="00CC2A8E" w:rsidRDefault="003E1213" w:rsidP="003E1213">
      <w:pPr>
        <w:pStyle w:val="ListParagraph"/>
        <w:numPr>
          <w:ilvl w:val="0"/>
          <w:numId w:val="7"/>
        </w:numPr>
      </w:pPr>
      <w:r>
        <w:t>{id} là id của văn bản</w:t>
      </w:r>
      <w:r w:rsidRPr="00CC2A8E">
        <w:t xml:space="preserve"> </w:t>
      </w:r>
    </w:p>
    <w:p w14:paraId="578F33F2" w14:textId="77777777" w:rsidR="003E1213" w:rsidRDefault="003E1213" w:rsidP="003E1213">
      <w:pPr>
        <w:pStyle w:val="ListParagraph"/>
        <w:numPr>
          <w:ilvl w:val="0"/>
          <w:numId w:val="7"/>
        </w:numPr>
      </w:pPr>
      <w:r>
        <w:t>Method: GET</w:t>
      </w:r>
    </w:p>
    <w:p w14:paraId="2BC8A6DA" w14:textId="77777777" w:rsidR="003E1213" w:rsidRDefault="003E1213" w:rsidP="003E1213">
      <w:pPr>
        <w:pStyle w:val="Heading4"/>
        <w:numPr>
          <w:ilvl w:val="2"/>
          <w:numId w:val="8"/>
        </w:numPr>
      </w:pPr>
      <w:r>
        <w:t>Response</w:t>
      </w:r>
    </w:p>
    <w:p w14:paraId="4BB5CE2A" w14:textId="77777777" w:rsidR="003E1213" w:rsidRDefault="003E1213" w:rsidP="003E1213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18B2FA5A" w14:textId="77777777" w:rsidR="003E1213" w:rsidRDefault="003E1213" w:rsidP="003E1213">
      <w:pPr>
        <w:pStyle w:val="ListParagraph"/>
        <w:numPr>
          <w:ilvl w:val="0"/>
          <w:numId w:val="17"/>
        </w:numPr>
      </w:pPr>
      <w:r>
        <w:t>Http status 200 OK</w:t>
      </w:r>
    </w:p>
    <w:p w14:paraId="253B010D" w14:textId="77777777" w:rsidR="003E1213" w:rsidRDefault="003E1213" w:rsidP="003E1213">
      <w:pPr>
        <w:pStyle w:val="ListParagraph"/>
        <w:numPr>
          <w:ilvl w:val="0"/>
          <w:numId w:val="17"/>
        </w:numPr>
      </w:pPr>
      <w:r>
        <w:t>Thông tin của JSON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3E1213" w14:paraId="7544D9D6" w14:textId="77777777" w:rsidTr="00580BEE">
        <w:tc>
          <w:tcPr>
            <w:tcW w:w="8838" w:type="dxa"/>
          </w:tcPr>
          <w:p w14:paraId="63A40598" w14:textId="77777777" w:rsidR="003E1213" w:rsidRPr="00FB4DC6" w:rsidRDefault="003E1213" w:rsidP="00580BEE">
            <w:pPr>
              <w:pStyle w:val="ListParagraph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6778910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status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</w:t>
            </w:r>
          </w:p>
          <w:p w14:paraId="52D1F36B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code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0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B742A15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message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</w:t>
            </w:r>
          </w:p>
          <w:p w14:paraId="127F5C25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3AFEBC3A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data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14:paraId="5987CD2B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{</w:t>
            </w:r>
          </w:p>
          <w:p w14:paraId="49D6CB21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id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1521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03B8907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schemaId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QLVB_QBH1521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704BBCB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name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UBND Tỉnh Quảng Bình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BA523F4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parentId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FB4DC6">
              <w:rPr>
                <w:rFonts w:ascii="Courier New" w:eastAsia="Times New Roman" w:hAnsi="Courier New" w:cs="Courier New"/>
                <w:color w:val="0288D1"/>
                <w:sz w:val="20"/>
                <w:szCs w:val="20"/>
              </w:rPr>
              <w:t>null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79610CDF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value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1|1521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B37C0EC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optCheck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44F0E597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68A4B31C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{</w:t>
            </w:r>
          </w:p>
          <w:p w14:paraId="11783089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id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1401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AEAB8CF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schemaId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QLVB_EGOV1401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29C0AA27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name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UBND Thành phố Đồng Hới - Quảng Bình_%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F4C628C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parentId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FB4DC6">
              <w:rPr>
                <w:rFonts w:ascii="Courier New" w:eastAsia="Times New Roman" w:hAnsi="Courier New" w:cs="Courier New"/>
                <w:color w:val="0288D1"/>
                <w:sz w:val="20"/>
                <w:szCs w:val="20"/>
              </w:rPr>
              <w:t>null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06D8089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value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264|1401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3E8BBEB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optCheck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227E1066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5947CD5A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{</w:t>
            </w:r>
          </w:p>
          <w:p w14:paraId="329DEDA8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id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1428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FB31873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schemaId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QLVB_EGOV1428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4BDEC7D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name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Phòng Giáo dục đào tạo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52642DD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parentId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QLVB_EGOV1401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67DFEEC0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value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264|1428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4D72D1F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optCheck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FB4DC6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1</w:t>
            </w: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1DEAAAEC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4EABDD1A" w14:textId="77777777" w:rsidR="003E1213" w:rsidRPr="00FB4DC6" w:rsidRDefault="003E1213" w:rsidP="00580BEE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</w:t>
            </w:r>
          </w:p>
          <w:p w14:paraId="324DFF38" w14:textId="77777777" w:rsidR="003E1213" w:rsidRDefault="003E1213" w:rsidP="00580BEE">
            <w:pPr>
              <w:pStyle w:val="ListParagraph"/>
              <w:ind w:left="1080"/>
            </w:pPr>
            <w:r w:rsidRPr="00FB4D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6D65E66B" w14:textId="77777777" w:rsidR="003E1213" w:rsidRPr="00372C0D" w:rsidRDefault="003E1213" w:rsidP="003E1213"/>
    <w:p w14:paraId="7945847D" w14:textId="77777777" w:rsidR="003E1213" w:rsidRDefault="003E1213" w:rsidP="003E1213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3"/>
        <w:gridCol w:w="5142"/>
        <w:gridCol w:w="1441"/>
      </w:tblGrid>
      <w:tr w:rsidR="003E1213" w14:paraId="5B9240A9" w14:textId="77777777" w:rsidTr="00580BEE">
        <w:tc>
          <w:tcPr>
            <w:tcW w:w="2273" w:type="dxa"/>
            <w:shd w:val="clear" w:color="auto" w:fill="E7E6E6" w:themeFill="background2"/>
          </w:tcPr>
          <w:p w14:paraId="7AF8A5B8" w14:textId="77777777" w:rsidR="003E1213" w:rsidRPr="00FC4167" w:rsidRDefault="003E1213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142" w:type="dxa"/>
            <w:shd w:val="clear" w:color="auto" w:fill="E7E6E6" w:themeFill="background2"/>
          </w:tcPr>
          <w:p w14:paraId="2FFA7CDB" w14:textId="77777777" w:rsidR="003E1213" w:rsidRPr="00FC4167" w:rsidRDefault="003E1213" w:rsidP="00580BEE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441" w:type="dxa"/>
            <w:shd w:val="clear" w:color="auto" w:fill="E7E6E6" w:themeFill="background2"/>
          </w:tcPr>
          <w:p w14:paraId="37949E86" w14:textId="77777777" w:rsidR="003E1213" w:rsidRPr="00FC4167" w:rsidRDefault="003E1213" w:rsidP="00580BEE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3E1213" w14:paraId="316DE17F" w14:textId="77777777" w:rsidTr="00580BEE">
        <w:tc>
          <w:tcPr>
            <w:tcW w:w="2273" w:type="dxa"/>
          </w:tcPr>
          <w:p w14:paraId="14C78643" w14:textId="77777777" w:rsidR="003E1213" w:rsidRDefault="003E1213" w:rsidP="00580BEE">
            <w:pPr>
              <w:tabs>
                <w:tab w:val="left" w:pos="3495"/>
              </w:tabs>
            </w:pPr>
            <w:r>
              <w:t>id</w:t>
            </w:r>
          </w:p>
        </w:tc>
        <w:tc>
          <w:tcPr>
            <w:tcW w:w="5142" w:type="dxa"/>
          </w:tcPr>
          <w:p w14:paraId="45767D46" w14:textId="77777777" w:rsidR="003E1213" w:rsidRPr="00FC4167" w:rsidRDefault="003E1213" w:rsidP="00580BEE">
            <w:pPr>
              <w:tabs>
                <w:tab w:val="left" w:pos="3495"/>
              </w:tabs>
            </w:pPr>
            <w:r>
              <w:t>Id của phòng ban</w:t>
            </w:r>
          </w:p>
        </w:tc>
        <w:tc>
          <w:tcPr>
            <w:tcW w:w="1441" w:type="dxa"/>
          </w:tcPr>
          <w:p w14:paraId="6DB0C476" w14:textId="77777777" w:rsidR="003E1213" w:rsidRDefault="003E1213" w:rsidP="00580BEE">
            <w:pPr>
              <w:tabs>
                <w:tab w:val="left" w:pos="3495"/>
              </w:tabs>
              <w:jc w:val="center"/>
            </w:pPr>
          </w:p>
        </w:tc>
      </w:tr>
      <w:tr w:rsidR="003E1213" w14:paraId="480DE420" w14:textId="77777777" w:rsidTr="00580BEE">
        <w:tc>
          <w:tcPr>
            <w:tcW w:w="2273" w:type="dxa"/>
          </w:tcPr>
          <w:p w14:paraId="5F709E13" w14:textId="77777777" w:rsidR="003E1213" w:rsidRDefault="003E1213" w:rsidP="00580BEE">
            <w:pPr>
              <w:tabs>
                <w:tab w:val="left" w:pos="3495"/>
              </w:tabs>
            </w:pPr>
            <w:r>
              <w:t>schemaId</w:t>
            </w:r>
          </w:p>
        </w:tc>
        <w:tc>
          <w:tcPr>
            <w:tcW w:w="5142" w:type="dxa"/>
          </w:tcPr>
          <w:p w14:paraId="7E6D300A" w14:textId="77777777" w:rsidR="003E1213" w:rsidRDefault="003E1213" w:rsidP="00580BEE">
            <w:pPr>
              <w:tabs>
                <w:tab w:val="left" w:pos="3495"/>
              </w:tabs>
            </w:pPr>
            <w:r>
              <w:t>Kí hiệu của phòng ban</w:t>
            </w:r>
          </w:p>
        </w:tc>
        <w:tc>
          <w:tcPr>
            <w:tcW w:w="1441" w:type="dxa"/>
          </w:tcPr>
          <w:p w14:paraId="3DD8FA7A" w14:textId="77777777" w:rsidR="003E1213" w:rsidRDefault="003E1213" w:rsidP="00580BEE">
            <w:pPr>
              <w:tabs>
                <w:tab w:val="left" w:pos="3495"/>
              </w:tabs>
              <w:jc w:val="center"/>
            </w:pPr>
          </w:p>
        </w:tc>
      </w:tr>
      <w:tr w:rsidR="003E1213" w14:paraId="78211A5A" w14:textId="77777777" w:rsidTr="00580BEE">
        <w:tc>
          <w:tcPr>
            <w:tcW w:w="2273" w:type="dxa"/>
          </w:tcPr>
          <w:p w14:paraId="57F5763E" w14:textId="77777777" w:rsidR="003E1213" w:rsidRDefault="003E1213" w:rsidP="00580BEE">
            <w:pPr>
              <w:tabs>
                <w:tab w:val="left" w:pos="3495"/>
              </w:tabs>
            </w:pPr>
            <w:r>
              <w:t>name</w:t>
            </w:r>
          </w:p>
        </w:tc>
        <w:tc>
          <w:tcPr>
            <w:tcW w:w="5142" w:type="dxa"/>
          </w:tcPr>
          <w:p w14:paraId="7EC60176" w14:textId="77777777" w:rsidR="003E1213" w:rsidRDefault="003E1213" w:rsidP="00580BEE">
            <w:pPr>
              <w:tabs>
                <w:tab w:val="left" w:pos="3495"/>
              </w:tabs>
            </w:pPr>
            <w:r>
              <w:t>Tên phòng ban</w:t>
            </w:r>
          </w:p>
        </w:tc>
        <w:tc>
          <w:tcPr>
            <w:tcW w:w="1441" w:type="dxa"/>
          </w:tcPr>
          <w:p w14:paraId="0D32FD03" w14:textId="77777777" w:rsidR="003E1213" w:rsidRDefault="003E1213" w:rsidP="00580BEE">
            <w:pPr>
              <w:tabs>
                <w:tab w:val="left" w:pos="3495"/>
              </w:tabs>
              <w:jc w:val="center"/>
            </w:pPr>
          </w:p>
        </w:tc>
      </w:tr>
      <w:tr w:rsidR="003E1213" w14:paraId="6A3B53FE" w14:textId="77777777" w:rsidTr="00580BEE">
        <w:tc>
          <w:tcPr>
            <w:tcW w:w="2273" w:type="dxa"/>
          </w:tcPr>
          <w:p w14:paraId="28FCECBA" w14:textId="77777777" w:rsidR="003E1213" w:rsidRDefault="003E1213" w:rsidP="00580BEE">
            <w:pPr>
              <w:tabs>
                <w:tab w:val="left" w:pos="3495"/>
              </w:tabs>
            </w:pPr>
            <w:r>
              <w:t>ParentId</w:t>
            </w:r>
          </w:p>
        </w:tc>
        <w:tc>
          <w:tcPr>
            <w:tcW w:w="5142" w:type="dxa"/>
          </w:tcPr>
          <w:p w14:paraId="0A126321" w14:textId="77777777" w:rsidR="003E1213" w:rsidRDefault="003E1213" w:rsidP="00580BEE">
            <w:pPr>
              <w:tabs>
                <w:tab w:val="left" w:pos="3495"/>
              </w:tabs>
            </w:pPr>
            <w:r>
              <w:t>Kí hiệu cha của phòng ban</w:t>
            </w:r>
          </w:p>
        </w:tc>
        <w:tc>
          <w:tcPr>
            <w:tcW w:w="1441" w:type="dxa"/>
          </w:tcPr>
          <w:p w14:paraId="7E71AE5E" w14:textId="77777777" w:rsidR="003E1213" w:rsidRDefault="003E1213" w:rsidP="00580BEE">
            <w:pPr>
              <w:tabs>
                <w:tab w:val="left" w:pos="3495"/>
              </w:tabs>
              <w:jc w:val="center"/>
            </w:pPr>
          </w:p>
        </w:tc>
      </w:tr>
      <w:tr w:rsidR="003E1213" w14:paraId="06180585" w14:textId="77777777" w:rsidTr="00580BEE">
        <w:tc>
          <w:tcPr>
            <w:tcW w:w="2273" w:type="dxa"/>
          </w:tcPr>
          <w:p w14:paraId="01121D41" w14:textId="77777777" w:rsidR="003E1213" w:rsidRDefault="003E1213" w:rsidP="00580BEE">
            <w:pPr>
              <w:tabs>
                <w:tab w:val="left" w:pos="3495"/>
              </w:tabs>
            </w:pPr>
            <w:r>
              <w:t>value</w:t>
            </w:r>
          </w:p>
        </w:tc>
        <w:tc>
          <w:tcPr>
            <w:tcW w:w="5142" w:type="dxa"/>
          </w:tcPr>
          <w:p w14:paraId="2EF90242" w14:textId="77777777" w:rsidR="003E1213" w:rsidRDefault="003E1213" w:rsidP="00580BEE">
            <w:pPr>
              <w:tabs>
                <w:tab w:val="left" w:pos="3495"/>
              </w:tabs>
            </w:pPr>
            <w:r>
              <w:t>Giá trị của checkbox khi được chọn</w:t>
            </w:r>
          </w:p>
        </w:tc>
        <w:tc>
          <w:tcPr>
            <w:tcW w:w="1441" w:type="dxa"/>
          </w:tcPr>
          <w:p w14:paraId="21D867EF" w14:textId="77777777" w:rsidR="003E1213" w:rsidRDefault="003E1213" w:rsidP="00580BEE">
            <w:pPr>
              <w:tabs>
                <w:tab w:val="left" w:pos="3495"/>
              </w:tabs>
              <w:jc w:val="center"/>
            </w:pPr>
          </w:p>
        </w:tc>
      </w:tr>
    </w:tbl>
    <w:p w14:paraId="0D24F15A" w14:textId="6EC11C4D" w:rsidR="00580BEE" w:rsidRDefault="00580BEE" w:rsidP="00580BEE">
      <w:pPr>
        <w:pStyle w:val="Heading3"/>
        <w:numPr>
          <w:ilvl w:val="1"/>
          <w:numId w:val="8"/>
        </w:numPr>
      </w:pPr>
      <w:r>
        <w:t>Ban hành văn bản đến</w:t>
      </w:r>
    </w:p>
    <w:p w14:paraId="5D4BC51D" w14:textId="77777777" w:rsidR="00580BEE" w:rsidRDefault="00580BEE" w:rsidP="00580BEE">
      <w:pPr>
        <w:pStyle w:val="Heading4"/>
        <w:numPr>
          <w:ilvl w:val="2"/>
          <w:numId w:val="8"/>
        </w:numPr>
      </w:pPr>
      <w:r>
        <w:t>Request</w:t>
      </w:r>
    </w:p>
    <w:p w14:paraId="061907BE" w14:textId="12D036C7" w:rsidR="00580BEE" w:rsidRDefault="00580BEE" w:rsidP="00580BEE">
      <w:pPr>
        <w:pStyle w:val="ListParagraph"/>
        <w:numPr>
          <w:ilvl w:val="0"/>
          <w:numId w:val="7"/>
        </w:numPr>
      </w:pPr>
      <w:r>
        <w:t xml:space="preserve">Mô tả: Thực hiện thao tác ban hành văn bản đến </w:t>
      </w:r>
    </w:p>
    <w:p w14:paraId="29F168D5" w14:textId="1E7BE5D2" w:rsidR="00580BEE" w:rsidRPr="00CC2A8E" w:rsidRDefault="00580BEE" w:rsidP="00580BEE">
      <w:pPr>
        <w:pStyle w:val="ListParagraph"/>
        <w:numPr>
          <w:ilvl w:val="0"/>
          <w:numId w:val="7"/>
        </w:numPr>
      </w:pPr>
      <w:r>
        <w:t>URL</w:t>
      </w:r>
      <w:r w:rsidRPr="00580BEE">
        <w:rPr>
          <w:rFonts w:cs="Times New Roman"/>
        </w:rPr>
        <w:t xml:space="preserve">: </w:t>
      </w:r>
      <w:hyperlink r:id="rId87" w:history="1">
        <w:r w:rsidRPr="00DC25E2">
          <w:rPr>
            <w:rStyle w:val="Hyperlink"/>
            <w:rFonts w:cs="Times New Roman"/>
          </w:rPr>
          <w:t>https://dev-qlvbdh.vnptsoftware.vn/qlvb/api/</w:t>
        </w:r>
        <w:r w:rsidRPr="00DC25E2">
          <w:rPr>
            <w:rStyle w:val="Hyperlink"/>
          </w:rPr>
          <w:t xml:space="preserve"> </w:t>
        </w:r>
        <w:r w:rsidRPr="00DC25E2">
          <w:rPr>
            <w:rStyle w:val="Hyperlink"/>
            <w:rFonts w:cs="Times New Roman"/>
          </w:rPr>
          <w:t>incommingdocument/promulgatedocument/</w:t>
        </w:r>
      </w:hyperlink>
      <w:r w:rsidRPr="00CC2A8E">
        <w:t xml:space="preserve"> </w:t>
      </w:r>
    </w:p>
    <w:p w14:paraId="2D4F82F4" w14:textId="77777777" w:rsidR="00580BEE" w:rsidRDefault="00580BEE" w:rsidP="00580BEE">
      <w:pPr>
        <w:pStyle w:val="ListParagraph"/>
        <w:numPr>
          <w:ilvl w:val="0"/>
          <w:numId w:val="7"/>
        </w:numPr>
      </w:pPr>
      <w:r>
        <w:t>Method: POST</w:t>
      </w:r>
    </w:p>
    <w:p w14:paraId="5E5FA0BB" w14:textId="77777777" w:rsidR="00580BEE" w:rsidRDefault="00580BEE" w:rsidP="00580BEE">
      <w:pPr>
        <w:pStyle w:val="ListParagraph"/>
        <w:numPr>
          <w:ilvl w:val="0"/>
          <w:numId w:val="7"/>
        </w:numPr>
      </w:pPr>
      <w:r>
        <w:t>Data request:</w:t>
      </w:r>
    </w:p>
    <w:p w14:paraId="15A61AD3" w14:textId="77777777" w:rsidR="00580BEE" w:rsidRDefault="00580BEE" w:rsidP="00580BEE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580BEE" w14:paraId="1704DFDE" w14:textId="77777777" w:rsidTr="00580BEE">
        <w:trPr>
          <w:trHeight w:val="1502"/>
        </w:trPr>
        <w:tc>
          <w:tcPr>
            <w:tcW w:w="8838" w:type="dxa"/>
          </w:tcPr>
          <w:p w14:paraId="42424BE8" w14:textId="77777777" w:rsidR="0081060E" w:rsidRDefault="00580BEE" w:rsidP="00580BEE">
            <w:pPr>
              <w:pStyle w:val="ListParagraph"/>
              <w:ind w:left="1080"/>
              <w:rPr>
                <w:rStyle w:val="sobjectv"/>
                <w:rFonts w:ascii="Consolas" w:hAnsi="Consolas"/>
                <w:color w:val="555555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"docId"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"20005579"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"primaryProcess"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"U1521,lanhdaoqh.lt@vnpt.vn"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"interconnect"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"283|1529,1|1521"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"comment"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"luongdx test thử nhé"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"approvedValue"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"VT_BANHANH"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"strAction"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"Chuyển xử lý"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"processDefinitionId"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"VAN_BAN_DEN_CAP1_283:18:585538"</w:t>
            </w:r>
            <w:r w:rsidR="0081060E">
              <w:rPr>
                <w:rStyle w:val="sobjectv"/>
                <w:rFonts w:ascii="Consolas" w:hAnsi="Consolas"/>
                <w:color w:val="555555"/>
              </w:rPr>
              <w:t>,</w:t>
            </w:r>
          </w:p>
          <w:p w14:paraId="34CC2FFA" w14:textId="65B5FC73" w:rsidR="0081060E" w:rsidRDefault="0081060E" w:rsidP="00580BEE">
            <w:pPr>
              <w:pStyle w:val="ListParagraph"/>
              <w:ind w:left="1080"/>
              <w:rPr>
                <w:rStyle w:val="sobjectv"/>
                <w:rFonts w:ascii="Consolas" w:hAnsi="Consolas"/>
                <w:color w:val="555555"/>
              </w:rPr>
            </w:pPr>
            <w:r>
              <w:rPr>
                <w:rStyle w:val="sobjectv"/>
                <w:rFonts w:ascii="Consolas" w:hAnsi="Consolas"/>
                <w:color w:val="555555"/>
              </w:rPr>
              <w:t xml:space="preserve">   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"actionType"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"1"</w:t>
            </w:r>
          </w:p>
          <w:p w14:paraId="205FD1EB" w14:textId="0466DDF3" w:rsidR="00580BEE" w:rsidRDefault="00580BEE" w:rsidP="00580BEE">
            <w:pPr>
              <w:pStyle w:val="ListParagraph"/>
              <w:ind w:left="1080"/>
            </w:pP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310D03AB" w14:textId="77777777" w:rsidR="00580BEE" w:rsidRDefault="00580BEE" w:rsidP="00580BEE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request:</w:t>
      </w: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515"/>
        <w:gridCol w:w="4793"/>
        <w:gridCol w:w="1519"/>
      </w:tblGrid>
      <w:tr w:rsidR="00580BEE" w:rsidRPr="00BC7EBB" w14:paraId="4C971BE3" w14:textId="77777777" w:rsidTr="00580BEE">
        <w:tc>
          <w:tcPr>
            <w:tcW w:w="2515" w:type="dxa"/>
            <w:shd w:val="clear" w:color="auto" w:fill="E7E6E6" w:themeFill="background2"/>
          </w:tcPr>
          <w:p w14:paraId="5B527D8D" w14:textId="77777777" w:rsidR="00580BEE" w:rsidRPr="00C03BBC" w:rsidRDefault="00580BEE" w:rsidP="00580BEE">
            <w:pPr>
              <w:tabs>
                <w:tab w:val="left" w:pos="3495"/>
              </w:tabs>
              <w:rPr>
                <w:rFonts w:cs="Times New Roman"/>
              </w:rPr>
            </w:pPr>
            <w:r w:rsidRPr="00C03BBC">
              <w:rPr>
                <w:rFonts w:cs="Times New Roman"/>
              </w:rPr>
              <w:t>Tên trường</w:t>
            </w:r>
          </w:p>
        </w:tc>
        <w:tc>
          <w:tcPr>
            <w:tcW w:w="4793" w:type="dxa"/>
            <w:shd w:val="clear" w:color="auto" w:fill="E7E6E6" w:themeFill="background2"/>
          </w:tcPr>
          <w:p w14:paraId="06A7808A" w14:textId="77777777" w:rsidR="00580BEE" w:rsidRPr="00BC7EBB" w:rsidRDefault="00580BEE" w:rsidP="00580BEE">
            <w:pPr>
              <w:tabs>
                <w:tab w:val="left" w:pos="3495"/>
              </w:tabs>
            </w:pPr>
            <w:r w:rsidRPr="00BC7EBB">
              <w:t>Mô tả</w:t>
            </w:r>
          </w:p>
        </w:tc>
        <w:tc>
          <w:tcPr>
            <w:tcW w:w="1519" w:type="dxa"/>
            <w:shd w:val="clear" w:color="auto" w:fill="E7E6E6" w:themeFill="background2"/>
          </w:tcPr>
          <w:p w14:paraId="62FADA57" w14:textId="77777777" w:rsidR="00580BEE" w:rsidRPr="00BC7EBB" w:rsidRDefault="00580BEE" w:rsidP="00580BEE">
            <w:pPr>
              <w:tabs>
                <w:tab w:val="left" w:pos="3495"/>
              </w:tabs>
              <w:jc w:val="center"/>
            </w:pPr>
            <w:r w:rsidRPr="00BC7EBB">
              <w:t>Bắt buộc</w:t>
            </w:r>
          </w:p>
        </w:tc>
      </w:tr>
      <w:tr w:rsidR="00580BEE" w:rsidRPr="00BC7EBB" w14:paraId="42960880" w14:textId="77777777" w:rsidTr="00580BEE">
        <w:tc>
          <w:tcPr>
            <w:tcW w:w="2515" w:type="dxa"/>
          </w:tcPr>
          <w:p w14:paraId="5C15BCF6" w14:textId="77777777" w:rsidR="00580BEE" w:rsidRPr="00C03BBC" w:rsidRDefault="00580BEE" w:rsidP="00580BEE">
            <w:pPr>
              <w:tabs>
                <w:tab w:val="left" w:pos="930"/>
              </w:tabs>
              <w:rPr>
                <w:rFonts w:cs="Times New Roman"/>
              </w:rPr>
            </w:pPr>
            <w:r>
              <w:rPr>
                <w:rStyle w:val="sobjectk"/>
                <w:bCs/>
              </w:rPr>
              <w:t>docId</w:t>
            </w:r>
          </w:p>
        </w:tc>
        <w:tc>
          <w:tcPr>
            <w:tcW w:w="4793" w:type="dxa"/>
          </w:tcPr>
          <w:p w14:paraId="48FF1FFA" w14:textId="77777777" w:rsidR="00580BEE" w:rsidRPr="00BC7EBB" w:rsidRDefault="00580BEE" w:rsidP="00580BEE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519" w:type="dxa"/>
          </w:tcPr>
          <w:p w14:paraId="7E7AA843" w14:textId="77777777" w:rsidR="00580BEE" w:rsidRPr="00BC7EBB" w:rsidRDefault="00580BEE" w:rsidP="00580BEE">
            <w:pPr>
              <w:tabs>
                <w:tab w:val="left" w:pos="3495"/>
              </w:tabs>
              <w:jc w:val="center"/>
            </w:pPr>
          </w:p>
        </w:tc>
      </w:tr>
      <w:tr w:rsidR="00580BEE" w:rsidRPr="00BC7EBB" w14:paraId="084AF3F0" w14:textId="77777777" w:rsidTr="00580BEE">
        <w:tc>
          <w:tcPr>
            <w:tcW w:w="2515" w:type="dxa"/>
          </w:tcPr>
          <w:p w14:paraId="10D10193" w14:textId="78EB3AC1" w:rsidR="00580BEE" w:rsidRDefault="00810A5E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lastRenderedPageBreak/>
              <w:t>primaryProcess</w:t>
            </w:r>
          </w:p>
        </w:tc>
        <w:tc>
          <w:tcPr>
            <w:tcW w:w="4793" w:type="dxa"/>
          </w:tcPr>
          <w:p w14:paraId="3D362D88" w14:textId="30D9772F" w:rsidR="00580BEE" w:rsidRDefault="00810A5E" w:rsidP="00580BEE">
            <w:pPr>
              <w:tabs>
                <w:tab w:val="left" w:pos="3495"/>
              </w:tabs>
            </w:pPr>
            <w:r>
              <w:t>Id của phòng ban hoạc người xử lý chính</w:t>
            </w:r>
            <w:r w:rsidR="00BC6529">
              <w:t xml:space="preserve"> cách nhau dấu phẩy</w:t>
            </w:r>
          </w:p>
        </w:tc>
        <w:tc>
          <w:tcPr>
            <w:tcW w:w="1519" w:type="dxa"/>
          </w:tcPr>
          <w:p w14:paraId="627D9F08" w14:textId="77777777" w:rsidR="00580BEE" w:rsidRPr="00BC7EBB" w:rsidRDefault="00580BEE" w:rsidP="00580BEE">
            <w:pPr>
              <w:tabs>
                <w:tab w:val="left" w:pos="3495"/>
              </w:tabs>
              <w:jc w:val="center"/>
            </w:pPr>
          </w:p>
        </w:tc>
      </w:tr>
      <w:tr w:rsidR="00580BEE" w:rsidRPr="00BC7EBB" w14:paraId="3FD419DB" w14:textId="77777777" w:rsidTr="00580BEE">
        <w:tc>
          <w:tcPr>
            <w:tcW w:w="2515" w:type="dxa"/>
          </w:tcPr>
          <w:p w14:paraId="3E7D0598" w14:textId="570F3C14" w:rsidR="00580BEE" w:rsidRDefault="00F54C29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interconnect</w:t>
            </w:r>
          </w:p>
        </w:tc>
        <w:tc>
          <w:tcPr>
            <w:tcW w:w="4793" w:type="dxa"/>
          </w:tcPr>
          <w:p w14:paraId="5D4C7607" w14:textId="6D1FF2A3" w:rsidR="00580BEE" w:rsidRDefault="00F54C29" w:rsidP="00580BEE">
            <w:pPr>
              <w:tabs>
                <w:tab w:val="left" w:pos="3495"/>
              </w:tabs>
            </w:pPr>
            <w:r>
              <w:t>Danh sách phòng ban liên thông nội bộ và liên thông ngoài cách nhau dấu phẩy</w:t>
            </w:r>
          </w:p>
        </w:tc>
        <w:tc>
          <w:tcPr>
            <w:tcW w:w="1519" w:type="dxa"/>
          </w:tcPr>
          <w:p w14:paraId="5958D444" w14:textId="77777777" w:rsidR="00580BEE" w:rsidRPr="00BC7EBB" w:rsidRDefault="00580BEE" w:rsidP="00580BEE">
            <w:pPr>
              <w:tabs>
                <w:tab w:val="left" w:pos="3495"/>
              </w:tabs>
              <w:jc w:val="center"/>
            </w:pPr>
          </w:p>
        </w:tc>
      </w:tr>
      <w:tr w:rsidR="00580BEE" w:rsidRPr="00BC7EBB" w14:paraId="160D23E6" w14:textId="77777777" w:rsidTr="00580BEE">
        <w:tc>
          <w:tcPr>
            <w:tcW w:w="2515" w:type="dxa"/>
          </w:tcPr>
          <w:p w14:paraId="46F0C8A4" w14:textId="182B5637" w:rsidR="00580BEE" w:rsidRDefault="0081060E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approvedValue</w:t>
            </w:r>
          </w:p>
        </w:tc>
        <w:tc>
          <w:tcPr>
            <w:tcW w:w="4793" w:type="dxa"/>
          </w:tcPr>
          <w:p w14:paraId="1E4E0C81" w14:textId="75B20E55" w:rsidR="00580BEE" w:rsidRDefault="0081060E" w:rsidP="00580BEE">
            <w:pPr>
              <w:tabs>
                <w:tab w:val="left" w:pos="3495"/>
              </w:tabs>
            </w:pPr>
            <w:r>
              <w:t>Kí hiệu thao tác xử lý</w:t>
            </w:r>
          </w:p>
        </w:tc>
        <w:tc>
          <w:tcPr>
            <w:tcW w:w="1519" w:type="dxa"/>
          </w:tcPr>
          <w:p w14:paraId="33426AEF" w14:textId="77777777" w:rsidR="00580BEE" w:rsidRPr="00BC7EBB" w:rsidRDefault="00580BEE" w:rsidP="00580BEE">
            <w:pPr>
              <w:tabs>
                <w:tab w:val="left" w:pos="3495"/>
              </w:tabs>
              <w:jc w:val="center"/>
            </w:pPr>
          </w:p>
        </w:tc>
      </w:tr>
      <w:tr w:rsidR="00580BEE" w:rsidRPr="00BC7EBB" w14:paraId="40CBBD51" w14:textId="77777777" w:rsidTr="00580BEE">
        <w:tc>
          <w:tcPr>
            <w:tcW w:w="2515" w:type="dxa"/>
          </w:tcPr>
          <w:p w14:paraId="1126F690" w14:textId="77777777" w:rsidR="00580BEE" w:rsidRDefault="00580BEE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 w:rsidRPr="00DE2A1D">
              <w:rPr>
                <w:rStyle w:val="sbrace"/>
                <w:rFonts w:ascii="Consolas" w:hAnsi="Consolas"/>
                <w:color w:val="666666"/>
              </w:rPr>
              <w:t>s</w:t>
            </w:r>
            <w:r>
              <w:rPr>
                <w:rStyle w:val="sbrace"/>
                <w:rFonts w:ascii="Consolas" w:hAnsi="Consolas"/>
                <w:color w:val="666666"/>
              </w:rPr>
              <w:t>trAction</w:t>
            </w:r>
          </w:p>
        </w:tc>
        <w:tc>
          <w:tcPr>
            <w:tcW w:w="4793" w:type="dxa"/>
          </w:tcPr>
          <w:p w14:paraId="1ECDBB25" w14:textId="77777777" w:rsidR="00580BEE" w:rsidRDefault="00580BEE" w:rsidP="00580BEE">
            <w:pPr>
              <w:tabs>
                <w:tab w:val="left" w:pos="3495"/>
              </w:tabs>
            </w:pPr>
            <w:r>
              <w:t>Tên thao tác xử lý văn bản</w:t>
            </w:r>
          </w:p>
        </w:tc>
        <w:tc>
          <w:tcPr>
            <w:tcW w:w="1519" w:type="dxa"/>
          </w:tcPr>
          <w:p w14:paraId="55914332" w14:textId="77777777" w:rsidR="00580BEE" w:rsidRPr="00BC7EBB" w:rsidRDefault="00580BEE" w:rsidP="00580BEE">
            <w:pPr>
              <w:tabs>
                <w:tab w:val="left" w:pos="3495"/>
              </w:tabs>
              <w:jc w:val="center"/>
            </w:pPr>
          </w:p>
        </w:tc>
      </w:tr>
      <w:tr w:rsidR="00580BEE" w:rsidRPr="00BC7EBB" w14:paraId="64A84511" w14:textId="77777777" w:rsidTr="00580BEE">
        <w:tc>
          <w:tcPr>
            <w:tcW w:w="2515" w:type="dxa"/>
          </w:tcPr>
          <w:p w14:paraId="632A9255" w14:textId="77777777" w:rsidR="00580BEE" w:rsidRDefault="00580BEE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 w:rsidRPr="00DE2A1D">
              <w:rPr>
                <w:rStyle w:val="sbrace"/>
                <w:rFonts w:ascii="Consolas" w:hAnsi="Consolas"/>
                <w:color w:val="666666"/>
              </w:rPr>
              <w:t>processDefinitionId</w:t>
            </w:r>
          </w:p>
        </w:tc>
        <w:tc>
          <w:tcPr>
            <w:tcW w:w="4793" w:type="dxa"/>
          </w:tcPr>
          <w:p w14:paraId="733CB2C6" w14:textId="77777777" w:rsidR="00580BEE" w:rsidRDefault="00580BEE" w:rsidP="00580BEE">
            <w:pPr>
              <w:tabs>
                <w:tab w:val="left" w:pos="3495"/>
              </w:tabs>
            </w:pPr>
            <w:r>
              <w:t>processDefinitionID của văn bản</w:t>
            </w:r>
          </w:p>
        </w:tc>
        <w:tc>
          <w:tcPr>
            <w:tcW w:w="1519" w:type="dxa"/>
          </w:tcPr>
          <w:p w14:paraId="7AA34558" w14:textId="77777777" w:rsidR="00580BEE" w:rsidRPr="00BC7EBB" w:rsidRDefault="00580BEE" w:rsidP="00580BEE">
            <w:pPr>
              <w:tabs>
                <w:tab w:val="left" w:pos="3495"/>
              </w:tabs>
              <w:jc w:val="center"/>
            </w:pPr>
          </w:p>
        </w:tc>
      </w:tr>
      <w:tr w:rsidR="00580BEE" w:rsidRPr="00BC7EBB" w14:paraId="51D816CC" w14:textId="77777777" w:rsidTr="00580BEE">
        <w:tc>
          <w:tcPr>
            <w:tcW w:w="2515" w:type="dxa"/>
          </w:tcPr>
          <w:p w14:paraId="5E44F896" w14:textId="77777777" w:rsidR="00580BEE" w:rsidRDefault="00580BEE" w:rsidP="00580BEE">
            <w:pPr>
              <w:tabs>
                <w:tab w:val="left" w:pos="3495"/>
              </w:tabs>
              <w:rPr>
                <w:rStyle w:val="sbrace"/>
                <w:rFonts w:ascii="Consolas" w:hAnsi="Consolas"/>
              </w:rPr>
            </w:pPr>
            <w:r w:rsidRPr="00DE2A1D">
              <w:rPr>
                <w:rStyle w:val="sbrace"/>
                <w:rFonts w:ascii="Consolas" w:hAnsi="Consolas"/>
                <w:color w:val="666666"/>
              </w:rPr>
              <w:t>comment</w:t>
            </w:r>
          </w:p>
        </w:tc>
        <w:tc>
          <w:tcPr>
            <w:tcW w:w="4793" w:type="dxa"/>
          </w:tcPr>
          <w:p w14:paraId="17016AD6" w14:textId="77777777" w:rsidR="00580BEE" w:rsidRDefault="00580BEE" w:rsidP="00580BEE">
            <w:pPr>
              <w:tabs>
                <w:tab w:val="left" w:pos="3495"/>
              </w:tabs>
            </w:pPr>
            <w:r>
              <w:t>Nội dung xử lý</w:t>
            </w:r>
          </w:p>
        </w:tc>
        <w:tc>
          <w:tcPr>
            <w:tcW w:w="1519" w:type="dxa"/>
          </w:tcPr>
          <w:p w14:paraId="2C6C4D24" w14:textId="77777777" w:rsidR="00580BEE" w:rsidRPr="00BC7EBB" w:rsidRDefault="00580BEE" w:rsidP="00580BEE">
            <w:pPr>
              <w:tabs>
                <w:tab w:val="left" w:pos="3495"/>
              </w:tabs>
              <w:jc w:val="center"/>
            </w:pPr>
          </w:p>
        </w:tc>
      </w:tr>
      <w:tr w:rsidR="0081060E" w:rsidRPr="00BC7EBB" w14:paraId="0D127F57" w14:textId="77777777" w:rsidTr="00580BEE">
        <w:tc>
          <w:tcPr>
            <w:tcW w:w="2515" w:type="dxa"/>
          </w:tcPr>
          <w:p w14:paraId="1E152031" w14:textId="19ABE122" w:rsidR="0081060E" w:rsidRPr="00DE2A1D" w:rsidRDefault="0081060E" w:rsidP="0081060E">
            <w:pPr>
              <w:tabs>
                <w:tab w:val="left" w:pos="3495"/>
              </w:tabs>
              <w:rPr>
                <w:rStyle w:val="sbrace"/>
                <w:rFonts w:ascii="Consolas" w:hAnsi="Consolas"/>
                <w:color w:val="666666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actionType</w:t>
            </w:r>
          </w:p>
        </w:tc>
        <w:tc>
          <w:tcPr>
            <w:tcW w:w="4793" w:type="dxa"/>
          </w:tcPr>
          <w:p w14:paraId="2B80C4D4" w14:textId="1EBD59E2" w:rsidR="0081060E" w:rsidRDefault="0081060E" w:rsidP="00580BEE">
            <w:pPr>
              <w:tabs>
                <w:tab w:val="left" w:pos="3495"/>
              </w:tabs>
            </w:pPr>
            <w:r>
              <w:t>Type của thao tác xử lý</w:t>
            </w:r>
          </w:p>
        </w:tc>
        <w:tc>
          <w:tcPr>
            <w:tcW w:w="1519" w:type="dxa"/>
          </w:tcPr>
          <w:p w14:paraId="060BC85E" w14:textId="77777777" w:rsidR="0081060E" w:rsidRPr="00BC7EBB" w:rsidRDefault="0081060E" w:rsidP="00580BEE">
            <w:pPr>
              <w:tabs>
                <w:tab w:val="left" w:pos="3495"/>
              </w:tabs>
              <w:jc w:val="center"/>
            </w:pPr>
          </w:p>
        </w:tc>
      </w:tr>
    </w:tbl>
    <w:p w14:paraId="17C2C8EB" w14:textId="77777777" w:rsidR="00580BEE" w:rsidRDefault="00580BEE" w:rsidP="00580BEE">
      <w:pPr>
        <w:pStyle w:val="Heading4"/>
        <w:numPr>
          <w:ilvl w:val="2"/>
          <w:numId w:val="8"/>
        </w:numPr>
      </w:pPr>
      <w:r>
        <w:t>Response</w:t>
      </w:r>
    </w:p>
    <w:p w14:paraId="26A2A9ED" w14:textId="77777777" w:rsidR="00580BEE" w:rsidRDefault="00580BEE" w:rsidP="00580BEE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7F7188E6" w14:textId="77777777" w:rsidR="005B08DA" w:rsidRDefault="005B08DA" w:rsidP="005B08DA">
      <w:pPr>
        <w:pStyle w:val="ListParagraph"/>
        <w:numPr>
          <w:ilvl w:val="0"/>
          <w:numId w:val="17"/>
        </w:numPr>
      </w:pPr>
      <w:r>
        <w:t>Nếu văn bản đã được xử  lý ở 1 thiết bị khác mà chưa kịp reload lại thì response trả về là httpstattus 400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5B08DA" w14:paraId="10E425EA" w14:textId="77777777" w:rsidTr="00982751">
        <w:tc>
          <w:tcPr>
            <w:tcW w:w="8838" w:type="dxa"/>
          </w:tcPr>
          <w:p w14:paraId="419DE920" w14:textId="77777777" w:rsidR="005B08DA" w:rsidRPr="003879AA" w:rsidRDefault="005B08DA" w:rsidP="00982751">
            <w:pPr>
              <w:pStyle w:val="ListParagraph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20536FB" w14:textId="77777777" w:rsidR="005B08DA" w:rsidRPr="003879AA" w:rsidRDefault="005B08DA" w:rsidP="00982751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status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</w:t>
            </w:r>
          </w:p>
          <w:p w14:paraId="7D1B2A86" w14:textId="77777777" w:rsidR="005B08DA" w:rsidRPr="003879AA" w:rsidRDefault="005B08DA" w:rsidP="00982751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code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document_processed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163B53BD" w14:textId="77777777" w:rsidR="005B08DA" w:rsidRPr="003879AA" w:rsidRDefault="005B08DA" w:rsidP="00982751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message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document_processed. 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7D083347" w14:textId="77777777" w:rsidR="005B08DA" w:rsidRPr="003879AA" w:rsidRDefault="005B08DA" w:rsidP="00982751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3EA41EC8" w14:textId="77777777" w:rsidR="005B08DA" w:rsidRPr="003879AA" w:rsidRDefault="005B08DA" w:rsidP="00982751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879AA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data</w:t>
            </w: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{}</w:t>
            </w:r>
          </w:p>
          <w:p w14:paraId="393DBF64" w14:textId="77777777" w:rsidR="005B08DA" w:rsidRDefault="005B08DA" w:rsidP="00982751">
            <w:pPr>
              <w:pStyle w:val="ListParagraph"/>
              <w:ind w:left="1080"/>
            </w:pPr>
            <w:r w:rsidRPr="00387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30E294C1" w14:textId="213FA509" w:rsidR="005B08DA" w:rsidRDefault="008D7072" w:rsidP="008D7072">
      <w:pPr>
        <w:pStyle w:val="ListParagraph"/>
        <w:ind w:left="1080"/>
      </w:pPr>
      <w:r>
        <w:t>Nếu thành công</w:t>
      </w:r>
    </w:p>
    <w:p w14:paraId="495DB8AC" w14:textId="77777777" w:rsidR="00580BEE" w:rsidRDefault="00580BEE" w:rsidP="00580BEE">
      <w:pPr>
        <w:pStyle w:val="ListParagraph"/>
        <w:numPr>
          <w:ilvl w:val="0"/>
          <w:numId w:val="17"/>
        </w:numPr>
      </w:pPr>
      <w:r>
        <w:t>Http status 200 OK</w:t>
      </w:r>
    </w:p>
    <w:p w14:paraId="2B827494" w14:textId="77777777" w:rsidR="00580BEE" w:rsidRDefault="00580BEE" w:rsidP="00580BEE">
      <w:pPr>
        <w:pStyle w:val="ListParagraph"/>
        <w:numPr>
          <w:ilvl w:val="0"/>
          <w:numId w:val="17"/>
        </w:numPr>
      </w:pPr>
      <w:r>
        <w:t>Thông tin của JSON: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580BEE" w14:paraId="0A65B0A2" w14:textId="77777777" w:rsidTr="00580BEE">
        <w:tc>
          <w:tcPr>
            <w:tcW w:w="8838" w:type="dxa"/>
          </w:tcPr>
          <w:p w14:paraId="46BF204A" w14:textId="77777777" w:rsidR="00580BEE" w:rsidRPr="00803C12" w:rsidRDefault="00580BEE" w:rsidP="00580BEE">
            <w:pPr>
              <w:pStyle w:val="ListParagraph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 xml:space="preserve">  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D469E83" w14:textId="77777777" w:rsidR="00580BEE" w:rsidRPr="00803C12" w:rsidRDefault="00580BEE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{"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803C1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message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""}</w:t>
            </w:r>
          </w:p>
          <w:p w14:paraId="093BC316" w14:textId="77777777" w:rsidR="00580BEE" w:rsidRPr="00803C12" w:rsidRDefault="00580BEE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4B7DF02" w14:textId="77777777" w:rsidR="00580BEE" w:rsidRPr="00803C12" w:rsidRDefault="00580BEE" w:rsidP="00580BEE">
            <w:pPr>
              <w:pStyle w:val="ListParagraph"/>
              <w:spacing w:after="75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03C1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data</w:t>
            </w:r>
            <w:r w:rsidRPr="00803C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2CF33C86" w14:textId="77777777" w:rsidR="00580BEE" w:rsidRDefault="00580BEE" w:rsidP="00580BEE">
            <w:pPr>
              <w:pStyle w:val="ListParagraph"/>
              <w:ind w:left="1080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4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1A8A9638" w14:textId="4563A50F" w:rsidR="001F14F8" w:rsidRDefault="001F14F8" w:rsidP="001F14F8">
      <w:pPr>
        <w:pStyle w:val="Heading3"/>
        <w:numPr>
          <w:ilvl w:val="1"/>
          <w:numId w:val="8"/>
        </w:numPr>
      </w:pPr>
      <w:r>
        <w:t>Lấy certificate của user</w:t>
      </w:r>
    </w:p>
    <w:p w14:paraId="51B19DE9" w14:textId="77777777" w:rsidR="001F14F8" w:rsidRDefault="001F14F8" w:rsidP="001F14F8">
      <w:pPr>
        <w:pStyle w:val="Heading4"/>
        <w:numPr>
          <w:ilvl w:val="2"/>
          <w:numId w:val="8"/>
        </w:numPr>
      </w:pPr>
      <w:r>
        <w:t>Request</w:t>
      </w:r>
    </w:p>
    <w:p w14:paraId="2603DCFF" w14:textId="4951A69C" w:rsidR="001F14F8" w:rsidRDefault="001F14F8" w:rsidP="001F14F8">
      <w:pPr>
        <w:pStyle w:val="ListParagraph"/>
        <w:numPr>
          <w:ilvl w:val="0"/>
          <w:numId w:val="7"/>
        </w:numPr>
      </w:pPr>
      <w:r>
        <w:t xml:space="preserve">Mô tả: lấy </w:t>
      </w:r>
      <w:r w:rsidR="001356FF">
        <w:t>certificate của user</w:t>
      </w:r>
    </w:p>
    <w:p w14:paraId="7D41E4F2" w14:textId="7CC0434B" w:rsidR="001F14F8" w:rsidRPr="00A64512" w:rsidRDefault="001F14F8" w:rsidP="001F14F8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URL</w:t>
      </w:r>
      <w:r w:rsidRPr="00A64512">
        <w:rPr>
          <w:rFonts w:cs="Times New Roman"/>
        </w:rPr>
        <w:t xml:space="preserve">: </w:t>
      </w:r>
      <w:hyperlink r:id="rId88" w:history="1">
        <w:r w:rsidRPr="001F14F8">
          <w:rPr>
            <w:rStyle w:val="Hyperlink"/>
            <w:rFonts w:cs="Times New Roman"/>
          </w:rPr>
          <w:t>https://dev-qlvbdh.vnptsoftware.vn/qlvb/api/</w:t>
        </w:r>
        <w:r w:rsidRPr="001F14F8">
          <w:rPr>
            <w:rStyle w:val="Hyperlink"/>
          </w:rPr>
          <w:t>getcertificate/</w:t>
        </w:r>
      </w:hyperlink>
    </w:p>
    <w:p w14:paraId="64B1F8FE" w14:textId="77777777" w:rsidR="001F14F8" w:rsidRDefault="001F14F8" w:rsidP="001F14F8">
      <w:pPr>
        <w:pStyle w:val="ListParagraph"/>
        <w:numPr>
          <w:ilvl w:val="0"/>
          <w:numId w:val="7"/>
        </w:numPr>
      </w:pPr>
      <w:r>
        <w:t>Method: GET</w:t>
      </w:r>
    </w:p>
    <w:p w14:paraId="1AAA1A51" w14:textId="77777777" w:rsidR="001F14F8" w:rsidRDefault="001F14F8" w:rsidP="001F14F8">
      <w:pPr>
        <w:pStyle w:val="Heading4"/>
        <w:numPr>
          <w:ilvl w:val="2"/>
          <w:numId w:val="8"/>
        </w:numPr>
      </w:pPr>
      <w:r>
        <w:t>Response</w:t>
      </w:r>
    </w:p>
    <w:p w14:paraId="0AC05A70" w14:textId="77777777" w:rsidR="001F14F8" w:rsidRDefault="001F14F8" w:rsidP="001F14F8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105A3955" w14:textId="77777777" w:rsidR="001F14F8" w:rsidRDefault="001F14F8" w:rsidP="001F14F8">
      <w:pPr>
        <w:pStyle w:val="ListParagraph"/>
        <w:numPr>
          <w:ilvl w:val="0"/>
          <w:numId w:val="17"/>
        </w:numPr>
      </w:pPr>
      <w:r>
        <w:t>Http status 200 OK</w:t>
      </w:r>
    </w:p>
    <w:p w14:paraId="70561FA8" w14:textId="77777777" w:rsidR="001F14F8" w:rsidRDefault="001F14F8" w:rsidP="001F14F8">
      <w:pPr>
        <w:pStyle w:val="ListParagraph"/>
        <w:numPr>
          <w:ilvl w:val="0"/>
          <w:numId w:val="17"/>
        </w:numPr>
      </w:pPr>
      <w:r>
        <w:t>Thông tin của JSON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1F14F8" w14:paraId="7257F8F7" w14:textId="77777777" w:rsidTr="00DB1ADD">
        <w:tc>
          <w:tcPr>
            <w:tcW w:w="8838" w:type="dxa"/>
          </w:tcPr>
          <w:p w14:paraId="01DF65FB" w14:textId="68C3E308" w:rsidR="001F14F8" w:rsidRDefault="001F14F8" w:rsidP="00DB1ADD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"status"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"message"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"AwUDAwMDAwYEBAMFBwYHBwcGBwcICQsJCAgKCAcHCg0KCgsM"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33F71112" w14:textId="77777777" w:rsidR="001F14F8" w:rsidRPr="00372C0D" w:rsidRDefault="001F14F8" w:rsidP="001F14F8"/>
    <w:p w14:paraId="2856BB54" w14:textId="77777777" w:rsidR="001F14F8" w:rsidRDefault="001F14F8" w:rsidP="001F14F8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3"/>
        <w:gridCol w:w="5142"/>
        <w:gridCol w:w="1441"/>
      </w:tblGrid>
      <w:tr w:rsidR="001F14F8" w14:paraId="14AD8DA3" w14:textId="77777777" w:rsidTr="00DB1ADD">
        <w:tc>
          <w:tcPr>
            <w:tcW w:w="2273" w:type="dxa"/>
            <w:shd w:val="clear" w:color="auto" w:fill="E7E6E6" w:themeFill="background2"/>
          </w:tcPr>
          <w:p w14:paraId="225D4C8D" w14:textId="77777777" w:rsidR="001F14F8" w:rsidRPr="00FC4167" w:rsidRDefault="001F14F8" w:rsidP="00DB1ADD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lastRenderedPageBreak/>
              <w:t>Tên trường</w:t>
            </w:r>
          </w:p>
        </w:tc>
        <w:tc>
          <w:tcPr>
            <w:tcW w:w="5142" w:type="dxa"/>
            <w:shd w:val="clear" w:color="auto" w:fill="E7E6E6" w:themeFill="background2"/>
          </w:tcPr>
          <w:p w14:paraId="704E7830" w14:textId="77777777" w:rsidR="001F14F8" w:rsidRPr="00FC4167" w:rsidRDefault="001F14F8" w:rsidP="00DB1ADD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441" w:type="dxa"/>
            <w:shd w:val="clear" w:color="auto" w:fill="E7E6E6" w:themeFill="background2"/>
          </w:tcPr>
          <w:p w14:paraId="0D65C7C5" w14:textId="77777777" w:rsidR="001F14F8" w:rsidRPr="00FC4167" w:rsidRDefault="001F14F8" w:rsidP="00DB1ADD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1F14F8" w14:paraId="316937E9" w14:textId="77777777" w:rsidTr="00DB1ADD">
        <w:tc>
          <w:tcPr>
            <w:tcW w:w="2273" w:type="dxa"/>
          </w:tcPr>
          <w:p w14:paraId="611F5B1D" w14:textId="6C952C6E" w:rsidR="001F14F8" w:rsidRDefault="001F14F8" w:rsidP="00DB1ADD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142" w:type="dxa"/>
          </w:tcPr>
          <w:p w14:paraId="0AF74A85" w14:textId="066596BA" w:rsidR="001F14F8" w:rsidRPr="00FC4167" w:rsidRDefault="001F14F8" w:rsidP="00DB1ADD">
            <w:pPr>
              <w:tabs>
                <w:tab w:val="left" w:pos="3495"/>
              </w:tabs>
            </w:pPr>
            <w:r>
              <w:t>Cer key</w:t>
            </w:r>
            <w:r w:rsidR="007138BE">
              <w:t xml:space="preserve"> dạng base 64</w:t>
            </w:r>
          </w:p>
        </w:tc>
        <w:tc>
          <w:tcPr>
            <w:tcW w:w="1441" w:type="dxa"/>
          </w:tcPr>
          <w:p w14:paraId="4BF281C5" w14:textId="77777777" w:rsidR="001F14F8" w:rsidRDefault="001F14F8" w:rsidP="00DB1ADD">
            <w:pPr>
              <w:tabs>
                <w:tab w:val="left" w:pos="3495"/>
              </w:tabs>
              <w:jc w:val="center"/>
            </w:pPr>
          </w:p>
        </w:tc>
      </w:tr>
    </w:tbl>
    <w:p w14:paraId="758047E4" w14:textId="43E8C7AD" w:rsidR="000A3478" w:rsidRDefault="000A3478" w:rsidP="000A3478">
      <w:pPr>
        <w:pStyle w:val="Heading3"/>
        <w:numPr>
          <w:ilvl w:val="1"/>
          <w:numId w:val="8"/>
        </w:numPr>
      </w:pPr>
      <w:r>
        <w:t>Download file để ký văn bản</w:t>
      </w:r>
    </w:p>
    <w:p w14:paraId="5552FBA6" w14:textId="77777777" w:rsidR="000A3478" w:rsidRDefault="000A3478" w:rsidP="000A3478">
      <w:pPr>
        <w:pStyle w:val="Heading4"/>
        <w:numPr>
          <w:ilvl w:val="2"/>
          <w:numId w:val="8"/>
        </w:numPr>
      </w:pPr>
      <w:r>
        <w:t>Request</w:t>
      </w:r>
    </w:p>
    <w:p w14:paraId="6B8CF907" w14:textId="35701310" w:rsidR="000A3478" w:rsidRDefault="000A3478" w:rsidP="000A3478">
      <w:pPr>
        <w:pStyle w:val="ListParagraph"/>
        <w:numPr>
          <w:ilvl w:val="0"/>
          <w:numId w:val="7"/>
        </w:numPr>
      </w:pPr>
      <w:r>
        <w:t xml:space="preserve">Mô tả: </w:t>
      </w:r>
      <w:r w:rsidR="004E25C1">
        <w:t>download file để ký văn bản</w:t>
      </w:r>
      <w:r>
        <w:t xml:space="preserve"> </w:t>
      </w:r>
    </w:p>
    <w:p w14:paraId="1A3A66B3" w14:textId="5DA033B5" w:rsidR="000A3478" w:rsidRPr="00A64512" w:rsidRDefault="000A3478" w:rsidP="00405A61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URL</w:t>
      </w:r>
      <w:hyperlink r:id="rId89" w:history="1">
        <w:r w:rsidR="00191BB1" w:rsidRPr="002A52EC">
          <w:rPr>
            <w:rStyle w:val="Hyperlink"/>
            <w:rFonts w:cs="Times New Roman"/>
          </w:rPr>
          <w:t>: https://dev-qlvbdh.vnptsoftware.vn/qlvb/api/</w:t>
        </w:r>
        <w:r w:rsidR="00191BB1" w:rsidRPr="002A52EC">
          <w:rPr>
            <w:rStyle w:val="Hyperlink"/>
          </w:rPr>
          <w:t xml:space="preserve">file/ </w:t>
        </w:r>
        <w:r w:rsidR="00191BB1" w:rsidRPr="002A52EC">
          <w:rPr>
            <w:rStyle w:val="Hyperlink"/>
            <w:rFonts w:cs="Times New Roman"/>
          </w:rPr>
          <w:t>downloaddocument/{id}/</w:t>
        </w:r>
      </w:hyperlink>
    </w:p>
    <w:p w14:paraId="4D829CE5" w14:textId="5F79B8B8" w:rsidR="000A3478" w:rsidRPr="00CC2A8E" w:rsidRDefault="000A3478" w:rsidP="000A3478">
      <w:pPr>
        <w:pStyle w:val="ListParagraph"/>
        <w:numPr>
          <w:ilvl w:val="0"/>
          <w:numId w:val="7"/>
        </w:numPr>
      </w:pPr>
      <w:r>
        <w:t>{id} là id củ</w:t>
      </w:r>
      <w:r w:rsidR="00191BB1">
        <w:t>a tài liệu cần lấy</w:t>
      </w:r>
    </w:p>
    <w:p w14:paraId="26C9DC0D" w14:textId="77777777" w:rsidR="000A3478" w:rsidRDefault="000A3478" w:rsidP="000A3478">
      <w:pPr>
        <w:pStyle w:val="ListParagraph"/>
        <w:numPr>
          <w:ilvl w:val="0"/>
          <w:numId w:val="7"/>
        </w:numPr>
      </w:pPr>
      <w:r>
        <w:t>Method: GET</w:t>
      </w:r>
    </w:p>
    <w:p w14:paraId="290BB6EA" w14:textId="77777777" w:rsidR="000A3478" w:rsidRDefault="000A3478" w:rsidP="000A3478">
      <w:pPr>
        <w:pStyle w:val="Heading4"/>
        <w:numPr>
          <w:ilvl w:val="2"/>
          <w:numId w:val="8"/>
        </w:numPr>
      </w:pPr>
      <w:r>
        <w:t>Response</w:t>
      </w:r>
    </w:p>
    <w:p w14:paraId="417500D4" w14:textId="77777777" w:rsidR="000A3478" w:rsidRDefault="000A3478" w:rsidP="000A3478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40ADAC58" w14:textId="77777777" w:rsidR="000A3478" w:rsidRDefault="000A3478" w:rsidP="000A3478">
      <w:pPr>
        <w:pStyle w:val="ListParagraph"/>
        <w:numPr>
          <w:ilvl w:val="0"/>
          <w:numId w:val="17"/>
        </w:numPr>
      </w:pPr>
      <w:r>
        <w:t>Http status 200 OK</w:t>
      </w:r>
    </w:p>
    <w:p w14:paraId="61B971F3" w14:textId="77777777" w:rsidR="000A3478" w:rsidRDefault="000A3478" w:rsidP="000A3478">
      <w:pPr>
        <w:pStyle w:val="ListParagraph"/>
        <w:numPr>
          <w:ilvl w:val="0"/>
          <w:numId w:val="17"/>
        </w:numPr>
      </w:pPr>
      <w:r>
        <w:t>Thông tin của JSON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0A3478" w14:paraId="41D5D260" w14:textId="77777777" w:rsidTr="00DB1ADD">
        <w:tc>
          <w:tcPr>
            <w:tcW w:w="8838" w:type="dxa"/>
          </w:tcPr>
          <w:p w14:paraId="22556A25" w14:textId="3829509C" w:rsidR="000A3478" w:rsidRDefault="00405A61" w:rsidP="00DB1ADD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"status"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"message"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"/9j/4AAQSkZJRgABAQEAYABgAAD/2wBDAAIBAQIBAQICAgICAg"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"type"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"jpg"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42F48AE9" w14:textId="77777777" w:rsidR="000A3478" w:rsidRPr="00372C0D" w:rsidRDefault="000A3478" w:rsidP="000A3478"/>
    <w:p w14:paraId="3A81E4E9" w14:textId="77777777" w:rsidR="000A3478" w:rsidRDefault="000A3478" w:rsidP="000A3478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3"/>
        <w:gridCol w:w="5142"/>
        <w:gridCol w:w="1441"/>
      </w:tblGrid>
      <w:tr w:rsidR="000A3478" w14:paraId="4A6BB32F" w14:textId="77777777" w:rsidTr="00DB1ADD">
        <w:tc>
          <w:tcPr>
            <w:tcW w:w="2273" w:type="dxa"/>
            <w:shd w:val="clear" w:color="auto" w:fill="E7E6E6" w:themeFill="background2"/>
          </w:tcPr>
          <w:p w14:paraId="24379770" w14:textId="77777777" w:rsidR="000A3478" w:rsidRPr="00FC4167" w:rsidRDefault="000A3478" w:rsidP="00DB1ADD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142" w:type="dxa"/>
            <w:shd w:val="clear" w:color="auto" w:fill="E7E6E6" w:themeFill="background2"/>
          </w:tcPr>
          <w:p w14:paraId="03B96089" w14:textId="77777777" w:rsidR="000A3478" w:rsidRPr="00FC4167" w:rsidRDefault="000A3478" w:rsidP="00DB1ADD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441" w:type="dxa"/>
            <w:shd w:val="clear" w:color="auto" w:fill="E7E6E6" w:themeFill="background2"/>
          </w:tcPr>
          <w:p w14:paraId="79B907C3" w14:textId="77777777" w:rsidR="000A3478" w:rsidRPr="00FC4167" w:rsidRDefault="000A3478" w:rsidP="00DB1ADD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0A3478" w14:paraId="004B1F10" w14:textId="77777777" w:rsidTr="00DB1ADD">
        <w:tc>
          <w:tcPr>
            <w:tcW w:w="2273" w:type="dxa"/>
          </w:tcPr>
          <w:p w14:paraId="20C5E8EB" w14:textId="77777777" w:rsidR="000A3478" w:rsidRDefault="000A3478" w:rsidP="00DB1ADD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142" w:type="dxa"/>
          </w:tcPr>
          <w:p w14:paraId="638546DA" w14:textId="2FF71CB6" w:rsidR="000A3478" w:rsidRPr="00FC4167" w:rsidRDefault="00405A61" w:rsidP="00DB1ADD">
            <w:pPr>
              <w:tabs>
                <w:tab w:val="left" w:pos="3495"/>
              </w:tabs>
            </w:pPr>
            <w:r>
              <w:t>Data của file dạng base 64</w:t>
            </w:r>
          </w:p>
        </w:tc>
        <w:tc>
          <w:tcPr>
            <w:tcW w:w="1441" w:type="dxa"/>
          </w:tcPr>
          <w:p w14:paraId="0AFBFDFA" w14:textId="77777777" w:rsidR="000A3478" w:rsidRDefault="000A3478" w:rsidP="00DB1ADD">
            <w:pPr>
              <w:tabs>
                <w:tab w:val="left" w:pos="3495"/>
              </w:tabs>
              <w:jc w:val="center"/>
            </w:pPr>
          </w:p>
        </w:tc>
      </w:tr>
      <w:tr w:rsidR="00405A61" w14:paraId="77574A88" w14:textId="77777777" w:rsidTr="00DB1ADD">
        <w:tc>
          <w:tcPr>
            <w:tcW w:w="2273" w:type="dxa"/>
          </w:tcPr>
          <w:p w14:paraId="6B0FC560" w14:textId="6AD34A5A" w:rsidR="00405A61" w:rsidRDefault="00405A61" w:rsidP="00405A61">
            <w:pPr>
              <w:tabs>
                <w:tab w:val="left" w:pos="3495"/>
              </w:tabs>
            </w:pPr>
            <w:r>
              <w:t>type</w:t>
            </w:r>
          </w:p>
        </w:tc>
        <w:tc>
          <w:tcPr>
            <w:tcW w:w="5142" w:type="dxa"/>
          </w:tcPr>
          <w:p w14:paraId="5713D308" w14:textId="7EA0B65B" w:rsidR="00405A61" w:rsidRDefault="00405A61" w:rsidP="00DB1ADD">
            <w:pPr>
              <w:tabs>
                <w:tab w:val="left" w:pos="3495"/>
              </w:tabs>
            </w:pPr>
            <w:r>
              <w:t>Loại file</w:t>
            </w:r>
          </w:p>
        </w:tc>
        <w:tc>
          <w:tcPr>
            <w:tcW w:w="1441" w:type="dxa"/>
          </w:tcPr>
          <w:p w14:paraId="2E93CE1F" w14:textId="77777777" w:rsidR="00405A61" w:rsidRDefault="00405A61" w:rsidP="00DB1ADD">
            <w:pPr>
              <w:tabs>
                <w:tab w:val="left" w:pos="3495"/>
              </w:tabs>
              <w:jc w:val="center"/>
            </w:pPr>
          </w:p>
        </w:tc>
      </w:tr>
    </w:tbl>
    <w:p w14:paraId="695E4FBB" w14:textId="7A6F261E" w:rsidR="00370012" w:rsidRDefault="00370012" w:rsidP="00370012">
      <w:pPr>
        <w:pStyle w:val="Heading3"/>
        <w:numPr>
          <w:ilvl w:val="1"/>
          <w:numId w:val="8"/>
        </w:numPr>
      </w:pPr>
      <w:r>
        <w:t>Upload file để ký văn bản</w:t>
      </w:r>
    </w:p>
    <w:p w14:paraId="6225B636" w14:textId="77777777" w:rsidR="00370012" w:rsidRDefault="00370012" w:rsidP="00370012">
      <w:pPr>
        <w:pStyle w:val="Heading4"/>
        <w:numPr>
          <w:ilvl w:val="2"/>
          <w:numId w:val="8"/>
        </w:numPr>
      </w:pPr>
      <w:r>
        <w:t>Request</w:t>
      </w:r>
    </w:p>
    <w:p w14:paraId="5BCC2A6E" w14:textId="77777777" w:rsidR="00370012" w:rsidRDefault="00370012" w:rsidP="00370012">
      <w:pPr>
        <w:pStyle w:val="ListParagraph"/>
        <w:numPr>
          <w:ilvl w:val="0"/>
          <w:numId w:val="7"/>
        </w:numPr>
      </w:pPr>
      <w:r>
        <w:t xml:space="preserve">Mô tả: download file để ký văn bản </w:t>
      </w:r>
    </w:p>
    <w:p w14:paraId="42849E9E" w14:textId="0ED322B8" w:rsidR="00370012" w:rsidRPr="00A64512" w:rsidRDefault="00370012" w:rsidP="00370012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URL</w:t>
      </w:r>
      <w:hyperlink r:id="rId90" w:history="1">
        <w:r w:rsidR="00412ECA" w:rsidRPr="002A52EC">
          <w:rPr>
            <w:rStyle w:val="Hyperlink"/>
            <w:rFonts w:cs="Times New Roman"/>
          </w:rPr>
          <w:t>: https://dev-qlvbdh.vnptsoftware.vn/qlvb/api/</w:t>
        </w:r>
        <w:r w:rsidR="00412ECA" w:rsidRPr="002A52EC">
          <w:rPr>
            <w:rStyle w:val="Hyperlink"/>
          </w:rPr>
          <w:t xml:space="preserve">file/ </w:t>
        </w:r>
        <w:r w:rsidR="00412ECA" w:rsidRPr="002A52EC">
          <w:rPr>
            <w:rStyle w:val="Hyperlink"/>
            <w:rFonts w:cs="Times New Roman"/>
          </w:rPr>
          <w:t>uploaddocument/</w:t>
        </w:r>
      </w:hyperlink>
    </w:p>
    <w:p w14:paraId="69FCB9E1" w14:textId="720BAB75" w:rsidR="00370012" w:rsidRDefault="00370012" w:rsidP="00370012">
      <w:pPr>
        <w:pStyle w:val="ListParagraph"/>
        <w:numPr>
          <w:ilvl w:val="0"/>
          <w:numId w:val="7"/>
        </w:numPr>
      </w:pPr>
      <w:r>
        <w:t xml:space="preserve">Method: </w:t>
      </w:r>
      <w:r w:rsidR="00412ECA">
        <w:t>POST</w:t>
      </w:r>
    </w:p>
    <w:p w14:paraId="12A26D65" w14:textId="0A1F219F" w:rsidR="00412ECA" w:rsidRDefault="00412ECA" w:rsidP="00370012">
      <w:pPr>
        <w:pStyle w:val="ListParagraph"/>
        <w:numPr>
          <w:ilvl w:val="0"/>
          <w:numId w:val="7"/>
        </w:numPr>
      </w:pPr>
      <w:r>
        <w:t>Request</w:t>
      </w:r>
    </w:p>
    <w:p w14:paraId="177976A7" w14:textId="77777777" w:rsidR="00412ECA" w:rsidRDefault="00412ECA" w:rsidP="00412ECA">
      <w:pPr>
        <w:pStyle w:val="ListParagraph"/>
        <w:ind w:left="108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412ECA" w14:paraId="396DCC1E" w14:textId="77777777" w:rsidTr="00DB1ADD">
        <w:tc>
          <w:tcPr>
            <w:tcW w:w="8838" w:type="dxa"/>
          </w:tcPr>
          <w:p w14:paraId="29C9AFE6" w14:textId="6BCA7745" w:rsidR="00412ECA" w:rsidRDefault="00412ECA" w:rsidP="00DB1ADD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 w:rsidR="00881C62">
              <w:rPr>
                <w:rStyle w:val="sobjectk"/>
                <w:rFonts w:ascii="Consolas" w:hAnsi="Consolas"/>
                <w:b/>
                <w:bCs/>
                <w:color w:val="333333"/>
              </w:rPr>
              <w:t>"documentId"</w:t>
            </w:r>
            <w:r w:rsidR="00881C62">
              <w:rPr>
                <w:rStyle w:val="scolon"/>
                <w:rFonts w:ascii="Consolas" w:hAnsi="Consolas"/>
                <w:color w:val="666666"/>
              </w:rPr>
              <w:t>:</w:t>
            </w:r>
            <w:r w:rsidR="00881C62">
              <w:rPr>
                <w:rStyle w:val="sobjectv"/>
                <w:rFonts w:ascii="Consolas" w:hAnsi="Consolas"/>
                <w:color w:val="555555"/>
              </w:rPr>
              <w:t>"20001155"</w:t>
            </w:r>
            <w:r w:rsidR="00881C62"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"name"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"luongdx.jpg"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"/9j/4AAQSkZJRgABAQEAYABgAAD"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6AF40D32" w14:textId="3183A581" w:rsidR="00412ECA" w:rsidRDefault="00412ECA" w:rsidP="00412ECA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3"/>
        <w:gridCol w:w="5142"/>
        <w:gridCol w:w="1441"/>
      </w:tblGrid>
      <w:tr w:rsidR="00412ECA" w14:paraId="25F4E92D" w14:textId="77777777" w:rsidTr="00DB1ADD">
        <w:tc>
          <w:tcPr>
            <w:tcW w:w="2273" w:type="dxa"/>
            <w:shd w:val="clear" w:color="auto" w:fill="E7E6E6" w:themeFill="background2"/>
          </w:tcPr>
          <w:p w14:paraId="2FAB15BA" w14:textId="77777777" w:rsidR="00412ECA" w:rsidRPr="00FC4167" w:rsidRDefault="00412ECA" w:rsidP="00DB1ADD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142" w:type="dxa"/>
            <w:shd w:val="clear" w:color="auto" w:fill="E7E6E6" w:themeFill="background2"/>
          </w:tcPr>
          <w:p w14:paraId="516D3D09" w14:textId="77777777" w:rsidR="00412ECA" w:rsidRPr="00FC4167" w:rsidRDefault="00412ECA" w:rsidP="00DB1ADD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441" w:type="dxa"/>
            <w:shd w:val="clear" w:color="auto" w:fill="E7E6E6" w:themeFill="background2"/>
          </w:tcPr>
          <w:p w14:paraId="66CB7283" w14:textId="77777777" w:rsidR="00412ECA" w:rsidRPr="00FC4167" w:rsidRDefault="00412ECA" w:rsidP="00DB1ADD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412ECA" w14:paraId="25BCEFF4" w14:textId="77777777" w:rsidTr="00DB1ADD">
        <w:tc>
          <w:tcPr>
            <w:tcW w:w="2273" w:type="dxa"/>
          </w:tcPr>
          <w:p w14:paraId="3FA2382B" w14:textId="77777777" w:rsidR="00412ECA" w:rsidRDefault="00412ECA" w:rsidP="00DB1ADD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142" w:type="dxa"/>
          </w:tcPr>
          <w:p w14:paraId="4D5194C6" w14:textId="77777777" w:rsidR="00412ECA" w:rsidRPr="00FC4167" w:rsidRDefault="00412ECA" w:rsidP="00DB1ADD">
            <w:pPr>
              <w:tabs>
                <w:tab w:val="left" w:pos="3495"/>
              </w:tabs>
            </w:pPr>
            <w:r>
              <w:t>Data của file dạng base 64</w:t>
            </w:r>
          </w:p>
        </w:tc>
        <w:tc>
          <w:tcPr>
            <w:tcW w:w="1441" w:type="dxa"/>
          </w:tcPr>
          <w:p w14:paraId="4DC550E3" w14:textId="77777777" w:rsidR="00412ECA" w:rsidRDefault="00412ECA" w:rsidP="00DB1ADD">
            <w:pPr>
              <w:tabs>
                <w:tab w:val="left" w:pos="3495"/>
              </w:tabs>
              <w:jc w:val="center"/>
            </w:pPr>
          </w:p>
        </w:tc>
      </w:tr>
      <w:tr w:rsidR="00412ECA" w14:paraId="4606C07F" w14:textId="77777777" w:rsidTr="00DB1ADD">
        <w:tc>
          <w:tcPr>
            <w:tcW w:w="2273" w:type="dxa"/>
          </w:tcPr>
          <w:p w14:paraId="5C4E3529" w14:textId="7766E49D" w:rsidR="00412ECA" w:rsidRDefault="00412ECA" w:rsidP="00412ECA">
            <w:pPr>
              <w:tabs>
                <w:tab w:val="center" w:pos="1028"/>
              </w:tabs>
            </w:pPr>
            <w:r>
              <w:t>name</w:t>
            </w:r>
          </w:p>
        </w:tc>
        <w:tc>
          <w:tcPr>
            <w:tcW w:w="5142" w:type="dxa"/>
          </w:tcPr>
          <w:p w14:paraId="3F5A57B6" w14:textId="3EAE4359" w:rsidR="00412ECA" w:rsidRDefault="00412ECA" w:rsidP="00DB1ADD">
            <w:pPr>
              <w:tabs>
                <w:tab w:val="left" w:pos="3495"/>
              </w:tabs>
            </w:pPr>
            <w:r>
              <w:t>Tên của file</w:t>
            </w:r>
          </w:p>
        </w:tc>
        <w:tc>
          <w:tcPr>
            <w:tcW w:w="1441" w:type="dxa"/>
          </w:tcPr>
          <w:p w14:paraId="07E3B797" w14:textId="77777777" w:rsidR="00412ECA" w:rsidRDefault="00412ECA" w:rsidP="00DB1ADD">
            <w:pPr>
              <w:tabs>
                <w:tab w:val="left" w:pos="3495"/>
              </w:tabs>
              <w:jc w:val="center"/>
            </w:pPr>
          </w:p>
        </w:tc>
      </w:tr>
    </w:tbl>
    <w:p w14:paraId="1F73DD0F" w14:textId="77777777" w:rsidR="00370012" w:rsidRDefault="00370012" w:rsidP="00370012">
      <w:pPr>
        <w:pStyle w:val="Heading4"/>
        <w:numPr>
          <w:ilvl w:val="2"/>
          <w:numId w:val="8"/>
        </w:numPr>
      </w:pPr>
      <w:r>
        <w:lastRenderedPageBreak/>
        <w:t>Response</w:t>
      </w:r>
    </w:p>
    <w:p w14:paraId="3AF446A4" w14:textId="77777777" w:rsidR="00370012" w:rsidRDefault="00370012" w:rsidP="00370012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4846D247" w14:textId="77777777" w:rsidR="00370012" w:rsidRDefault="00370012" w:rsidP="00370012">
      <w:pPr>
        <w:pStyle w:val="ListParagraph"/>
        <w:numPr>
          <w:ilvl w:val="0"/>
          <w:numId w:val="17"/>
        </w:numPr>
      </w:pPr>
      <w:r>
        <w:t>Http status 200 OK</w:t>
      </w:r>
    </w:p>
    <w:p w14:paraId="5FFDB952" w14:textId="77777777" w:rsidR="00370012" w:rsidRDefault="00370012" w:rsidP="00370012">
      <w:pPr>
        <w:pStyle w:val="ListParagraph"/>
        <w:numPr>
          <w:ilvl w:val="0"/>
          <w:numId w:val="17"/>
        </w:numPr>
      </w:pPr>
      <w:r>
        <w:t>Thông tin của JSON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370012" w14:paraId="65CDE3F3" w14:textId="77777777" w:rsidTr="00DB1ADD">
        <w:tc>
          <w:tcPr>
            <w:tcW w:w="8838" w:type="dxa"/>
          </w:tcPr>
          <w:p w14:paraId="7980754D" w14:textId="6A527FDC" w:rsidR="000452F9" w:rsidRDefault="00370012" w:rsidP="000452F9">
            <w:pPr>
              <w:pStyle w:val="ListParagraph"/>
              <w:ind w:left="1080"/>
              <w:rPr>
                <w:rStyle w:val="sobjectk"/>
                <w:rFonts w:ascii="Consolas" w:hAnsi="Consolas"/>
                <w:b/>
                <w:bCs/>
                <w:color w:val="333333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"status"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"message"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</w:r>
            <w:r w:rsidR="000452F9">
              <w:rPr>
                <w:rFonts w:ascii="Consolas" w:hAnsi="Consolas"/>
                <w:color w:val="555555"/>
              </w:rPr>
              <w:t>   </w:t>
            </w:r>
            <w:r w:rsidR="000452F9">
              <w:rPr>
                <w:rStyle w:val="sobjectk"/>
                <w:rFonts w:ascii="Consolas" w:hAnsi="Consolas"/>
                <w:b/>
                <w:bCs/>
                <w:color w:val="333333"/>
              </w:rPr>
              <w:t>"data"</w:t>
            </w:r>
            <w:r w:rsidR="000452F9">
              <w:rPr>
                <w:rStyle w:val="scolon"/>
                <w:rFonts w:ascii="Consolas" w:hAnsi="Consolas"/>
                <w:color w:val="666666"/>
              </w:rPr>
              <w:t>:</w:t>
            </w:r>
            <w:r w:rsidR="000452F9">
              <w:rPr>
                <w:rStyle w:val="sobjectv"/>
                <w:rFonts w:ascii="Consolas" w:hAnsi="Consolas"/>
                <w:color w:val="555555"/>
              </w:rPr>
              <w:t>"OK|20002355</w:t>
            </w:r>
            <w:r w:rsidR="000452F9">
              <w:rPr>
                <w:rStyle w:val="sobjectk"/>
                <w:rFonts w:ascii="Consolas" w:hAnsi="Consolas"/>
                <w:b/>
                <w:bCs/>
                <w:color w:val="333333"/>
              </w:rPr>
              <w:t>"</w:t>
            </w:r>
          </w:p>
          <w:p w14:paraId="23BB5C3A" w14:textId="5020FD16" w:rsidR="00370012" w:rsidRDefault="00370012" w:rsidP="000452F9">
            <w:pPr>
              <w:pStyle w:val="ListParagraph"/>
              <w:ind w:left="1080"/>
            </w:pP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14:paraId="26AEDB0A" w14:textId="77777777" w:rsidR="00370012" w:rsidRPr="00372C0D" w:rsidRDefault="00370012" w:rsidP="00370012"/>
    <w:p w14:paraId="1D15C87B" w14:textId="77777777" w:rsidR="00370012" w:rsidRDefault="00370012" w:rsidP="00370012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3"/>
        <w:gridCol w:w="5142"/>
        <w:gridCol w:w="1441"/>
      </w:tblGrid>
      <w:tr w:rsidR="00370012" w14:paraId="45188DEC" w14:textId="77777777" w:rsidTr="00DB1ADD">
        <w:tc>
          <w:tcPr>
            <w:tcW w:w="2273" w:type="dxa"/>
            <w:shd w:val="clear" w:color="auto" w:fill="E7E6E6" w:themeFill="background2"/>
          </w:tcPr>
          <w:p w14:paraId="67B8D2D9" w14:textId="77777777" w:rsidR="00370012" w:rsidRPr="00FC4167" w:rsidRDefault="00370012" w:rsidP="00DB1ADD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142" w:type="dxa"/>
            <w:shd w:val="clear" w:color="auto" w:fill="E7E6E6" w:themeFill="background2"/>
          </w:tcPr>
          <w:p w14:paraId="387DC991" w14:textId="77777777" w:rsidR="00370012" w:rsidRPr="00FC4167" w:rsidRDefault="00370012" w:rsidP="00DB1ADD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441" w:type="dxa"/>
            <w:shd w:val="clear" w:color="auto" w:fill="E7E6E6" w:themeFill="background2"/>
          </w:tcPr>
          <w:p w14:paraId="4CAA8762" w14:textId="77777777" w:rsidR="00370012" w:rsidRPr="00FC4167" w:rsidRDefault="00370012" w:rsidP="00DB1ADD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370012" w14:paraId="0B15C4DA" w14:textId="77777777" w:rsidTr="00DB1ADD">
        <w:tc>
          <w:tcPr>
            <w:tcW w:w="2273" w:type="dxa"/>
          </w:tcPr>
          <w:p w14:paraId="5A096FF9" w14:textId="77777777" w:rsidR="00370012" w:rsidRDefault="00370012" w:rsidP="00DB1ADD">
            <w:pPr>
              <w:tabs>
                <w:tab w:val="left" w:pos="3495"/>
              </w:tabs>
            </w:pPr>
            <w:r>
              <w:t>data</w:t>
            </w:r>
          </w:p>
        </w:tc>
        <w:tc>
          <w:tcPr>
            <w:tcW w:w="5142" w:type="dxa"/>
          </w:tcPr>
          <w:p w14:paraId="37198A1C" w14:textId="628F73C0" w:rsidR="00370012" w:rsidRPr="00FC4167" w:rsidRDefault="005D7B8B" w:rsidP="00DB1ADD">
            <w:pPr>
              <w:tabs>
                <w:tab w:val="left" w:pos="3495"/>
              </w:tabs>
            </w:pPr>
            <w:r>
              <w:t>Bắt đầu bằng “OK” nếu thành công</w:t>
            </w:r>
          </w:p>
        </w:tc>
        <w:tc>
          <w:tcPr>
            <w:tcW w:w="1441" w:type="dxa"/>
          </w:tcPr>
          <w:p w14:paraId="69D4282A" w14:textId="77777777" w:rsidR="00370012" w:rsidRDefault="00370012" w:rsidP="00DB1ADD">
            <w:pPr>
              <w:tabs>
                <w:tab w:val="left" w:pos="3495"/>
              </w:tabs>
              <w:jc w:val="center"/>
            </w:pPr>
          </w:p>
        </w:tc>
      </w:tr>
    </w:tbl>
    <w:p w14:paraId="3DD3825C" w14:textId="06974F2D" w:rsidR="001D7927" w:rsidRDefault="001D7927" w:rsidP="001D7927">
      <w:pPr>
        <w:pStyle w:val="Heading3"/>
        <w:numPr>
          <w:ilvl w:val="1"/>
          <w:numId w:val="8"/>
        </w:numPr>
      </w:pPr>
      <w:r>
        <w:t>Response firebase trả về cho client</w:t>
      </w:r>
    </w:p>
    <w:p w14:paraId="763CD936" w14:textId="77777777" w:rsidR="001D7927" w:rsidRDefault="001D7927" w:rsidP="001D7927">
      <w:pPr>
        <w:pStyle w:val="Heading4"/>
        <w:numPr>
          <w:ilvl w:val="2"/>
          <w:numId w:val="8"/>
        </w:numPr>
      </w:pPr>
      <w:r>
        <w:t>Request</w:t>
      </w:r>
    </w:p>
    <w:p w14:paraId="1765EC00" w14:textId="27A99E3F" w:rsidR="001D7927" w:rsidRDefault="001D7927" w:rsidP="001D7927">
      <w:pPr>
        <w:pStyle w:val="ListParagraph"/>
        <w:numPr>
          <w:ilvl w:val="0"/>
          <w:numId w:val="7"/>
        </w:numPr>
      </w:pPr>
      <w:r>
        <w:t xml:space="preserve">Mô tả: request server gửi lên cho firebase </w:t>
      </w:r>
    </w:p>
    <w:p w14:paraId="50FD7978" w14:textId="77777777" w:rsidR="001D7927" w:rsidRDefault="001D7927" w:rsidP="001D7927">
      <w:pPr>
        <w:pStyle w:val="ListParagraph"/>
        <w:numPr>
          <w:ilvl w:val="0"/>
          <w:numId w:val="7"/>
        </w:numPr>
      </w:pPr>
      <w:r>
        <w:t>Request</w:t>
      </w:r>
    </w:p>
    <w:p w14:paraId="2729E317" w14:textId="77777777" w:rsidR="001D7927" w:rsidRDefault="001D7927" w:rsidP="001D7927">
      <w:pPr>
        <w:pStyle w:val="ListParagraph"/>
        <w:ind w:left="108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1D7927" w14:paraId="5FD9FF5A" w14:textId="77777777" w:rsidTr="001D7927">
        <w:tc>
          <w:tcPr>
            <w:tcW w:w="8838" w:type="dxa"/>
          </w:tcPr>
          <w:p w14:paraId="7D7606B1" w14:textId="3DD284F8" w:rsidR="001D7927" w:rsidRPr="001D7927" w:rsidRDefault="001D7927" w:rsidP="001D7927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1D7927">
              <w:rPr>
                <w:rStyle w:val="sbrace"/>
                <w:rFonts w:ascii="Consolas" w:hAnsi="Consolas"/>
                <w:color w:val="666666"/>
              </w:rPr>
              <w:t>{</w:t>
            </w:r>
          </w:p>
          <w:p w14:paraId="33EBA884" w14:textId="59821437" w:rsidR="001D7927" w:rsidRPr="001D7927" w:rsidRDefault="001D7927" w:rsidP="001D7927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 xml:space="preserve">  "</w:t>
            </w:r>
            <w:r>
              <w:t xml:space="preserve"> </w:t>
            </w:r>
            <w:r w:rsidRPr="001D7927">
              <w:rPr>
                <w:rStyle w:val="sbrace"/>
                <w:rFonts w:ascii="Consolas" w:hAnsi="Consolas"/>
                <w:color w:val="666666"/>
              </w:rPr>
              <w:t>registration_ids</w:t>
            </w:r>
            <w:r>
              <w:rPr>
                <w:rStyle w:val="sbrace"/>
                <w:rFonts w:ascii="Consolas" w:hAnsi="Consolas"/>
                <w:color w:val="666666"/>
              </w:rPr>
              <w:t>": [“</w:t>
            </w:r>
            <w:r w:rsidRPr="001D7927">
              <w:rPr>
                <w:rStyle w:val="sbrace"/>
                <w:rFonts w:ascii="Consolas" w:hAnsi="Consolas"/>
                <w:color w:val="666666"/>
              </w:rPr>
              <w:t>fBzuN8ZiUso:APA91bH7R-av9sMke4QuNZ1cKPXm-PfZGwslxg1sHsIl6mLr6KsDzMrNDM04MYczyyfPy9rn83MvOZIVADr5ftEb2XMiqsxtxC5Wv-E9z12CKaHYNn6zOn4Pts9y4PcfoqvlEBc9ApkZ</w:t>
            </w:r>
            <w:r>
              <w:rPr>
                <w:rStyle w:val="sbrace"/>
                <w:rFonts w:ascii="Consolas" w:hAnsi="Consolas"/>
                <w:color w:val="666666"/>
              </w:rPr>
              <w:t>”]</w:t>
            </w:r>
            <w:r w:rsidRPr="001D7927">
              <w:rPr>
                <w:rStyle w:val="sbrace"/>
                <w:rFonts w:ascii="Consolas" w:hAnsi="Consolas"/>
                <w:color w:val="666666"/>
              </w:rPr>
              <w:t>,</w:t>
            </w:r>
          </w:p>
          <w:p w14:paraId="72AC9F4D" w14:textId="77777777" w:rsidR="001D7927" w:rsidRPr="001D7927" w:rsidRDefault="001D7927" w:rsidP="001D7927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1D7927">
              <w:rPr>
                <w:rStyle w:val="sbrace"/>
                <w:rFonts w:ascii="Consolas" w:hAnsi="Consolas"/>
                <w:color w:val="666666"/>
              </w:rPr>
              <w:t xml:space="preserve">  "notification": {</w:t>
            </w:r>
          </w:p>
          <w:p w14:paraId="63683486" w14:textId="77777777" w:rsidR="001D7927" w:rsidRPr="001D7927" w:rsidRDefault="001D7927" w:rsidP="001D7927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1D7927">
              <w:rPr>
                <w:rStyle w:val="sbrace"/>
                <w:rFonts w:ascii="Consolas" w:hAnsi="Consolas"/>
                <w:color w:val="666666"/>
              </w:rPr>
              <w:t xml:space="preserve">    "title": "notification hello",</w:t>
            </w:r>
          </w:p>
          <w:p w14:paraId="2FB3D3B8" w14:textId="77777777" w:rsidR="001D7927" w:rsidRPr="001D7927" w:rsidRDefault="001D7927" w:rsidP="001D7927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1D7927">
              <w:rPr>
                <w:rStyle w:val="sbrace"/>
                <w:rFonts w:ascii="Consolas" w:hAnsi="Consolas"/>
                <w:color w:val="666666"/>
              </w:rPr>
              <w:t xml:space="preserve">    "body": "notification Hello  world 0"</w:t>
            </w:r>
          </w:p>
          <w:p w14:paraId="20CE07EC" w14:textId="77777777" w:rsidR="001D7927" w:rsidRPr="001D7927" w:rsidRDefault="001D7927" w:rsidP="001D7927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1D7927">
              <w:rPr>
                <w:rStyle w:val="sbrace"/>
                <w:rFonts w:ascii="Consolas" w:hAnsi="Consolas"/>
                <w:color w:val="666666"/>
              </w:rPr>
              <w:t xml:space="preserve">  },</w:t>
            </w:r>
          </w:p>
          <w:p w14:paraId="1B12A68E" w14:textId="77777777" w:rsidR="001D7927" w:rsidRPr="001D7927" w:rsidRDefault="001D7927" w:rsidP="001D7927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1D7927">
              <w:rPr>
                <w:rStyle w:val="sbrace"/>
                <w:rFonts w:ascii="Consolas" w:hAnsi="Consolas"/>
                <w:color w:val="666666"/>
              </w:rPr>
              <w:t xml:space="preserve">  "data": {</w:t>
            </w:r>
          </w:p>
          <w:p w14:paraId="358C4371" w14:textId="77777777" w:rsidR="001D7927" w:rsidRPr="001D7927" w:rsidRDefault="001D7927" w:rsidP="001D7927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1D7927">
              <w:rPr>
                <w:rStyle w:val="sbrace"/>
                <w:rFonts w:ascii="Consolas" w:hAnsi="Consolas"/>
                <w:color w:val="666666"/>
              </w:rPr>
              <w:t xml:space="preserve">    "title": "data hello",</w:t>
            </w:r>
          </w:p>
          <w:p w14:paraId="6104262F" w14:textId="77777777" w:rsidR="001D7927" w:rsidRDefault="001D7927" w:rsidP="001D7927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1D7927">
              <w:rPr>
                <w:rStyle w:val="sbrace"/>
                <w:rFonts w:ascii="Consolas" w:hAnsi="Consolas"/>
                <w:color w:val="666666"/>
              </w:rPr>
              <w:t xml:space="preserve">    "body": "data Hello  world 0"</w:t>
            </w:r>
            <w:r w:rsidR="00561196">
              <w:rPr>
                <w:rStyle w:val="sbrace"/>
                <w:rFonts w:ascii="Consolas" w:hAnsi="Consolas"/>
                <w:color w:val="666666"/>
              </w:rPr>
              <w:t>,</w:t>
            </w:r>
          </w:p>
          <w:p w14:paraId="4EC6DB29" w14:textId="3016B8C4" w:rsidR="00561196" w:rsidRPr="001D7927" w:rsidRDefault="00561196" w:rsidP="001D7927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 xml:space="preserve">    </w:t>
            </w:r>
            <w:r w:rsidRPr="001D7927">
              <w:rPr>
                <w:rStyle w:val="sbrace"/>
                <w:rFonts w:ascii="Consolas" w:hAnsi="Consolas"/>
                <w:color w:val="666666"/>
              </w:rPr>
              <w:t>"</w:t>
            </w:r>
            <w:r>
              <w:rPr>
                <w:rStyle w:val="sbrace"/>
                <w:rFonts w:ascii="Consolas" w:hAnsi="Consolas"/>
                <w:color w:val="666666"/>
              </w:rPr>
              <w:t>id": "20001125</w:t>
            </w:r>
            <w:r w:rsidRPr="001D7927">
              <w:rPr>
                <w:rStyle w:val="sbrace"/>
                <w:rFonts w:ascii="Consolas" w:hAnsi="Consolas"/>
                <w:color w:val="666666"/>
              </w:rPr>
              <w:t>",</w:t>
            </w:r>
          </w:p>
          <w:p w14:paraId="7739B4A2" w14:textId="4FD29B12" w:rsidR="001D7927" w:rsidRPr="001D7927" w:rsidRDefault="001D7927" w:rsidP="001D7927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1D7927">
              <w:rPr>
                <w:rStyle w:val="sbrace"/>
                <w:rFonts w:ascii="Consolas" w:hAnsi="Consolas"/>
                <w:color w:val="666666"/>
              </w:rPr>
              <w:t xml:space="preserve">    "</w:t>
            </w:r>
            <w:r>
              <w:rPr>
                <w:rStyle w:val="sbrace"/>
                <w:rFonts w:ascii="Consolas" w:hAnsi="Consolas"/>
                <w:color w:val="666666"/>
              </w:rPr>
              <w:t>type</w:t>
            </w:r>
            <w:r w:rsidRPr="001D7927">
              <w:rPr>
                <w:rStyle w:val="sbrace"/>
                <w:rFonts w:ascii="Consolas" w:hAnsi="Consolas"/>
                <w:color w:val="666666"/>
              </w:rPr>
              <w:t>": "1",</w:t>
            </w:r>
          </w:p>
          <w:p w14:paraId="7BD3A9B4" w14:textId="3A3E89D9" w:rsidR="001D7927" w:rsidRPr="001D7927" w:rsidRDefault="001D7927" w:rsidP="001D7927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1D7927">
              <w:rPr>
                <w:rStyle w:val="sbrace"/>
                <w:rFonts w:ascii="Consolas" w:hAnsi="Consolas"/>
                <w:color w:val="666666"/>
              </w:rPr>
              <w:t xml:space="preserve">    "</w:t>
            </w:r>
            <w:r>
              <w:rPr>
                <w:rStyle w:val="sbrace"/>
                <w:rFonts w:ascii="Consolas" w:hAnsi="Consolas"/>
                <w:color w:val="666666"/>
              </w:rPr>
              <w:t>link": "</w:t>
            </w:r>
            <w:r>
              <w:t xml:space="preserve"> </w:t>
            </w:r>
            <w:r w:rsidRPr="001D7927">
              <w:rPr>
                <w:rStyle w:val="sbrace"/>
                <w:rFonts w:ascii="Consolas" w:hAnsi="Consolas"/>
                <w:color w:val="666666"/>
              </w:rPr>
              <w:t>VAN_BAN_DEN|20001125|DEN_CAN_VAO_SO",</w:t>
            </w:r>
          </w:p>
          <w:p w14:paraId="02224C2A" w14:textId="3C24736F" w:rsidR="001D7927" w:rsidRPr="001D7927" w:rsidRDefault="001D7927" w:rsidP="001D7927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1D7927">
              <w:rPr>
                <w:rStyle w:val="sbrace"/>
                <w:rFonts w:ascii="Consolas" w:hAnsi="Consolas"/>
                <w:color w:val="666666"/>
              </w:rPr>
              <w:t xml:space="preserve">    "</w:t>
            </w:r>
            <w:r>
              <w:rPr>
                <w:rStyle w:val="sbrace"/>
                <w:rFonts w:ascii="Consolas" w:hAnsi="Consolas"/>
                <w:color w:val="666666"/>
              </w:rPr>
              <w:t>time": "11/11/2015 11:22</w:t>
            </w:r>
            <w:r w:rsidRPr="001D7927">
              <w:rPr>
                <w:rStyle w:val="sbrace"/>
                <w:rFonts w:ascii="Consolas" w:hAnsi="Consolas"/>
                <w:color w:val="666666"/>
              </w:rPr>
              <w:t>",</w:t>
            </w:r>
          </w:p>
          <w:p w14:paraId="766828FC" w14:textId="7C055806" w:rsidR="001D7927" w:rsidRPr="001D7927" w:rsidRDefault="001D7927" w:rsidP="001D7927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1D7927">
              <w:rPr>
                <w:rStyle w:val="sbrace"/>
                <w:rFonts w:ascii="Consolas" w:hAnsi="Consolas"/>
                <w:color w:val="666666"/>
              </w:rPr>
              <w:t xml:space="preserve">    "</w:t>
            </w:r>
            <w:r>
              <w:rPr>
                <w:rStyle w:val="sbrace"/>
                <w:rFonts w:ascii="Consolas" w:hAnsi="Consolas"/>
                <w:color w:val="666666"/>
              </w:rPr>
              <w:t>avatar</w:t>
            </w:r>
            <w:r w:rsidRPr="001D7927">
              <w:rPr>
                <w:rStyle w:val="sbrace"/>
                <w:rFonts w:ascii="Consolas" w:hAnsi="Consolas"/>
                <w:color w:val="666666"/>
              </w:rPr>
              <w:t>":"",</w:t>
            </w:r>
          </w:p>
          <w:p w14:paraId="14F943A9" w14:textId="0A4C4A92" w:rsidR="001D7927" w:rsidRPr="001D7927" w:rsidRDefault="001D7927" w:rsidP="001D7927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1D7927">
              <w:rPr>
                <w:rStyle w:val="sbrace"/>
                <w:rFonts w:ascii="Consolas" w:hAnsi="Consolas"/>
                <w:color w:val="666666"/>
              </w:rPr>
              <w:t xml:space="preserve">    "</w:t>
            </w:r>
            <w:r>
              <w:rPr>
                <w:rStyle w:val="sbrace"/>
                <w:rFonts w:ascii="Consolas" w:hAnsi="Consolas"/>
                <w:color w:val="666666"/>
              </w:rPr>
              <w:t>fullname":"văn thư qh</w:t>
            </w:r>
            <w:r w:rsidRPr="001D7927">
              <w:rPr>
                <w:rStyle w:val="sbrace"/>
                <w:rFonts w:ascii="Consolas" w:hAnsi="Consolas"/>
                <w:color w:val="666666"/>
              </w:rPr>
              <w:t>"</w:t>
            </w:r>
          </w:p>
          <w:p w14:paraId="39A56477" w14:textId="77777777" w:rsidR="001D7927" w:rsidRPr="001D7927" w:rsidRDefault="001D7927" w:rsidP="001D7927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  <w:r w:rsidRPr="001D7927">
              <w:rPr>
                <w:rStyle w:val="sbrace"/>
                <w:rFonts w:ascii="Consolas" w:hAnsi="Consolas"/>
                <w:color w:val="666666"/>
              </w:rPr>
              <w:t xml:space="preserve">  }</w:t>
            </w:r>
          </w:p>
          <w:p w14:paraId="0CF9A274" w14:textId="190BFA4E" w:rsidR="001D7927" w:rsidRDefault="001D7927" w:rsidP="001D7927">
            <w:pPr>
              <w:pStyle w:val="ListParagraph"/>
              <w:ind w:left="1080"/>
            </w:pPr>
            <w:r w:rsidRPr="001D7927"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  <w:tr w:rsidR="00561196" w14:paraId="2A18388D" w14:textId="77777777" w:rsidTr="001D7927">
        <w:tc>
          <w:tcPr>
            <w:tcW w:w="8838" w:type="dxa"/>
          </w:tcPr>
          <w:p w14:paraId="57DF3C46" w14:textId="77777777" w:rsidR="00561196" w:rsidRPr="001D7927" w:rsidRDefault="00561196" w:rsidP="001D7927">
            <w:pPr>
              <w:pStyle w:val="ListParagraph"/>
              <w:ind w:left="1080"/>
              <w:rPr>
                <w:rStyle w:val="sbrace"/>
                <w:rFonts w:ascii="Consolas" w:hAnsi="Consolas"/>
                <w:color w:val="666666"/>
              </w:rPr>
            </w:pPr>
          </w:p>
        </w:tc>
      </w:tr>
    </w:tbl>
    <w:p w14:paraId="4925F6E9" w14:textId="77777777" w:rsidR="001D7927" w:rsidRDefault="001D7927" w:rsidP="001D7927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3"/>
        <w:gridCol w:w="5142"/>
        <w:gridCol w:w="1441"/>
      </w:tblGrid>
      <w:tr w:rsidR="001D7927" w14:paraId="055DB4A2" w14:textId="77777777" w:rsidTr="001D7927">
        <w:tc>
          <w:tcPr>
            <w:tcW w:w="2273" w:type="dxa"/>
            <w:shd w:val="clear" w:color="auto" w:fill="E7E6E6" w:themeFill="background2"/>
          </w:tcPr>
          <w:p w14:paraId="507E32F8" w14:textId="77777777" w:rsidR="001D7927" w:rsidRPr="00FC4167" w:rsidRDefault="001D7927" w:rsidP="001D7927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142" w:type="dxa"/>
            <w:shd w:val="clear" w:color="auto" w:fill="E7E6E6" w:themeFill="background2"/>
          </w:tcPr>
          <w:p w14:paraId="14762445" w14:textId="77777777" w:rsidR="001D7927" w:rsidRPr="00FC4167" w:rsidRDefault="001D7927" w:rsidP="001D7927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441" w:type="dxa"/>
            <w:shd w:val="clear" w:color="auto" w:fill="E7E6E6" w:themeFill="background2"/>
          </w:tcPr>
          <w:p w14:paraId="135A2C2F" w14:textId="77777777" w:rsidR="001D7927" w:rsidRPr="00FC4167" w:rsidRDefault="001D7927" w:rsidP="001D7927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1D7927" w14:paraId="7C6BA066" w14:textId="77777777" w:rsidTr="001D7927">
        <w:tc>
          <w:tcPr>
            <w:tcW w:w="2273" w:type="dxa"/>
          </w:tcPr>
          <w:p w14:paraId="76E76F1C" w14:textId="581513C6" w:rsidR="001D7927" w:rsidRDefault="005D6F1B" w:rsidP="001D7927">
            <w:pPr>
              <w:tabs>
                <w:tab w:val="left" w:pos="3495"/>
              </w:tabs>
            </w:pPr>
            <w:r>
              <w:t>title</w:t>
            </w:r>
          </w:p>
        </w:tc>
        <w:tc>
          <w:tcPr>
            <w:tcW w:w="5142" w:type="dxa"/>
          </w:tcPr>
          <w:p w14:paraId="279E7138" w14:textId="47F33E3A" w:rsidR="001D7927" w:rsidRPr="00FC4167" w:rsidRDefault="005D6F1B" w:rsidP="001D7927">
            <w:pPr>
              <w:tabs>
                <w:tab w:val="left" w:pos="3495"/>
              </w:tabs>
            </w:pPr>
            <w:r>
              <w:t>Tiêu đề thông báo</w:t>
            </w:r>
          </w:p>
        </w:tc>
        <w:tc>
          <w:tcPr>
            <w:tcW w:w="1441" w:type="dxa"/>
          </w:tcPr>
          <w:p w14:paraId="046A487D" w14:textId="77777777" w:rsidR="001D7927" w:rsidRDefault="001D7927" w:rsidP="001D7927">
            <w:pPr>
              <w:tabs>
                <w:tab w:val="left" w:pos="3495"/>
              </w:tabs>
              <w:jc w:val="center"/>
            </w:pPr>
          </w:p>
        </w:tc>
      </w:tr>
      <w:tr w:rsidR="001D7927" w14:paraId="4BD114C6" w14:textId="77777777" w:rsidTr="001D7927">
        <w:tc>
          <w:tcPr>
            <w:tcW w:w="2273" w:type="dxa"/>
          </w:tcPr>
          <w:p w14:paraId="47F563B6" w14:textId="40FA2940" w:rsidR="001D7927" w:rsidRDefault="008916F3" w:rsidP="001D7927">
            <w:pPr>
              <w:tabs>
                <w:tab w:val="center" w:pos="1028"/>
              </w:tabs>
            </w:pPr>
            <w:r>
              <w:t>body</w:t>
            </w:r>
          </w:p>
        </w:tc>
        <w:tc>
          <w:tcPr>
            <w:tcW w:w="5142" w:type="dxa"/>
          </w:tcPr>
          <w:p w14:paraId="2BFF244C" w14:textId="250E384E" w:rsidR="001D7927" w:rsidRDefault="008916F3" w:rsidP="001D7927">
            <w:pPr>
              <w:tabs>
                <w:tab w:val="left" w:pos="3495"/>
              </w:tabs>
            </w:pPr>
            <w:r>
              <w:t>Nội dung thông báo</w:t>
            </w:r>
          </w:p>
        </w:tc>
        <w:tc>
          <w:tcPr>
            <w:tcW w:w="1441" w:type="dxa"/>
          </w:tcPr>
          <w:p w14:paraId="76202FA7" w14:textId="77777777" w:rsidR="001D7927" w:rsidRDefault="001D7927" w:rsidP="001D7927">
            <w:pPr>
              <w:tabs>
                <w:tab w:val="left" w:pos="3495"/>
              </w:tabs>
              <w:jc w:val="center"/>
            </w:pPr>
          </w:p>
        </w:tc>
      </w:tr>
      <w:tr w:rsidR="00561196" w14:paraId="0588604E" w14:textId="77777777" w:rsidTr="001D7927">
        <w:tc>
          <w:tcPr>
            <w:tcW w:w="2273" w:type="dxa"/>
          </w:tcPr>
          <w:p w14:paraId="70BAB6E1" w14:textId="72BAF1DF" w:rsidR="00561196" w:rsidRDefault="00561196" w:rsidP="001D7927">
            <w:pPr>
              <w:tabs>
                <w:tab w:val="center" w:pos="1028"/>
              </w:tabs>
            </w:pPr>
            <w:r>
              <w:lastRenderedPageBreak/>
              <w:t>id</w:t>
            </w:r>
          </w:p>
        </w:tc>
        <w:tc>
          <w:tcPr>
            <w:tcW w:w="5142" w:type="dxa"/>
          </w:tcPr>
          <w:p w14:paraId="4606D9E9" w14:textId="54F77FF5" w:rsidR="00561196" w:rsidRDefault="00561196" w:rsidP="001D7927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441" w:type="dxa"/>
          </w:tcPr>
          <w:p w14:paraId="0FE2A95F" w14:textId="77777777" w:rsidR="00561196" w:rsidRDefault="00561196" w:rsidP="001D7927">
            <w:pPr>
              <w:tabs>
                <w:tab w:val="left" w:pos="3495"/>
              </w:tabs>
              <w:jc w:val="center"/>
            </w:pPr>
          </w:p>
        </w:tc>
      </w:tr>
      <w:tr w:rsidR="00AD44CF" w14:paraId="5519F9AD" w14:textId="77777777" w:rsidTr="001D7927">
        <w:tc>
          <w:tcPr>
            <w:tcW w:w="2273" w:type="dxa"/>
          </w:tcPr>
          <w:p w14:paraId="1A70A05F" w14:textId="0E9E97EC" w:rsidR="00AD44CF" w:rsidRDefault="00AD44CF" w:rsidP="001D7927">
            <w:pPr>
              <w:tabs>
                <w:tab w:val="center" w:pos="1028"/>
              </w:tabs>
            </w:pPr>
            <w:r>
              <w:t>type</w:t>
            </w:r>
          </w:p>
        </w:tc>
        <w:tc>
          <w:tcPr>
            <w:tcW w:w="5142" w:type="dxa"/>
          </w:tcPr>
          <w:p w14:paraId="6DC51827" w14:textId="50E6A23A" w:rsidR="00AD44CF" w:rsidRDefault="00AD44CF" w:rsidP="001D7927">
            <w:pPr>
              <w:tabs>
                <w:tab w:val="left" w:pos="3495"/>
              </w:tabs>
            </w:pPr>
            <w:r>
              <w:t>Loại thông báo:1 –văn bản đi,2- văn bản đến,3-công việc,4- hồ sơ công việc,5- lịch họp,6- thư mời</w:t>
            </w:r>
          </w:p>
        </w:tc>
        <w:tc>
          <w:tcPr>
            <w:tcW w:w="1441" w:type="dxa"/>
          </w:tcPr>
          <w:p w14:paraId="3D3C807C" w14:textId="77777777" w:rsidR="00AD44CF" w:rsidRDefault="00AD44CF" w:rsidP="001D7927">
            <w:pPr>
              <w:tabs>
                <w:tab w:val="left" w:pos="3495"/>
              </w:tabs>
              <w:jc w:val="center"/>
            </w:pPr>
          </w:p>
        </w:tc>
      </w:tr>
      <w:tr w:rsidR="00AD44CF" w14:paraId="5B1A1807" w14:textId="77777777" w:rsidTr="001D7927">
        <w:tc>
          <w:tcPr>
            <w:tcW w:w="2273" w:type="dxa"/>
          </w:tcPr>
          <w:p w14:paraId="59F6D028" w14:textId="3AEA7C70" w:rsidR="00AD44CF" w:rsidRDefault="00AD44CF" w:rsidP="001D7927">
            <w:pPr>
              <w:tabs>
                <w:tab w:val="center" w:pos="1028"/>
              </w:tabs>
            </w:pPr>
            <w:r>
              <w:t>link</w:t>
            </w:r>
          </w:p>
        </w:tc>
        <w:tc>
          <w:tcPr>
            <w:tcW w:w="5142" w:type="dxa"/>
          </w:tcPr>
          <w:p w14:paraId="6C9C73AF" w14:textId="133299CA" w:rsidR="00AD44CF" w:rsidRDefault="00AD44CF" w:rsidP="001D7927">
            <w:pPr>
              <w:tabs>
                <w:tab w:val="left" w:pos="3495"/>
              </w:tabs>
            </w:pPr>
            <w:r>
              <w:t>Dùng để parse thông tin đến văn bản</w:t>
            </w:r>
          </w:p>
        </w:tc>
        <w:tc>
          <w:tcPr>
            <w:tcW w:w="1441" w:type="dxa"/>
          </w:tcPr>
          <w:p w14:paraId="490EE2A8" w14:textId="77777777" w:rsidR="00AD44CF" w:rsidRDefault="00AD44CF" w:rsidP="001D7927">
            <w:pPr>
              <w:tabs>
                <w:tab w:val="left" w:pos="3495"/>
              </w:tabs>
              <w:jc w:val="center"/>
            </w:pPr>
          </w:p>
        </w:tc>
      </w:tr>
      <w:tr w:rsidR="00AD44CF" w14:paraId="707FFBD8" w14:textId="77777777" w:rsidTr="001D7927">
        <w:tc>
          <w:tcPr>
            <w:tcW w:w="2273" w:type="dxa"/>
          </w:tcPr>
          <w:p w14:paraId="691F9836" w14:textId="17428D56" w:rsidR="00AD44CF" w:rsidRDefault="00AD44CF" w:rsidP="001D7927">
            <w:pPr>
              <w:tabs>
                <w:tab w:val="center" w:pos="1028"/>
              </w:tabs>
            </w:pPr>
            <w:r>
              <w:t>time</w:t>
            </w:r>
          </w:p>
        </w:tc>
        <w:tc>
          <w:tcPr>
            <w:tcW w:w="5142" w:type="dxa"/>
          </w:tcPr>
          <w:p w14:paraId="7C1F507E" w14:textId="7FDD7F76" w:rsidR="00AD44CF" w:rsidRDefault="00AD44CF" w:rsidP="001D7927">
            <w:pPr>
              <w:tabs>
                <w:tab w:val="left" w:pos="3495"/>
              </w:tabs>
            </w:pPr>
            <w:r>
              <w:t>Ngày gưi thông báo</w:t>
            </w:r>
          </w:p>
        </w:tc>
        <w:tc>
          <w:tcPr>
            <w:tcW w:w="1441" w:type="dxa"/>
          </w:tcPr>
          <w:p w14:paraId="585FDBCC" w14:textId="77777777" w:rsidR="00AD44CF" w:rsidRDefault="00AD44CF" w:rsidP="001D7927">
            <w:pPr>
              <w:tabs>
                <w:tab w:val="left" w:pos="3495"/>
              </w:tabs>
              <w:jc w:val="center"/>
            </w:pPr>
          </w:p>
        </w:tc>
      </w:tr>
      <w:tr w:rsidR="00AD44CF" w14:paraId="138A389A" w14:textId="77777777" w:rsidTr="001D7927">
        <w:tc>
          <w:tcPr>
            <w:tcW w:w="2273" w:type="dxa"/>
          </w:tcPr>
          <w:p w14:paraId="42C1C02A" w14:textId="6F6FD943" w:rsidR="00AD44CF" w:rsidRDefault="00AD44CF" w:rsidP="001D7927">
            <w:pPr>
              <w:tabs>
                <w:tab w:val="center" w:pos="1028"/>
              </w:tabs>
            </w:pPr>
            <w:r>
              <w:t>avatar</w:t>
            </w:r>
          </w:p>
        </w:tc>
        <w:tc>
          <w:tcPr>
            <w:tcW w:w="5142" w:type="dxa"/>
          </w:tcPr>
          <w:p w14:paraId="1DF5E925" w14:textId="01478AEA" w:rsidR="00AD44CF" w:rsidRDefault="00AD44CF" w:rsidP="001D7927">
            <w:pPr>
              <w:tabs>
                <w:tab w:val="left" w:pos="3495"/>
              </w:tabs>
            </w:pPr>
            <w:r>
              <w:t>Avatar người gửi thông báo</w:t>
            </w:r>
          </w:p>
        </w:tc>
        <w:tc>
          <w:tcPr>
            <w:tcW w:w="1441" w:type="dxa"/>
          </w:tcPr>
          <w:p w14:paraId="7DFDFAC4" w14:textId="77777777" w:rsidR="00AD44CF" w:rsidRDefault="00AD44CF" w:rsidP="001D7927">
            <w:pPr>
              <w:tabs>
                <w:tab w:val="left" w:pos="3495"/>
              </w:tabs>
              <w:jc w:val="center"/>
            </w:pPr>
          </w:p>
        </w:tc>
      </w:tr>
      <w:tr w:rsidR="00AD44CF" w14:paraId="080DA5CE" w14:textId="77777777" w:rsidTr="001D7927">
        <w:tc>
          <w:tcPr>
            <w:tcW w:w="2273" w:type="dxa"/>
          </w:tcPr>
          <w:p w14:paraId="4EA4904E" w14:textId="30A8E643" w:rsidR="00AD44CF" w:rsidRDefault="00AD44CF" w:rsidP="001D7927">
            <w:pPr>
              <w:tabs>
                <w:tab w:val="center" w:pos="1028"/>
              </w:tabs>
            </w:pPr>
            <w:r>
              <w:t>fullname</w:t>
            </w:r>
          </w:p>
        </w:tc>
        <w:tc>
          <w:tcPr>
            <w:tcW w:w="5142" w:type="dxa"/>
          </w:tcPr>
          <w:p w14:paraId="1A40E09F" w14:textId="07C8E61C" w:rsidR="00AD44CF" w:rsidRDefault="00AD44CF" w:rsidP="001D7927">
            <w:pPr>
              <w:tabs>
                <w:tab w:val="left" w:pos="3495"/>
              </w:tabs>
            </w:pPr>
            <w:r>
              <w:t>Tên người gửi thông báo</w:t>
            </w:r>
          </w:p>
        </w:tc>
        <w:tc>
          <w:tcPr>
            <w:tcW w:w="1441" w:type="dxa"/>
          </w:tcPr>
          <w:p w14:paraId="45F5F6E6" w14:textId="77777777" w:rsidR="00AD44CF" w:rsidRDefault="00AD44CF" w:rsidP="001D7927">
            <w:pPr>
              <w:tabs>
                <w:tab w:val="left" w:pos="3495"/>
              </w:tabs>
              <w:jc w:val="center"/>
            </w:pPr>
          </w:p>
        </w:tc>
      </w:tr>
    </w:tbl>
    <w:p w14:paraId="436D6F4C" w14:textId="2CC24274" w:rsidR="00A46266" w:rsidRDefault="00A46266" w:rsidP="00A46266">
      <w:pPr>
        <w:pStyle w:val="Heading3"/>
        <w:numPr>
          <w:ilvl w:val="1"/>
          <w:numId w:val="8"/>
        </w:numPr>
      </w:pPr>
      <w:r>
        <w:t>Gửi notifycation</w:t>
      </w:r>
    </w:p>
    <w:p w14:paraId="58539E62" w14:textId="77777777" w:rsidR="00A46266" w:rsidRDefault="00A46266" w:rsidP="00A46266">
      <w:pPr>
        <w:pStyle w:val="Heading4"/>
        <w:numPr>
          <w:ilvl w:val="2"/>
          <w:numId w:val="8"/>
        </w:numPr>
      </w:pPr>
      <w:r>
        <w:t>Request</w:t>
      </w:r>
    </w:p>
    <w:p w14:paraId="1AF00566" w14:textId="115D3D23" w:rsidR="00A46266" w:rsidRDefault="00A46266" w:rsidP="00A46266">
      <w:pPr>
        <w:pStyle w:val="ListParagraph"/>
        <w:numPr>
          <w:ilvl w:val="0"/>
          <w:numId w:val="7"/>
        </w:numPr>
      </w:pPr>
      <w:r>
        <w:t>Mô tả</w:t>
      </w:r>
      <w:r w:rsidR="00BF0F9D">
        <w:t>: Gửi notify đến client</w:t>
      </w:r>
    </w:p>
    <w:p w14:paraId="050BCDD6" w14:textId="3BFDC3B4" w:rsidR="00A46266" w:rsidRPr="00A64512" w:rsidRDefault="00A46266" w:rsidP="00A4626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URL</w:t>
      </w:r>
      <w:hyperlink r:id="rId91" w:history="1">
        <w:r w:rsidR="006D6E02" w:rsidRPr="00394173">
          <w:rPr>
            <w:rStyle w:val="Hyperlink"/>
            <w:rFonts w:cs="Times New Roman"/>
          </w:rPr>
          <w:t>: https://dev-qlvbdh.vnptsoftware.vn/qlvb/api/</w:t>
        </w:r>
        <w:r w:rsidR="006D6E02" w:rsidRPr="00394173">
          <w:rPr>
            <w:rStyle w:val="Hyperlink"/>
          </w:rPr>
          <w:t>firebase/send</w:t>
        </w:r>
        <w:r w:rsidR="006D6E02" w:rsidRPr="00394173">
          <w:rPr>
            <w:rStyle w:val="Hyperlink"/>
            <w:rFonts w:cs="Times New Roman"/>
          </w:rPr>
          <w:t>/</w:t>
        </w:r>
      </w:hyperlink>
    </w:p>
    <w:p w14:paraId="30E42B90" w14:textId="77777777" w:rsidR="00A46266" w:rsidRDefault="00A46266" w:rsidP="00A46266">
      <w:pPr>
        <w:pStyle w:val="ListParagraph"/>
        <w:numPr>
          <w:ilvl w:val="0"/>
          <w:numId w:val="7"/>
        </w:numPr>
      </w:pPr>
      <w:r>
        <w:t>Method: POST</w:t>
      </w:r>
    </w:p>
    <w:p w14:paraId="3C67FC38" w14:textId="77777777" w:rsidR="00A46266" w:rsidRDefault="00A46266" w:rsidP="00A46266">
      <w:pPr>
        <w:pStyle w:val="ListParagraph"/>
        <w:numPr>
          <w:ilvl w:val="0"/>
          <w:numId w:val="7"/>
        </w:numPr>
      </w:pPr>
      <w:r>
        <w:t>Request</w:t>
      </w:r>
    </w:p>
    <w:p w14:paraId="7C43C010" w14:textId="77777777" w:rsidR="00A46266" w:rsidRDefault="00A46266" w:rsidP="00A46266">
      <w:pPr>
        <w:pStyle w:val="ListParagraph"/>
        <w:ind w:left="108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46266" w14:paraId="1042279D" w14:textId="77777777" w:rsidTr="00982751">
        <w:tc>
          <w:tcPr>
            <w:tcW w:w="8838" w:type="dxa"/>
          </w:tcPr>
          <w:p w14:paraId="4E2C3034" w14:textId="24B1BED5" w:rsidR="00A46266" w:rsidRDefault="006D6E02" w:rsidP="006D6E02">
            <w:pPr>
              <w:pStyle w:val="ListParagraph"/>
              <w:ind w:left="1080"/>
            </w:pPr>
            <w:r w:rsidRPr="006D6E02">
              <w:rPr>
                <w:rStyle w:val="sbrace"/>
                <w:rFonts w:ascii="Consolas" w:hAnsi="Consolas"/>
                <w:color w:val="666666"/>
              </w:rPr>
              <w:t>{"documentId":</w:t>
            </w:r>
            <w:r>
              <w:rPr>
                <w:rStyle w:val="sbrace"/>
                <w:rFonts w:ascii="Consolas" w:hAnsi="Consolas"/>
                <w:color w:val="666666"/>
              </w:rPr>
              <w:t>"20001122","messageCode":"0</w:t>
            </w:r>
            <w:r w:rsidRPr="006D6E02">
              <w:rPr>
                <w:rStyle w:val="sbrace"/>
                <w:rFonts w:ascii="Consolas" w:hAnsi="Consolas"/>
                <w:color w:val="666666"/>
              </w:rPr>
              <w:t>","message":"</w:t>
            </w:r>
            <w:r>
              <w:rPr>
                <w:rStyle w:val="sbrace"/>
                <w:rFonts w:ascii="Consolas" w:hAnsi="Consolas"/>
                <w:color w:val="666666"/>
              </w:rPr>
              <w:t>success</w:t>
            </w:r>
            <w:r w:rsidRPr="006D6E02">
              <w:rPr>
                <w:rStyle w:val="sbrace"/>
                <w:rFonts w:ascii="Consolas" w:hAnsi="Consolas"/>
                <w:color w:val="666666"/>
              </w:rPr>
              <w:t>"}</w:t>
            </w:r>
          </w:p>
        </w:tc>
      </w:tr>
    </w:tbl>
    <w:p w14:paraId="54F67B04" w14:textId="77777777" w:rsidR="00A46266" w:rsidRDefault="00A46266" w:rsidP="00A46266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3"/>
        <w:gridCol w:w="5142"/>
        <w:gridCol w:w="1441"/>
      </w:tblGrid>
      <w:tr w:rsidR="00A46266" w14:paraId="4886568C" w14:textId="77777777" w:rsidTr="00982751">
        <w:tc>
          <w:tcPr>
            <w:tcW w:w="2273" w:type="dxa"/>
            <w:shd w:val="clear" w:color="auto" w:fill="E7E6E6" w:themeFill="background2"/>
          </w:tcPr>
          <w:p w14:paraId="0EDA1F26" w14:textId="77777777" w:rsidR="00A46266" w:rsidRPr="00FC4167" w:rsidRDefault="00A46266" w:rsidP="00982751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142" w:type="dxa"/>
            <w:shd w:val="clear" w:color="auto" w:fill="E7E6E6" w:themeFill="background2"/>
          </w:tcPr>
          <w:p w14:paraId="60E9AE59" w14:textId="77777777" w:rsidR="00A46266" w:rsidRPr="00FC4167" w:rsidRDefault="00A46266" w:rsidP="00982751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441" w:type="dxa"/>
            <w:shd w:val="clear" w:color="auto" w:fill="E7E6E6" w:themeFill="background2"/>
          </w:tcPr>
          <w:p w14:paraId="7FD27959" w14:textId="77777777" w:rsidR="00A46266" w:rsidRPr="00FC4167" w:rsidRDefault="00A46266" w:rsidP="00982751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46266" w14:paraId="40F06432" w14:textId="77777777" w:rsidTr="00982751">
        <w:tc>
          <w:tcPr>
            <w:tcW w:w="2273" w:type="dxa"/>
          </w:tcPr>
          <w:p w14:paraId="64B32594" w14:textId="2BAD55AD" w:rsidR="00A46266" w:rsidRDefault="00A42822" w:rsidP="00982751">
            <w:pPr>
              <w:tabs>
                <w:tab w:val="left" w:pos="3495"/>
              </w:tabs>
            </w:pPr>
            <w:r>
              <w:t>documentId</w:t>
            </w:r>
          </w:p>
        </w:tc>
        <w:tc>
          <w:tcPr>
            <w:tcW w:w="5142" w:type="dxa"/>
          </w:tcPr>
          <w:p w14:paraId="47B58E1C" w14:textId="26FE98CF" w:rsidR="00A46266" w:rsidRPr="00FC4167" w:rsidRDefault="00A42822" w:rsidP="00982751">
            <w:pPr>
              <w:tabs>
                <w:tab w:val="left" w:pos="3495"/>
              </w:tabs>
            </w:pPr>
            <w:r>
              <w:t>Id của văn bản</w:t>
            </w:r>
          </w:p>
        </w:tc>
        <w:tc>
          <w:tcPr>
            <w:tcW w:w="1441" w:type="dxa"/>
          </w:tcPr>
          <w:p w14:paraId="1B199EDE" w14:textId="77777777" w:rsidR="00A46266" w:rsidRDefault="00A46266" w:rsidP="00982751">
            <w:pPr>
              <w:tabs>
                <w:tab w:val="left" w:pos="3495"/>
              </w:tabs>
              <w:jc w:val="center"/>
            </w:pPr>
          </w:p>
        </w:tc>
      </w:tr>
      <w:tr w:rsidR="00A46266" w14:paraId="47542BB6" w14:textId="77777777" w:rsidTr="00982751">
        <w:tc>
          <w:tcPr>
            <w:tcW w:w="2273" w:type="dxa"/>
          </w:tcPr>
          <w:p w14:paraId="614098D2" w14:textId="48999439" w:rsidR="00A46266" w:rsidRDefault="00A42822" w:rsidP="00982751">
            <w:pPr>
              <w:tabs>
                <w:tab w:val="center" w:pos="1028"/>
              </w:tabs>
            </w:pPr>
            <w:r>
              <w:t>messageCode</w:t>
            </w:r>
          </w:p>
        </w:tc>
        <w:tc>
          <w:tcPr>
            <w:tcW w:w="5142" w:type="dxa"/>
          </w:tcPr>
          <w:p w14:paraId="06339525" w14:textId="61109F35" w:rsidR="00A46266" w:rsidRDefault="00A42822" w:rsidP="00982751">
            <w:pPr>
              <w:tabs>
                <w:tab w:val="left" w:pos="3495"/>
              </w:tabs>
            </w:pPr>
            <w:r>
              <w:t>Message code</w:t>
            </w:r>
          </w:p>
        </w:tc>
        <w:tc>
          <w:tcPr>
            <w:tcW w:w="1441" w:type="dxa"/>
          </w:tcPr>
          <w:p w14:paraId="03ED72A7" w14:textId="77777777" w:rsidR="00A46266" w:rsidRDefault="00A46266" w:rsidP="00982751">
            <w:pPr>
              <w:tabs>
                <w:tab w:val="left" w:pos="3495"/>
              </w:tabs>
              <w:jc w:val="center"/>
            </w:pPr>
          </w:p>
        </w:tc>
      </w:tr>
      <w:tr w:rsidR="00A42822" w14:paraId="34896AF0" w14:textId="77777777" w:rsidTr="00982751">
        <w:tc>
          <w:tcPr>
            <w:tcW w:w="2273" w:type="dxa"/>
          </w:tcPr>
          <w:p w14:paraId="68EA1E54" w14:textId="46D81F54" w:rsidR="00A42822" w:rsidRDefault="00A42822" w:rsidP="00982751">
            <w:pPr>
              <w:tabs>
                <w:tab w:val="center" w:pos="1028"/>
              </w:tabs>
            </w:pPr>
            <w:r>
              <w:t>message</w:t>
            </w:r>
          </w:p>
        </w:tc>
        <w:tc>
          <w:tcPr>
            <w:tcW w:w="5142" w:type="dxa"/>
          </w:tcPr>
          <w:p w14:paraId="789A7E5D" w14:textId="55B8B13C" w:rsidR="00A42822" w:rsidRDefault="00A42822" w:rsidP="00982751">
            <w:pPr>
              <w:tabs>
                <w:tab w:val="left" w:pos="3495"/>
              </w:tabs>
            </w:pPr>
            <w:r>
              <w:t>message</w:t>
            </w:r>
          </w:p>
        </w:tc>
        <w:tc>
          <w:tcPr>
            <w:tcW w:w="1441" w:type="dxa"/>
          </w:tcPr>
          <w:p w14:paraId="59EEADAB" w14:textId="77777777" w:rsidR="00A42822" w:rsidRDefault="00A42822" w:rsidP="00982751">
            <w:pPr>
              <w:tabs>
                <w:tab w:val="left" w:pos="3495"/>
              </w:tabs>
              <w:jc w:val="center"/>
            </w:pPr>
          </w:p>
        </w:tc>
      </w:tr>
    </w:tbl>
    <w:p w14:paraId="031DC40E" w14:textId="77777777" w:rsidR="00A46266" w:rsidRDefault="00A46266" w:rsidP="00A46266">
      <w:pPr>
        <w:pStyle w:val="Heading4"/>
        <w:numPr>
          <w:ilvl w:val="2"/>
          <w:numId w:val="8"/>
        </w:numPr>
      </w:pPr>
      <w:r>
        <w:t>Response</w:t>
      </w:r>
    </w:p>
    <w:p w14:paraId="27F705E2" w14:textId="77777777" w:rsidR="00A46266" w:rsidRDefault="00A46266" w:rsidP="00A46266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4AA97CCE" w14:textId="77777777" w:rsidR="00A46266" w:rsidRDefault="00A46266" w:rsidP="00A46266">
      <w:pPr>
        <w:pStyle w:val="ListParagraph"/>
        <w:numPr>
          <w:ilvl w:val="0"/>
          <w:numId w:val="17"/>
        </w:numPr>
      </w:pPr>
      <w:r>
        <w:t>Http status 200 OK</w:t>
      </w:r>
    </w:p>
    <w:p w14:paraId="6325C32D" w14:textId="77777777" w:rsidR="00A46266" w:rsidRDefault="00A46266" w:rsidP="00A46266">
      <w:pPr>
        <w:pStyle w:val="ListParagraph"/>
        <w:numPr>
          <w:ilvl w:val="0"/>
          <w:numId w:val="17"/>
        </w:numPr>
      </w:pPr>
      <w:r>
        <w:t>Thông tin của JSON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46266" w14:paraId="3C31F6ED" w14:textId="77777777" w:rsidTr="00982751">
        <w:tc>
          <w:tcPr>
            <w:tcW w:w="8838" w:type="dxa"/>
          </w:tcPr>
          <w:p w14:paraId="1FFF08E0" w14:textId="77777777" w:rsidR="00DD7549" w:rsidRPr="00DD7549" w:rsidRDefault="00DD7549" w:rsidP="00DD7549">
            <w:pPr>
              <w:pStyle w:val="ListParagraph"/>
              <w:ind w:left="1080"/>
              <w:rPr>
                <w:rFonts w:eastAsia="Times New Roman" w:cs="Times New Roman"/>
                <w:sz w:val="24"/>
                <w:szCs w:val="24"/>
              </w:rPr>
            </w:pPr>
            <w:r w:rsidRPr="00DD75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16044069" w14:textId="77777777" w:rsidR="00DD7549" w:rsidRPr="00DD7549" w:rsidRDefault="00DD7549" w:rsidP="00DD7549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5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DD7549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status</w:t>
            </w:r>
            <w:r w:rsidRPr="00DD75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{</w:t>
            </w:r>
          </w:p>
          <w:p w14:paraId="3C27B71D" w14:textId="77777777" w:rsidR="00DD7549" w:rsidRPr="00DD7549" w:rsidRDefault="00DD7549" w:rsidP="00DD7549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5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DD7549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code</w:t>
            </w:r>
            <w:r w:rsidRPr="00DD75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DD7549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0</w:t>
            </w:r>
            <w:r w:rsidRPr="00DD75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5AA8AB80" w14:textId="77777777" w:rsidR="00DD7549" w:rsidRPr="00DD7549" w:rsidRDefault="00DD7549" w:rsidP="00DD7549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5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DD7549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message</w:t>
            </w:r>
            <w:r w:rsidRPr="00DD75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</w:t>
            </w:r>
          </w:p>
          <w:p w14:paraId="13C830C8" w14:textId="77777777" w:rsidR="00DD7549" w:rsidRPr="00DD7549" w:rsidRDefault="00DD7549" w:rsidP="00DD7549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5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</w:p>
          <w:p w14:paraId="020435FD" w14:textId="77777777" w:rsidR="00DD7549" w:rsidRPr="00DD7549" w:rsidRDefault="00DD7549" w:rsidP="00DD7549">
            <w:pPr>
              <w:pStyle w:val="ListParagraph"/>
              <w:spacing w:after="60"/>
              <w:ind w:left="108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5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DD7549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data</w:t>
            </w:r>
            <w:r w:rsidRPr="00DD75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</w:t>
            </w:r>
            <w:r w:rsidRPr="00DD7549">
              <w:rPr>
                <w:rFonts w:ascii="Courier New" w:eastAsia="Times New Roman" w:hAnsi="Courier New" w:cs="Courier New"/>
                <w:color w:val="0D47A1"/>
                <w:sz w:val="20"/>
                <w:szCs w:val="20"/>
              </w:rPr>
              <w:t>{"multicast_id":8764481427874631199,"success":3,"failure":3,"canonical_ids":0,"results":[{"error":"NotRegistered"},{"message_id":"0:1511247344204319%6527bbce6527bbce"},{"error":"NotRegistered"},{"error":"NotRegistered"},{"message_id":"0:1511247344205995%6527bbce6527bbce"},{"message_id":"0:1511247344205185%6527bbce6527bbce"}]}</w:t>
            </w:r>
            <w:r w:rsidRPr="00DD75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11426BE5" w14:textId="7697C967" w:rsidR="00A46266" w:rsidRDefault="00DD7549" w:rsidP="00DD7549">
            <w:pPr>
              <w:pStyle w:val="ListParagraph"/>
              <w:ind w:left="1080"/>
            </w:pPr>
            <w:r w:rsidRPr="00DD75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63DAA78E" w14:textId="77777777" w:rsidR="00A46266" w:rsidRPr="00372C0D" w:rsidRDefault="00A46266" w:rsidP="00A46266"/>
    <w:p w14:paraId="565ADB09" w14:textId="77777777" w:rsidR="00A46266" w:rsidRDefault="00A46266" w:rsidP="00A46266">
      <w:pPr>
        <w:pStyle w:val="ListParagraph"/>
        <w:numPr>
          <w:ilvl w:val="0"/>
          <w:numId w:val="14"/>
        </w:numPr>
        <w:tabs>
          <w:tab w:val="left" w:pos="3495"/>
        </w:tabs>
      </w:pPr>
      <w:r>
        <w:t>Mô tả 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3"/>
        <w:gridCol w:w="5142"/>
        <w:gridCol w:w="1441"/>
      </w:tblGrid>
      <w:tr w:rsidR="00A46266" w14:paraId="31591BA4" w14:textId="77777777" w:rsidTr="00982751">
        <w:tc>
          <w:tcPr>
            <w:tcW w:w="2273" w:type="dxa"/>
            <w:shd w:val="clear" w:color="auto" w:fill="E7E6E6" w:themeFill="background2"/>
          </w:tcPr>
          <w:p w14:paraId="7691CA0C" w14:textId="77777777" w:rsidR="00A46266" w:rsidRPr="00FC4167" w:rsidRDefault="00A46266" w:rsidP="00982751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Tên trường</w:t>
            </w:r>
          </w:p>
        </w:tc>
        <w:tc>
          <w:tcPr>
            <w:tcW w:w="5142" w:type="dxa"/>
            <w:shd w:val="clear" w:color="auto" w:fill="E7E6E6" w:themeFill="background2"/>
          </w:tcPr>
          <w:p w14:paraId="52013022" w14:textId="77777777" w:rsidR="00A46266" w:rsidRPr="00FC4167" w:rsidRDefault="00A46266" w:rsidP="00982751">
            <w:pPr>
              <w:tabs>
                <w:tab w:val="left" w:pos="3495"/>
              </w:tabs>
              <w:rPr>
                <w:b/>
              </w:rPr>
            </w:pPr>
            <w:r w:rsidRPr="00FC4167">
              <w:rPr>
                <w:b/>
              </w:rPr>
              <w:t>Mô tả</w:t>
            </w:r>
          </w:p>
        </w:tc>
        <w:tc>
          <w:tcPr>
            <w:tcW w:w="1441" w:type="dxa"/>
            <w:shd w:val="clear" w:color="auto" w:fill="E7E6E6" w:themeFill="background2"/>
          </w:tcPr>
          <w:p w14:paraId="12A07946" w14:textId="77777777" w:rsidR="00A46266" w:rsidRPr="00FC4167" w:rsidRDefault="00A46266" w:rsidP="00982751">
            <w:pPr>
              <w:tabs>
                <w:tab w:val="left" w:pos="3495"/>
              </w:tabs>
              <w:jc w:val="center"/>
              <w:rPr>
                <w:b/>
              </w:rPr>
            </w:pPr>
            <w:r w:rsidRPr="00FC4167">
              <w:rPr>
                <w:b/>
              </w:rPr>
              <w:t>Bắt buộc</w:t>
            </w:r>
          </w:p>
        </w:tc>
      </w:tr>
      <w:tr w:rsidR="00A46266" w14:paraId="2D49578E" w14:textId="77777777" w:rsidTr="00982751">
        <w:tc>
          <w:tcPr>
            <w:tcW w:w="2273" w:type="dxa"/>
          </w:tcPr>
          <w:p w14:paraId="428638AC" w14:textId="54E88A6F" w:rsidR="00A46266" w:rsidRDefault="00144279" w:rsidP="00982751">
            <w:pPr>
              <w:tabs>
                <w:tab w:val="left" w:pos="3495"/>
              </w:tabs>
            </w:pPr>
            <w:r>
              <w:t>code</w:t>
            </w:r>
          </w:p>
        </w:tc>
        <w:tc>
          <w:tcPr>
            <w:tcW w:w="5142" w:type="dxa"/>
          </w:tcPr>
          <w:p w14:paraId="3238ED03" w14:textId="2DC47740" w:rsidR="00A46266" w:rsidRPr="00FC4167" w:rsidRDefault="00144279" w:rsidP="00982751">
            <w:pPr>
              <w:tabs>
                <w:tab w:val="left" w:pos="3495"/>
              </w:tabs>
            </w:pPr>
            <w:r>
              <w:t>Code =0 nếu thành công</w:t>
            </w:r>
          </w:p>
        </w:tc>
        <w:tc>
          <w:tcPr>
            <w:tcW w:w="1441" w:type="dxa"/>
          </w:tcPr>
          <w:p w14:paraId="4CE94D5A" w14:textId="77777777" w:rsidR="00A46266" w:rsidRDefault="00A46266" w:rsidP="00982751">
            <w:pPr>
              <w:tabs>
                <w:tab w:val="left" w:pos="3495"/>
              </w:tabs>
              <w:jc w:val="center"/>
            </w:pPr>
          </w:p>
        </w:tc>
      </w:tr>
    </w:tbl>
    <w:p w14:paraId="2128950D" w14:textId="09BE37E5" w:rsidR="00254764" w:rsidRDefault="00254764" w:rsidP="00254764">
      <w:pPr>
        <w:pStyle w:val="Heading3"/>
        <w:numPr>
          <w:ilvl w:val="1"/>
          <w:numId w:val="8"/>
        </w:numPr>
      </w:pPr>
      <w:r>
        <w:t>Lấy avatar của user</w:t>
      </w:r>
    </w:p>
    <w:p w14:paraId="2CEAEACA" w14:textId="77777777" w:rsidR="00254764" w:rsidRDefault="00254764" w:rsidP="00254764">
      <w:pPr>
        <w:pStyle w:val="Heading4"/>
        <w:numPr>
          <w:ilvl w:val="2"/>
          <w:numId w:val="8"/>
        </w:numPr>
      </w:pPr>
      <w:r>
        <w:t>Request</w:t>
      </w:r>
    </w:p>
    <w:p w14:paraId="4B3E23C5" w14:textId="2C86E863" w:rsidR="00254764" w:rsidRDefault="00254764" w:rsidP="00254764">
      <w:pPr>
        <w:pStyle w:val="ListParagraph"/>
        <w:numPr>
          <w:ilvl w:val="0"/>
          <w:numId w:val="7"/>
        </w:numPr>
      </w:pPr>
      <w:r>
        <w:t xml:space="preserve">Mô tả: lấy </w:t>
      </w:r>
      <w:r w:rsidR="00B26F22">
        <w:t>avatar của user</w:t>
      </w:r>
    </w:p>
    <w:p w14:paraId="29EF14FC" w14:textId="540534F7" w:rsidR="00254764" w:rsidRPr="00254764" w:rsidRDefault="00254764" w:rsidP="00254764">
      <w:pPr>
        <w:pStyle w:val="ListParagraph"/>
        <w:numPr>
          <w:ilvl w:val="0"/>
          <w:numId w:val="7"/>
        </w:numPr>
      </w:pPr>
      <w:r>
        <w:lastRenderedPageBreak/>
        <w:t>URL</w:t>
      </w:r>
      <w:r w:rsidRPr="00A64512">
        <w:rPr>
          <w:rFonts w:cs="Times New Roman"/>
        </w:rPr>
        <w:t xml:space="preserve">: </w:t>
      </w:r>
      <w:hyperlink r:id="rId92" w:history="1">
        <w:r w:rsidRPr="00254764">
          <w:rPr>
            <w:rStyle w:val="Hyperlink"/>
            <w:rFonts w:cs="Times New Roman"/>
          </w:rPr>
          <w:t>https://dev-qlvbdh.vnptsoftware.vn/qlvb/api/</w:t>
        </w:r>
        <w:r w:rsidRPr="00254764">
          <w:rPr>
            <w:rStyle w:val="Hyperlink"/>
          </w:rPr>
          <w:t>getavatar/{userid}/</w:t>
        </w:r>
      </w:hyperlink>
    </w:p>
    <w:p w14:paraId="66CDBAAD" w14:textId="4B5540DF" w:rsidR="00254764" w:rsidRPr="00A64512" w:rsidRDefault="00254764" w:rsidP="00254764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{userid} là userid của tài khoản cần lấy  ảnh</w:t>
      </w:r>
    </w:p>
    <w:p w14:paraId="5404C7E9" w14:textId="77777777" w:rsidR="00254764" w:rsidRDefault="00254764" w:rsidP="00254764">
      <w:pPr>
        <w:pStyle w:val="ListParagraph"/>
        <w:numPr>
          <w:ilvl w:val="0"/>
          <w:numId w:val="7"/>
        </w:numPr>
      </w:pPr>
      <w:r>
        <w:t>Method: GET</w:t>
      </w:r>
    </w:p>
    <w:p w14:paraId="5676109B" w14:textId="77777777" w:rsidR="00254764" w:rsidRDefault="00254764" w:rsidP="00254764">
      <w:pPr>
        <w:pStyle w:val="Heading4"/>
        <w:numPr>
          <w:ilvl w:val="2"/>
          <w:numId w:val="8"/>
        </w:numPr>
      </w:pPr>
      <w:r>
        <w:t>Response</w:t>
      </w:r>
    </w:p>
    <w:p w14:paraId="0A67F7C8" w14:textId="77777777" w:rsidR="00254764" w:rsidRDefault="00254764" w:rsidP="00254764">
      <w:pPr>
        <w:pStyle w:val="ListParagraph"/>
        <w:numPr>
          <w:ilvl w:val="0"/>
          <w:numId w:val="17"/>
        </w:numPr>
      </w:pPr>
      <w:r>
        <w:t xml:space="preserve">Response trả về là 1 JSON </w:t>
      </w:r>
    </w:p>
    <w:p w14:paraId="51997598" w14:textId="77777777" w:rsidR="00254764" w:rsidRDefault="00254764" w:rsidP="00254764">
      <w:pPr>
        <w:pStyle w:val="ListParagraph"/>
        <w:numPr>
          <w:ilvl w:val="0"/>
          <w:numId w:val="17"/>
        </w:numPr>
      </w:pPr>
      <w:r>
        <w:t>Http status 200 OK</w:t>
      </w:r>
    </w:p>
    <w:p w14:paraId="377E5360" w14:textId="652BAE1A" w:rsidR="004057E4" w:rsidRPr="00AE04BD" w:rsidRDefault="00CB7800" w:rsidP="00CB7800">
      <w:pPr>
        <w:pStyle w:val="ListParagraph"/>
        <w:numPr>
          <w:ilvl w:val="0"/>
          <w:numId w:val="17"/>
        </w:numPr>
      </w:pPr>
      <w:r>
        <w:t>Response trả về là ảnh</w:t>
      </w:r>
    </w:p>
    <w:sectPr w:rsidR="004057E4" w:rsidRPr="00AE04BD">
      <w:headerReference w:type="default" r:id="rId93"/>
      <w:footerReference w:type="default" r:id="rId9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5E92D" w14:textId="77777777" w:rsidR="00BB5AC4" w:rsidRDefault="00BB5AC4" w:rsidP="007263F4">
      <w:pPr>
        <w:spacing w:after="0" w:line="240" w:lineRule="auto"/>
      </w:pPr>
      <w:r>
        <w:separator/>
      </w:r>
    </w:p>
  </w:endnote>
  <w:endnote w:type="continuationSeparator" w:id="0">
    <w:p w14:paraId="5D5F1FC4" w14:textId="77777777" w:rsidR="00BB5AC4" w:rsidRDefault="00BB5AC4" w:rsidP="007263F4">
      <w:pPr>
        <w:spacing w:after="0" w:line="240" w:lineRule="auto"/>
      </w:pPr>
      <w:r>
        <w:continuationSeparator/>
      </w:r>
    </w:p>
  </w:endnote>
  <w:endnote w:type="continuationNotice" w:id="1">
    <w:p w14:paraId="6D5B6AE4" w14:textId="77777777" w:rsidR="00BB5AC4" w:rsidRDefault="00BB5A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04276" w14:textId="77777777" w:rsidR="007D0ACE" w:rsidRDefault="007D0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ED74A" w14:textId="77777777" w:rsidR="00BB5AC4" w:rsidRDefault="00BB5AC4" w:rsidP="007263F4">
      <w:pPr>
        <w:spacing w:after="0" w:line="240" w:lineRule="auto"/>
      </w:pPr>
      <w:r>
        <w:separator/>
      </w:r>
    </w:p>
  </w:footnote>
  <w:footnote w:type="continuationSeparator" w:id="0">
    <w:p w14:paraId="7EADFF03" w14:textId="77777777" w:rsidR="00BB5AC4" w:rsidRDefault="00BB5AC4" w:rsidP="007263F4">
      <w:pPr>
        <w:spacing w:after="0" w:line="240" w:lineRule="auto"/>
      </w:pPr>
      <w:r>
        <w:continuationSeparator/>
      </w:r>
    </w:p>
  </w:footnote>
  <w:footnote w:type="continuationNotice" w:id="1">
    <w:p w14:paraId="1AB94F53" w14:textId="77777777" w:rsidR="00BB5AC4" w:rsidRDefault="00BB5A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867C2" w14:textId="77777777" w:rsidR="007D0ACE" w:rsidRDefault="007D0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390"/>
    <w:multiLevelType w:val="multilevel"/>
    <w:tmpl w:val="F7BECA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80122D"/>
    <w:multiLevelType w:val="multilevel"/>
    <w:tmpl w:val="F7BECA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A57837"/>
    <w:multiLevelType w:val="multilevel"/>
    <w:tmpl w:val="442C9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B25C7D"/>
    <w:multiLevelType w:val="hybridMultilevel"/>
    <w:tmpl w:val="10E6C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E626C"/>
    <w:multiLevelType w:val="multilevel"/>
    <w:tmpl w:val="F7BECA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7822C8"/>
    <w:multiLevelType w:val="hybridMultilevel"/>
    <w:tmpl w:val="F2F65DCE"/>
    <w:lvl w:ilvl="0" w:tplc="8C32D494">
      <w:numFmt w:val="bullet"/>
      <w:lvlText w:val="-"/>
      <w:lvlJc w:val="left"/>
      <w:pPr>
        <w:ind w:left="35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6" w15:restartNumberingAfterBreak="0">
    <w:nsid w:val="14C45202"/>
    <w:multiLevelType w:val="hybridMultilevel"/>
    <w:tmpl w:val="46103324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159F1A2E"/>
    <w:multiLevelType w:val="hybridMultilevel"/>
    <w:tmpl w:val="BCEC2946"/>
    <w:lvl w:ilvl="0" w:tplc="ACC8E9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FD4DC0"/>
    <w:multiLevelType w:val="multilevel"/>
    <w:tmpl w:val="AA16962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7AD7A29"/>
    <w:multiLevelType w:val="hybridMultilevel"/>
    <w:tmpl w:val="9EB0693A"/>
    <w:lvl w:ilvl="0" w:tplc="ACC8E9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73396F"/>
    <w:multiLevelType w:val="hybridMultilevel"/>
    <w:tmpl w:val="49081848"/>
    <w:lvl w:ilvl="0" w:tplc="ACC8E9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7E213B"/>
    <w:multiLevelType w:val="hybridMultilevel"/>
    <w:tmpl w:val="4EB03A9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90348C"/>
    <w:multiLevelType w:val="hybridMultilevel"/>
    <w:tmpl w:val="C7B6385E"/>
    <w:lvl w:ilvl="0" w:tplc="ACC8E9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593EE9"/>
    <w:multiLevelType w:val="hybridMultilevel"/>
    <w:tmpl w:val="639A7542"/>
    <w:lvl w:ilvl="0" w:tplc="ACC8E9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477C33"/>
    <w:multiLevelType w:val="multilevel"/>
    <w:tmpl w:val="1180A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F3D7A92"/>
    <w:multiLevelType w:val="multilevel"/>
    <w:tmpl w:val="F7BECA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F592281"/>
    <w:multiLevelType w:val="hybridMultilevel"/>
    <w:tmpl w:val="A9FE0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8C3D2D"/>
    <w:multiLevelType w:val="hybridMultilevel"/>
    <w:tmpl w:val="709A3A98"/>
    <w:lvl w:ilvl="0" w:tplc="ACC8E9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656E08"/>
    <w:multiLevelType w:val="multilevel"/>
    <w:tmpl w:val="F7BECA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7340913"/>
    <w:multiLevelType w:val="multilevel"/>
    <w:tmpl w:val="F7BECA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7BC60DC"/>
    <w:multiLevelType w:val="multilevel"/>
    <w:tmpl w:val="AA16962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C84452C"/>
    <w:multiLevelType w:val="multilevel"/>
    <w:tmpl w:val="F7BECA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EA7424F"/>
    <w:multiLevelType w:val="multilevel"/>
    <w:tmpl w:val="0B04E9B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13B276E"/>
    <w:multiLevelType w:val="hybridMultilevel"/>
    <w:tmpl w:val="E554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4185C"/>
    <w:multiLevelType w:val="hybridMultilevel"/>
    <w:tmpl w:val="5BB81E6C"/>
    <w:lvl w:ilvl="0" w:tplc="ACC8E9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C33F5B"/>
    <w:multiLevelType w:val="multilevel"/>
    <w:tmpl w:val="F7BECA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8760874"/>
    <w:multiLevelType w:val="hybridMultilevel"/>
    <w:tmpl w:val="8AB48E72"/>
    <w:lvl w:ilvl="0" w:tplc="ACC8E9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E2176"/>
    <w:multiLevelType w:val="hybridMultilevel"/>
    <w:tmpl w:val="E3FE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6D4590"/>
    <w:multiLevelType w:val="multilevel"/>
    <w:tmpl w:val="F7BECA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0CD7EFE"/>
    <w:multiLevelType w:val="hybridMultilevel"/>
    <w:tmpl w:val="0DC6CCD0"/>
    <w:lvl w:ilvl="0" w:tplc="ACC8E9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FD2B60"/>
    <w:multiLevelType w:val="multilevel"/>
    <w:tmpl w:val="F7BECA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7A93ABE"/>
    <w:multiLevelType w:val="multilevel"/>
    <w:tmpl w:val="F7BECA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A9304DA"/>
    <w:multiLevelType w:val="hybridMultilevel"/>
    <w:tmpl w:val="99527120"/>
    <w:lvl w:ilvl="0" w:tplc="ACC8E9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C3829DA"/>
    <w:multiLevelType w:val="hybridMultilevel"/>
    <w:tmpl w:val="7D769A3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2582417"/>
    <w:multiLevelType w:val="hybridMultilevel"/>
    <w:tmpl w:val="31A6156A"/>
    <w:lvl w:ilvl="0" w:tplc="ACC8E9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7A3365D"/>
    <w:multiLevelType w:val="hybridMultilevel"/>
    <w:tmpl w:val="7396BECE"/>
    <w:lvl w:ilvl="0" w:tplc="ACC8E9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8CA6088"/>
    <w:multiLevelType w:val="hybridMultilevel"/>
    <w:tmpl w:val="14C8AE66"/>
    <w:lvl w:ilvl="0" w:tplc="ACC8E9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DE42BD"/>
    <w:multiLevelType w:val="hybridMultilevel"/>
    <w:tmpl w:val="A98CD47A"/>
    <w:lvl w:ilvl="0" w:tplc="2BE43F46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1C3AED"/>
    <w:multiLevelType w:val="hybridMultilevel"/>
    <w:tmpl w:val="3CA601B2"/>
    <w:lvl w:ilvl="0" w:tplc="ACC8E91E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4E79F3"/>
    <w:multiLevelType w:val="hybridMultilevel"/>
    <w:tmpl w:val="4BF45178"/>
    <w:lvl w:ilvl="0" w:tplc="ACC8E9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86A9E"/>
    <w:multiLevelType w:val="hybridMultilevel"/>
    <w:tmpl w:val="BCE67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E535B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2" w15:restartNumberingAfterBreak="0">
    <w:nsid w:val="781336CE"/>
    <w:multiLevelType w:val="hybridMultilevel"/>
    <w:tmpl w:val="9014E768"/>
    <w:lvl w:ilvl="0" w:tplc="ACC8E9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D7672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11"/>
  </w:num>
  <w:num w:numId="3">
    <w:abstractNumId w:val="43"/>
  </w:num>
  <w:num w:numId="4">
    <w:abstractNumId w:val="41"/>
  </w:num>
  <w:num w:numId="5">
    <w:abstractNumId w:val="14"/>
  </w:num>
  <w:num w:numId="6">
    <w:abstractNumId w:val="2"/>
  </w:num>
  <w:num w:numId="7">
    <w:abstractNumId w:val="7"/>
  </w:num>
  <w:num w:numId="8">
    <w:abstractNumId w:val="1"/>
  </w:num>
  <w:num w:numId="9">
    <w:abstractNumId w:val="12"/>
  </w:num>
  <w:num w:numId="10">
    <w:abstractNumId w:val="24"/>
  </w:num>
  <w:num w:numId="11">
    <w:abstractNumId w:val="20"/>
  </w:num>
  <w:num w:numId="12">
    <w:abstractNumId w:val="40"/>
  </w:num>
  <w:num w:numId="13">
    <w:abstractNumId w:val="34"/>
  </w:num>
  <w:num w:numId="14">
    <w:abstractNumId w:val="38"/>
  </w:num>
  <w:num w:numId="15">
    <w:abstractNumId w:val="16"/>
  </w:num>
  <w:num w:numId="16">
    <w:abstractNumId w:val="27"/>
  </w:num>
  <w:num w:numId="17">
    <w:abstractNumId w:val="17"/>
  </w:num>
  <w:num w:numId="18">
    <w:abstractNumId w:val="3"/>
  </w:num>
  <w:num w:numId="19">
    <w:abstractNumId w:val="9"/>
  </w:num>
  <w:num w:numId="20">
    <w:abstractNumId w:val="29"/>
  </w:num>
  <w:num w:numId="21">
    <w:abstractNumId w:val="28"/>
  </w:num>
  <w:num w:numId="22">
    <w:abstractNumId w:val="31"/>
  </w:num>
  <w:num w:numId="23">
    <w:abstractNumId w:val="8"/>
  </w:num>
  <w:num w:numId="24">
    <w:abstractNumId w:val="42"/>
  </w:num>
  <w:num w:numId="25">
    <w:abstractNumId w:val="10"/>
  </w:num>
  <w:num w:numId="26">
    <w:abstractNumId w:val="32"/>
  </w:num>
  <w:num w:numId="27">
    <w:abstractNumId w:val="5"/>
  </w:num>
  <w:num w:numId="28">
    <w:abstractNumId w:val="36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9"/>
  </w:num>
  <w:num w:numId="31">
    <w:abstractNumId w:val="38"/>
  </w:num>
  <w:num w:numId="32">
    <w:abstractNumId w:val="35"/>
  </w:num>
  <w:num w:numId="33">
    <w:abstractNumId w:val="13"/>
  </w:num>
  <w:num w:numId="34">
    <w:abstractNumId w:val="37"/>
  </w:num>
  <w:num w:numId="35">
    <w:abstractNumId w:val="26"/>
  </w:num>
  <w:num w:numId="36">
    <w:abstractNumId w:val="6"/>
  </w:num>
  <w:num w:numId="37">
    <w:abstractNumId w:val="33"/>
  </w:num>
  <w:num w:numId="38">
    <w:abstractNumId w:val="22"/>
  </w:num>
  <w:num w:numId="39">
    <w:abstractNumId w:val="19"/>
  </w:num>
  <w:num w:numId="40">
    <w:abstractNumId w:val="18"/>
  </w:num>
  <w:num w:numId="41">
    <w:abstractNumId w:val="30"/>
  </w:num>
  <w:num w:numId="42">
    <w:abstractNumId w:val="0"/>
  </w:num>
  <w:num w:numId="43">
    <w:abstractNumId w:val="4"/>
  </w:num>
  <w:num w:numId="44">
    <w:abstractNumId w:val="21"/>
  </w:num>
  <w:num w:numId="45">
    <w:abstractNumId w:val="15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08"/>
    <w:rsid w:val="00000120"/>
    <w:rsid w:val="00003788"/>
    <w:rsid w:val="00006EF5"/>
    <w:rsid w:val="00010F18"/>
    <w:rsid w:val="000111F7"/>
    <w:rsid w:val="00013DBB"/>
    <w:rsid w:val="0001515D"/>
    <w:rsid w:val="00022AFF"/>
    <w:rsid w:val="000244D1"/>
    <w:rsid w:val="00024B60"/>
    <w:rsid w:val="00025E5E"/>
    <w:rsid w:val="00027DCB"/>
    <w:rsid w:val="0003626F"/>
    <w:rsid w:val="00037A71"/>
    <w:rsid w:val="000409EF"/>
    <w:rsid w:val="0004244A"/>
    <w:rsid w:val="000452F9"/>
    <w:rsid w:val="0004593F"/>
    <w:rsid w:val="00046983"/>
    <w:rsid w:val="00052D07"/>
    <w:rsid w:val="00053FAA"/>
    <w:rsid w:val="00054E3E"/>
    <w:rsid w:val="0006018C"/>
    <w:rsid w:val="00061B25"/>
    <w:rsid w:val="000638C7"/>
    <w:rsid w:val="00072B6B"/>
    <w:rsid w:val="0007402F"/>
    <w:rsid w:val="000778D2"/>
    <w:rsid w:val="00081F44"/>
    <w:rsid w:val="00087187"/>
    <w:rsid w:val="000877C7"/>
    <w:rsid w:val="00087BCD"/>
    <w:rsid w:val="00090B4F"/>
    <w:rsid w:val="00096096"/>
    <w:rsid w:val="000A3478"/>
    <w:rsid w:val="000C3453"/>
    <w:rsid w:val="000C522E"/>
    <w:rsid w:val="000C7E12"/>
    <w:rsid w:val="000D032F"/>
    <w:rsid w:val="000D64D1"/>
    <w:rsid w:val="000D65F2"/>
    <w:rsid w:val="000D6DE3"/>
    <w:rsid w:val="000D763A"/>
    <w:rsid w:val="000E083E"/>
    <w:rsid w:val="000E1D60"/>
    <w:rsid w:val="000E6297"/>
    <w:rsid w:val="000F6A38"/>
    <w:rsid w:val="00102A42"/>
    <w:rsid w:val="00102C12"/>
    <w:rsid w:val="001056EB"/>
    <w:rsid w:val="00113911"/>
    <w:rsid w:val="00114BC9"/>
    <w:rsid w:val="0012116B"/>
    <w:rsid w:val="00123AD4"/>
    <w:rsid w:val="0012699B"/>
    <w:rsid w:val="001356FF"/>
    <w:rsid w:val="00140443"/>
    <w:rsid w:val="00144279"/>
    <w:rsid w:val="00144A37"/>
    <w:rsid w:val="0014537A"/>
    <w:rsid w:val="0014603E"/>
    <w:rsid w:val="00147560"/>
    <w:rsid w:val="001614A9"/>
    <w:rsid w:val="00167F57"/>
    <w:rsid w:val="00170D44"/>
    <w:rsid w:val="001727BE"/>
    <w:rsid w:val="0018038F"/>
    <w:rsid w:val="00183CDF"/>
    <w:rsid w:val="00191BB1"/>
    <w:rsid w:val="0019385F"/>
    <w:rsid w:val="00194D3C"/>
    <w:rsid w:val="00195F32"/>
    <w:rsid w:val="00196D52"/>
    <w:rsid w:val="001977E8"/>
    <w:rsid w:val="001A0BEE"/>
    <w:rsid w:val="001A1B84"/>
    <w:rsid w:val="001A73E6"/>
    <w:rsid w:val="001B09B4"/>
    <w:rsid w:val="001B13E5"/>
    <w:rsid w:val="001B3479"/>
    <w:rsid w:val="001B5D16"/>
    <w:rsid w:val="001B6416"/>
    <w:rsid w:val="001C3E7A"/>
    <w:rsid w:val="001C580E"/>
    <w:rsid w:val="001D0A85"/>
    <w:rsid w:val="001D3FF0"/>
    <w:rsid w:val="001D7927"/>
    <w:rsid w:val="001E4E78"/>
    <w:rsid w:val="001F14F8"/>
    <w:rsid w:val="002016BC"/>
    <w:rsid w:val="00203C90"/>
    <w:rsid w:val="002048EF"/>
    <w:rsid w:val="002052AD"/>
    <w:rsid w:val="0020748A"/>
    <w:rsid w:val="002105C1"/>
    <w:rsid w:val="00210754"/>
    <w:rsid w:val="00212F0A"/>
    <w:rsid w:val="00217B99"/>
    <w:rsid w:val="00232C2B"/>
    <w:rsid w:val="0023541F"/>
    <w:rsid w:val="00236305"/>
    <w:rsid w:val="00236DD3"/>
    <w:rsid w:val="002375C5"/>
    <w:rsid w:val="00243E7F"/>
    <w:rsid w:val="0024658A"/>
    <w:rsid w:val="002468E6"/>
    <w:rsid w:val="00251AE4"/>
    <w:rsid w:val="00251B57"/>
    <w:rsid w:val="00253454"/>
    <w:rsid w:val="00253E0D"/>
    <w:rsid w:val="00254764"/>
    <w:rsid w:val="00255888"/>
    <w:rsid w:val="0025601D"/>
    <w:rsid w:val="002609D9"/>
    <w:rsid w:val="002661DF"/>
    <w:rsid w:val="0027249E"/>
    <w:rsid w:val="00276B20"/>
    <w:rsid w:val="0028106A"/>
    <w:rsid w:val="002810BB"/>
    <w:rsid w:val="0028321F"/>
    <w:rsid w:val="002900D3"/>
    <w:rsid w:val="00294350"/>
    <w:rsid w:val="00294E1A"/>
    <w:rsid w:val="00296CB6"/>
    <w:rsid w:val="002A1140"/>
    <w:rsid w:val="002A1E94"/>
    <w:rsid w:val="002B0271"/>
    <w:rsid w:val="002B339B"/>
    <w:rsid w:val="002B6C3C"/>
    <w:rsid w:val="002C0245"/>
    <w:rsid w:val="002C3BE1"/>
    <w:rsid w:val="002C6347"/>
    <w:rsid w:val="002C636C"/>
    <w:rsid w:val="002D6675"/>
    <w:rsid w:val="002D69F4"/>
    <w:rsid w:val="002E1316"/>
    <w:rsid w:val="002E2B8F"/>
    <w:rsid w:val="002E3124"/>
    <w:rsid w:val="002F0E7C"/>
    <w:rsid w:val="002F3490"/>
    <w:rsid w:val="002F4F89"/>
    <w:rsid w:val="002F6CFA"/>
    <w:rsid w:val="002F6DB1"/>
    <w:rsid w:val="003034EF"/>
    <w:rsid w:val="00305A49"/>
    <w:rsid w:val="00307A3D"/>
    <w:rsid w:val="00307B5F"/>
    <w:rsid w:val="00315FBE"/>
    <w:rsid w:val="0031715E"/>
    <w:rsid w:val="00322296"/>
    <w:rsid w:val="00323EF0"/>
    <w:rsid w:val="00332C73"/>
    <w:rsid w:val="00334769"/>
    <w:rsid w:val="0034644C"/>
    <w:rsid w:val="00350A62"/>
    <w:rsid w:val="00361128"/>
    <w:rsid w:val="0036364F"/>
    <w:rsid w:val="00363CC6"/>
    <w:rsid w:val="003669BA"/>
    <w:rsid w:val="00370012"/>
    <w:rsid w:val="00372B17"/>
    <w:rsid w:val="00372C0D"/>
    <w:rsid w:val="00377438"/>
    <w:rsid w:val="00377751"/>
    <w:rsid w:val="00384318"/>
    <w:rsid w:val="003879AA"/>
    <w:rsid w:val="00387D07"/>
    <w:rsid w:val="00392077"/>
    <w:rsid w:val="0039769F"/>
    <w:rsid w:val="003A3D00"/>
    <w:rsid w:val="003A521A"/>
    <w:rsid w:val="003B2B2B"/>
    <w:rsid w:val="003B2F01"/>
    <w:rsid w:val="003B698A"/>
    <w:rsid w:val="003C12BB"/>
    <w:rsid w:val="003C1758"/>
    <w:rsid w:val="003C3579"/>
    <w:rsid w:val="003C64E0"/>
    <w:rsid w:val="003D1331"/>
    <w:rsid w:val="003D2D14"/>
    <w:rsid w:val="003D38D4"/>
    <w:rsid w:val="003D6CDB"/>
    <w:rsid w:val="003E1213"/>
    <w:rsid w:val="003E1DEE"/>
    <w:rsid w:val="003E306F"/>
    <w:rsid w:val="003F64DB"/>
    <w:rsid w:val="004057E4"/>
    <w:rsid w:val="00405A61"/>
    <w:rsid w:val="00412ECA"/>
    <w:rsid w:val="00413139"/>
    <w:rsid w:val="0041489B"/>
    <w:rsid w:val="00416C54"/>
    <w:rsid w:val="004208DD"/>
    <w:rsid w:val="00427904"/>
    <w:rsid w:val="00440571"/>
    <w:rsid w:val="00445455"/>
    <w:rsid w:val="00446504"/>
    <w:rsid w:val="00450035"/>
    <w:rsid w:val="00456BE1"/>
    <w:rsid w:val="00467D04"/>
    <w:rsid w:val="004714D6"/>
    <w:rsid w:val="0047419B"/>
    <w:rsid w:val="00481550"/>
    <w:rsid w:val="00484EFA"/>
    <w:rsid w:val="0048781D"/>
    <w:rsid w:val="0049062E"/>
    <w:rsid w:val="0049688A"/>
    <w:rsid w:val="004A21EC"/>
    <w:rsid w:val="004B321A"/>
    <w:rsid w:val="004C0873"/>
    <w:rsid w:val="004C09F1"/>
    <w:rsid w:val="004C168C"/>
    <w:rsid w:val="004C241A"/>
    <w:rsid w:val="004C3144"/>
    <w:rsid w:val="004D108C"/>
    <w:rsid w:val="004D678E"/>
    <w:rsid w:val="004E1160"/>
    <w:rsid w:val="004E25C1"/>
    <w:rsid w:val="004E2641"/>
    <w:rsid w:val="004F0EBD"/>
    <w:rsid w:val="004F29FD"/>
    <w:rsid w:val="004F41EA"/>
    <w:rsid w:val="004F61F6"/>
    <w:rsid w:val="004F6A94"/>
    <w:rsid w:val="005006C1"/>
    <w:rsid w:val="00502195"/>
    <w:rsid w:val="0051144F"/>
    <w:rsid w:val="005250BF"/>
    <w:rsid w:val="00536AB3"/>
    <w:rsid w:val="00546253"/>
    <w:rsid w:val="0056031E"/>
    <w:rsid w:val="00560BBC"/>
    <w:rsid w:val="00561196"/>
    <w:rsid w:val="005630B7"/>
    <w:rsid w:val="00563455"/>
    <w:rsid w:val="005661DA"/>
    <w:rsid w:val="00566F59"/>
    <w:rsid w:val="005720F6"/>
    <w:rsid w:val="005725FA"/>
    <w:rsid w:val="005745B0"/>
    <w:rsid w:val="00575193"/>
    <w:rsid w:val="00575F50"/>
    <w:rsid w:val="00580BEE"/>
    <w:rsid w:val="00583249"/>
    <w:rsid w:val="005834BF"/>
    <w:rsid w:val="00586532"/>
    <w:rsid w:val="00586989"/>
    <w:rsid w:val="00587247"/>
    <w:rsid w:val="00592C49"/>
    <w:rsid w:val="00593060"/>
    <w:rsid w:val="005955B3"/>
    <w:rsid w:val="00596B8F"/>
    <w:rsid w:val="005A26A7"/>
    <w:rsid w:val="005B08DA"/>
    <w:rsid w:val="005B593E"/>
    <w:rsid w:val="005C1C51"/>
    <w:rsid w:val="005C379E"/>
    <w:rsid w:val="005C7512"/>
    <w:rsid w:val="005C7FA6"/>
    <w:rsid w:val="005D6F1B"/>
    <w:rsid w:val="005D7B8B"/>
    <w:rsid w:val="005D7DEF"/>
    <w:rsid w:val="005F26A8"/>
    <w:rsid w:val="005F2C8D"/>
    <w:rsid w:val="005F2CDB"/>
    <w:rsid w:val="005F45E3"/>
    <w:rsid w:val="005F4A08"/>
    <w:rsid w:val="00601600"/>
    <w:rsid w:val="00604446"/>
    <w:rsid w:val="006053DE"/>
    <w:rsid w:val="0061041B"/>
    <w:rsid w:val="00614480"/>
    <w:rsid w:val="006167D4"/>
    <w:rsid w:val="00625FF1"/>
    <w:rsid w:val="00626580"/>
    <w:rsid w:val="0062670F"/>
    <w:rsid w:val="00626B95"/>
    <w:rsid w:val="00630597"/>
    <w:rsid w:val="00633DDE"/>
    <w:rsid w:val="006342B7"/>
    <w:rsid w:val="00635166"/>
    <w:rsid w:val="00642C36"/>
    <w:rsid w:val="00646802"/>
    <w:rsid w:val="006504A2"/>
    <w:rsid w:val="00651D6F"/>
    <w:rsid w:val="006567E3"/>
    <w:rsid w:val="00661471"/>
    <w:rsid w:val="0066798C"/>
    <w:rsid w:val="00672891"/>
    <w:rsid w:val="0067429B"/>
    <w:rsid w:val="00677AC3"/>
    <w:rsid w:val="00681AD0"/>
    <w:rsid w:val="00682F26"/>
    <w:rsid w:val="00684574"/>
    <w:rsid w:val="00684790"/>
    <w:rsid w:val="006852E9"/>
    <w:rsid w:val="00685A72"/>
    <w:rsid w:val="00686E3C"/>
    <w:rsid w:val="006916A6"/>
    <w:rsid w:val="0069421F"/>
    <w:rsid w:val="00695C30"/>
    <w:rsid w:val="006A09C7"/>
    <w:rsid w:val="006A0FFA"/>
    <w:rsid w:val="006A4CCF"/>
    <w:rsid w:val="006A7C54"/>
    <w:rsid w:val="006A7EFA"/>
    <w:rsid w:val="006B5BBB"/>
    <w:rsid w:val="006C0F55"/>
    <w:rsid w:val="006C12D3"/>
    <w:rsid w:val="006C305C"/>
    <w:rsid w:val="006C4007"/>
    <w:rsid w:val="006D13E7"/>
    <w:rsid w:val="006D223F"/>
    <w:rsid w:val="006D3534"/>
    <w:rsid w:val="006D5A54"/>
    <w:rsid w:val="006D6E02"/>
    <w:rsid w:val="006D6E27"/>
    <w:rsid w:val="006E34BE"/>
    <w:rsid w:val="006F0090"/>
    <w:rsid w:val="00701E7A"/>
    <w:rsid w:val="00706AFD"/>
    <w:rsid w:val="007138BE"/>
    <w:rsid w:val="0072087A"/>
    <w:rsid w:val="007263F4"/>
    <w:rsid w:val="00742E5B"/>
    <w:rsid w:val="007445B1"/>
    <w:rsid w:val="00747869"/>
    <w:rsid w:val="0075004E"/>
    <w:rsid w:val="00751626"/>
    <w:rsid w:val="007556FE"/>
    <w:rsid w:val="00774812"/>
    <w:rsid w:val="00782987"/>
    <w:rsid w:val="007829F2"/>
    <w:rsid w:val="007840DF"/>
    <w:rsid w:val="00784851"/>
    <w:rsid w:val="007868D9"/>
    <w:rsid w:val="00787A6F"/>
    <w:rsid w:val="0079157A"/>
    <w:rsid w:val="007918DF"/>
    <w:rsid w:val="0079626B"/>
    <w:rsid w:val="00796E2B"/>
    <w:rsid w:val="007A38E3"/>
    <w:rsid w:val="007A76D2"/>
    <w:rsid w:val="007A772C"/>
    <w:rsid w:val="007B0236"/>
    <w:rsid w:val="007B619E"/>
    <w:rsid w:val="007B7361"/>
    <w:rsid w:val="007D070E"/>
    <w:rsid w:val="007D0ACE"/>
    <w:rsid w:val="007D5996"/>
    <w:rsid w:val="007D6481"/>
    <w:rsid w:val="007E2256"/>
    <w:rsid w:val="00803C12"/>
    <w:rsid w:val="008078E6"/>
    <w:rsid w:val="0081060E"/>
    <w:rsid w:val="00810A5E"/>
    <w:rsid w:val="008117FE"/>
    <w:rsid w:val="00820E23"/>
    <w:rsid w:val="008210A6"/>
    <w:rsid w:val="00821977"/>
    <w:rsid w:val="00825E34"/>
    <w:rsid w:val="0082699C"/>
    <w:rsid w:val="00826CD8"/>
    <w:rsid w:val="00827D02"/>
    <w:rsid w:val="00834FCD"/>
    <w:rsid w:val="00835D70"/>
    <w:rsid w:val="00842D05"/>
    <w:rsid w:val="008440A8"/>
    <w:rsid w:val="0084519F"/>
    <w:rsid w:val="00846CD6"/>
    <w:rsid w:val="008531B6"/>
    <w:rsid w:val="008537F5"/>
    <w:rsid w:val="0085609C"/>
    <w:rsid w:val="008603EC"/>
    <w:rsid w:val="00860AF5"/>
    <w:rsid w:val="008630BB"/>
    <w:rsid w:val="00873797"/>
    <w:rsid w:val="008752BB"/>
    <w:rsid w:val="00875441"/>
    <w:rsid w:val="00875793"/>
    <w:rsid w:val="00877FBF"/>
    <w:rsid w:val="00881313"/>
    <w:rsid w:val="00881C62"/>
    <w:rsid w:val="00881DBC"/>
    <w:rsid w:val="00881F04"/>
    <w:rsid w:val="0088200F"/>
    <w:rsid w:val="008916F3"/>
    <w:rsid w:val="008934F2"/>
    <w:rsid w:val="00895397"/>
    <w:rsid w:val="0089573D"/>
    <w:rsid w:val="008A05D3"/>
    <w:rsid w:val="008A0743"/>
    <w:rsid w:val="008A4D61"/>
    <w:rsid w:val="008B0C40"/>
    <w:rsid w:val="008D1E6E"/>
    <w:rsid w:val="008D26E0"/>
    <w:rsid w:val="008D30B0"/>
    <w:rsid w:val="008D7072"/>
    <w:rsid w:val="008E1B0C"/>
    <w:rsid w:val="008E1F61"/>
    <w:rsid w:val="008E3616"/>
    <w:rsid w:val="008E3EC7"/>
    <w:rsid w:val="008E5DC4"/>
    <w:rsid w:val="008F10E3"/>
    <w:rsid w:val="00903B38"/>
    <w:rsid w:val="00905F2C"/>
    <w:rsid w:val="00912A20"/>
    <w:rsid w:val="00923A00"/>
    <w:rsid w:val="009244D2"/>
    <w:rsid w:val="00925D42"/>
    <w:rsid w:val="0093189B"/>
    <w:rsid w:val="00931B1B"/>
    <w:rsid w:val="0093373F"/>
    <w:rsid w:val="00933FB5"/>
    <w:rsid w:val="009366E5"/>
    <w:rsid w:val="0093712A"/>
    <w:rsid w:val="00941966"/>
    <w:rsid w:val="00946B44"/>
    <w:rsid w:val="00947675"/>
    <w:rsid w:val="00951647"/>
    <w:rsid w:val="00956A32"/>
    <w:rsid w:val="00960AF8"/>
    <w:rsid w:val="009618B8"/>
    <w:rsid w:val="00971B3C"/>
    <w:rsid w:val="00975308"/>
    <w:rsid w:val="00982751"/>
    <w:rsid w:val="00983DB8"/>
    <w:rsid w:val="0098674A"/>
    <w:rsid w:val="00987BE6"/>
    <w:rsid w:val="0099096F"/>
    <w:rsid w:val="00993E38"/>
    <w:rsid w:val="009946C2"/>
    <w:rsid w:val="00994CC1"/>
    <w:rsid w:val="00995B27"/>
    <w:rsid w:val="00996B92"/>
    <w:rsid w:val="0099740C"/>
    <w:rsid w:val="009A1D19"/>
    <w:rsid w:val="009A545D"/>
    <w:rsid w:val="009B26C6"/>
    <w:rsid w:val="009B4745"/>
    <w:rsid w:val="009C067C"/>
    <w:rsid w:val="009C16E2"/>
    <w:rsid w:val="009C21C4"/>
    <w:rsid w:val="009C500D"/>
    <w:rsid w:val="009C5CFE"/>
    <w:rsid w:val="009D78F3"/>
    <w:rsid w:val="009E6264"/>
    <w:rsid w:val="009E6CE1"/>
    <w:rsid w:val="009E6F53"/>
    <w:rsid w:val="009E6F72"/>
    <w:rsid w:val="009F4135"/>
    <w:rsid w:val="00A00B4C"/>
    <w:rsid w:val="00A02BC9"/>
    <w:rsid w:val="00A03F5B"/>
    <w:rsid w:val="00A110AF"/>
    <w:rsid w:val="00A14869"/>
    <w:rsid w:val="00A2374A"/>
    <w:rsid w:val="00A32B39"/>
    <w:rsid w:val="00A34C00"/>
    <w:rsid w:val="00A3659A"/>
    <w:rsid w:val="00A41088"/>
    <w:rsid w:val="00A42822"/>
    <w:rsid w:val="00A42BC3"/>
    <w:rsid w:val="00A46266"/>
    <w:rsid w:val="00A5008C"/>
    <w:rsid w:val="00A520E6"/>
    <w:rsid w:val="00A53393"/>
    <w:rsid w:val="00A56984"/>
    <w:rsid w:val="00A57346"/>
    <w:rsid w:val="00A61CDE"/>
    <w:rsid w:val="00A64512"/>
    <w:rsid w:val="00A65D5D"/>
    <w:rsid w:val="00A678E4"/>
    <w:rsid w:val="00A74F00"/>
    <w:rsid w:val="00A80E65"/>
    <w:rsid w:val="00A84A4E"/>
    <w:rsid w:val="00A874F8"/>
    <w:rsid w:val="00A91D15"/>
    <w:rsid w:val="00A942CB"/>
    <w:rsid w:val="00AA486B"/>
    <w:rsid w:val="00AB1415"/>
    <w:rsid w:val="00AB1E17"/>
    <w:rsid w:val="00AB1F4C"/>
    <w:rsid w:val="00AB418E"/>
    <w:rsid w:val="00AB47FE"/>
    <w:rsid w:val="00AB631A"/>
    <w:rsid w:val="00AB662F"/>
    <w:rsid w:val="00AB7A90"/>
    <w:rsid w:val="00AC1620"/>
    <w:rsid w:val="00AC195D"/>
    <w:rsid w:val="00AD04A1"/>
    <w:rsid w:val="00AD44CF"/>
    <w:rsid w:val="00AD5B30"/>
    <w:rsid w:val="00AE04BD"/>
    <w:rsid w:val="00AE06AE"/>
    <w:rsid w:val="00AE46E3"/>
    <w:rsid w:val="00AE5A7F"/>
    <w:rsid w:val="00AE6BC7"/>
    <w:rsid w:val="00AF24E8"/>
    <w:rsid w:val="00AF3AF6"/>
    <w:rsid w:val="00B03CE4"/>
    <w:rsid w:val="00B11AFD"/>
    <w:rsid w:val="00B158A6"/>
    <w:rsid w:val="00B17B23"/>
    <w:rsid w:val="00B239B8"/>
    <w:rsid w:val="00B2695B"/>
    <w:rsid w:val="00B26F22"/>
    <w:rsid w:val="00B30E33"/>
    <w:rsid w:val="00B328F5"/>
    <w:rsid w:val="00B47BF6"/>
    <w:rsid w:val="00B51546"/>
    <w:rsid w:val="00B52F80"/>
    <w:rsid w:val="00B63F4F"/>
    <w:rsid w:val="00B65674"/>
    <w:rsid w:val="00B65BF4"/>
    <w:rsid w:val="00B65C50"/>
    <w:rsid w:val="00B678DA"/>
    <w:rsid w:val="00B76A4B"/>
    <w:rsid w:val="00B80D76"/>
    <w:rsid w:val="00B85C3D"/>
    <w:rsid w:val="00B907F4"/>
    <w:rsid w:val="00B934ED"/>
    <w:rsid w:val="00B95D44"/>
    <w:rsid w:val="00BB40B0"/>
    <w:rsid w:val="00BB50F6"/>
    <w:rsid w:val="00BB5AC4"/>
    <w:rsid w:val="00BB680F"/>
    <w:rsid w:val="00BC2E94"/>
    <w:rsid w:val="00BC3109"/>
    <w:rsid w:val="00BC5C6F"/>
    <w:rsid w:val="00BC6529"/>
    <w:rsid w:val="00BC7EBB"/>
    <w:rsid w:val="00BD3529"/>
    <w:rsid w:val="00BE095C"/>
    <w:rsid w:val="00BE3922"/>
    <w:rsid w:val="00BE5996"/>
    <w:rsid w:val="00BF0F9D"/>
    <w:rsid w:val="00BF18D7"/>
    <w:rsid w:val="00BF719C"/>
    <w:rsid w:val="00BF7581"/>
    <w:rsid w:val="00C00215"/>
    <w:rsid w:val="00C00315"/>
    <w:rsid w:val="00C01516"/>
    <w:rsid w:val="00C02F58"/>
    <w:rsid w:val="00C03BBC"/>
    <w:rsid w:val="00C067F5"/>
    <w:rsid w:val="00C06ABF"/>
    <w:rsid w:val="00C11578"/>
    <w:rsid w:val="00C15CC5"/>
    <w:rsid w:val="00C164BB"/>
    <w:rsid w:val="00C20C50"/>
    <w:rsid w:val="00C226A9"/>
    <w:rsid w:val="00C23426"/>
    <w:rsid w:val="00C23D11"/>
    <w:rsid w:val="00C26334"/>
    <w:rsid w:val="00C26713"/>
    <w:rsid w:val="00C3224B"/>
    <w:rsid w:val="00C336BF"/>
    <w:rsid w:val="00C339C4"/>
    <w:rsid w:val="00C3568A"/>
    <w:rsid w:val="00C36DE0"/>
    <w:rsid w:val="00C40412"/>
    <w:rsid w:val="00C426FF"/>
    <w:rsid w:val="00C43452"/>
    <w:rsid w:val="00C45549"/>
    <w:rsid w:val="00C51D73"/>
    <w:rsid w:val="00C61557"/>
    <w:rsid w:val="00C6461A"/>
    <w:rsid w:val="00C6546F"/>
    <w:rsid w:val="00C66895"/>
    <w:rsid w:val="00C66A55"/>
    <w:rsid w:val="00C677F8"/>
    <w:rsid w:val="00C701E5"/>
    <w:rsid w:val="00C75EC8"/>
    <w:rsid w:val="00C80547"/>
    <w:rsid w:val="00C83D41"/>
    <w:rsid w:val="00C92538"/>
    <w:rsid w:val="00C935EB"/>
    <w:rsid w:val="00C959D1"/>
    <w:rsid w:val="00CA007B"/>
    <w:rsid w:val="00CB0568"/>
    <w:rsid w:val="00CB11B1"/>
    <w:rsid w:val="00CB2109"/>
    <w:rsid w:val="00CB46FA"/>
    <w:rsid w:val="00CB5F72"/>
    <w:rsid w:val="00CB7800"/>
    <w:rsid w:val="00CC287C"/>
    <w:rsid w:val="00CC2A8E"/>
    <w:rsid w:val="00CC3E3D"/>
    <w:rsid w:val="00CC4DC6"/>
    <w:rsid w:val="00CD373C"/>
    <w:rsid w:val="00CD504B"/>
    <w:rsid w:val="00CD50CF"/>
    <w:rsid w:val="00CD58C4"/>
    <w:rsid w:val="00CE38C7"/>
    <w:rsid w:val="00CE6426"/>
    <w:rsid w:val="00CF0E1F"/>
    <w:rsid w:val="00CF4C9D"/>
    <w:rsid w:val="00CF5458"/>
    <w:rsid w:val="00D0348C"/>
    <w:rsid w:val="00D07401"/>
    <w:rsid w:val="00D07E55"/>
    <w:rsid w:val="00D111EF"/>
    <w:rsid w:val="00D2373A"/>
    <w:rsid w:val="00D31311"/>
    <w:rsid w:val="00D331E3"/>
    <w:rsid w:val="00D37EB2"/>
    <w:rsid w:val="00D404F2"/>
    <w:rsid w:val="00D51145"/>
    <w:rsid w:val="00D53225"/>
    <w:rsid w:val="00D57EAE"/>
    <w:rsid w:val="00D61E7B"/>
    <w:rsid w:val="00D67DF5"/>
    <w:rsid w:val="00D72C44"/>
    <w:rsid w:val="00D742BC"/>
    <w:rsid w:val="00D7439F"/>
    <w:rsid w:val="00D75655"/>
    <w:rsid w:val="00D7658B"/>
    <w:rsid w:val="00D80EAB"/>
    <w:rsid w:val="00D80F91"/>
    <w:rsid w:val="00D86E1E"/>
    <w:rsid w:val="00D95D72"/>
    <w:rsid w:val="00DA3ACE"/>
    <w:rsid w:val="00DB1ADD"/>
    <w:rsid w:val="00DC4EAA"/>
    <w:rsid w:val="00DC72A7"/>
    <w:rsid w:val="00DC7802"/>
    <w:rsid w:val="00DD22D7"/>
    <w:rsid w:val="00DD4B64"/>
    <w:rsid w:val="00DD4DA2"/>
    <w:rsid w:val="00DD7549"/>
    <w:rsid w:val="00DE20DB"/>
    <w:rsid w:val="00DE2A1D"/>
    <w:rsid w:val="00DF4078"/>
    <w:rsid w:val="00E03DC1"/>
    <w:rsid w:val="00E044F1"/>
    <w:rsid w:val="00E0634C"/>
    <w:rsid w:val="00E10FBE"/>
    <w:rsid w:val="00E1102D"/>
    <w:rsid w:val="00E12046"/>
    <w:rsid w:val="00E22B52"/>
    <w:rsid w:val="00E31738"/>
    <w:rsid w:val="00E31E85"/>
    <w:rsid w:val="00E3566A"/>
    <w:rsid w:val="00E36EED"/>
    <w:rsid w:val="00E460F1"/>
    <w:rsid w:val="00E5055A"/>
    <w:rsid w:val="00E51584"/>
    <w:rsid w:val="00E51A57"/>
    <w:rsid w:val="00E56922"/>
    <w:rsid w:val="00E57EC3"/>
    <w:rsid w:val="00E65D91"/>
    <w:rsid w:val="00E66143"/>
    <w:rsid w:val="00E75718"/>
    <w:rsid w:val="00E76C40"/>
    <w:rsid w:val="00E82EC0"/>
    <w:rsid w:val="00E84485"/>
    <w:rsid w:val="00E91D1C"/>
    <w:rsid w:val="00E9266E"/>
    <w:rsid w:val="00E97ACC"/>
    <w:rsid w:val="00EA184C"/>
    <w:rsid w:val="00EA2CBF"/>
    <w:rsid w:val="00EA58BC"/>
    <w:rsid w:val="00EA5AE3"/>
    <w:rsid w:val="00EA68F3"/>
    <w:rsid w:val="00EA7D6A"/>
    <w:rsid w:val="00EB11B4"/>
    <w:rsid w:val="00EB39C9"/>
    <w:rsid w:val="00EC16E7"/>
    <w:rsid w:val="00EC26C3"/>
    <w:rsid w:val="00EC445D"/>
    <w:rsid w:val="00EC5DC8"/>
    <w:rsid w:val="00EC754D"/>
    <w:rsid w:val="00ED33A5"/>
    <w:rsid w:val="00ED5280"/>
    <w:rsid w:val="00EE5E6A"/>
    <w:rsid w:val="00EF234F"/>
    <w:rsid w:val="00EF4667"/>
    <w:rsid w:val="00F02E77"/>
    <w:rsid w:val="00F03146"/>
    <w:rsid w:val="00F036A3"/>
    <w:rsid w:val="00F03EC6"/>
    <w:rsid w:val="00F05432"/>
    <w:rsid w:val="00F05533"/>
    <w:rsid w:val="00F06934"/>
    <w:rsid w:val="00F06AB7"/>
    <w:rsid w:val="00F11F12"/>
    <w:rsid w:val="00F14FAB"/>
    <w:rsid w:val="00F15DB0"/>
    <w:rsid w:val="00F23514"/>
    <w:rsid w:val="00F27ECF"/>
    <w:rsid w:val="00F31D5D"/>
    <w:rsid w:val="00F34FAE"/>
    <w:rsid w:val="00F4113B"/>
    <w:rsid w:val="00F41338"/>
    <w:rsid w:val="00F43144"/>
    <w:rsid w:val="00F458BB"/>
    <w:rsid w:val="00F45E09"/>
    <w:rsid w:val="00F51979"/>
    <w:rsid w:val="00F54C29"/>
    <w:rsid w:val="00F615C1"/>
    <w:rsid w:val="00F63614"/>
    <w:rsid w:val="00F64FB3"/>
    <w:rsid w:val="00F669FD"/>
    <w:rsid w:val="00F66B02"/>
    <w:rsid w:val="00F70C80"/>
    <w:rsid w:val="00F76D7D"/>
    <w:rsid w:val="00F80254"/>
    <w:rsid w:val="00F863D4"/>
    <w:rsid w:val="00F90450"/>
    <w:rsid w:val="00F9278C"/>
    <w:rsid w:val="00F94D42"/>
    <w:rsid w:val="00F97199"/>
    <w:rsid w:val="00F9725A"/>
    <w:rsid w:val="00FA2420"/>
    <w:rsid w:val="00FA26F0"/>
    <w:rsid w:val="00FA6130"/>
    <w:rsid w:val="00FA653A"/>
    <w:rsid w:val="00FA6E97"/>
    <w:rsid w:val="00FB0909"/>
    <w:rsid w:val="00FB4DC6"/>
    <w:rsid w:val="00FB5FD8"/>
    <w:rsid w:val="00FB6482"/>
    <w:rsid w:val="00FC36BF"/>
    <w:rsid w:val="00FC4167"/>
    <w:rsid w:val="00FC4C8F"/>
    <w:rsid w:val="00FC54FB"/>
    <w:rsid w:val="00FD03E2"/>
    <w:rsid w:val="00FD1239"/>
    <w:rsid w:val="00FD1402"/>
    <w:rsid w:val="00FD52E2"/>
    <w:rsid w:val="00FE19D9"/>
    <w:rsid w:val="00FE3596"/>
    <w:rsid w:val="00FE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C267"/>
  <w15:docId w15:val="{0D820C61-BD9B-4F23-A02D-9E2C9BED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7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A0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0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80E"/>
    <w:pPr>
      <w:keepNext/>
      <w:keepLines/>
      <w:spacing w:before="160" w:after="120"/>
      <w:ind w:left="720"/>
      <w:outlineLvl w:val="2"/>
    </w:pPr>
    <w:rPr>
      <w:rFonts w:eastAsiaTheme="majorEastAsia" w:cstheme="majorBidi"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321A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0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4A08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5F4A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80E"/>
    <w:rPr>
      <w:rFonts w:ascii="Times New Roman" w:eastAsiaTheme="majorEastAsia" w:hAnsi="Times New Roman" w:cstheme="majorBidi"/>
      <w:i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4A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2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B321A"/>
    <w:rPr>
      <w:rFonts w:ascii="Times New Roman" w:eastAsiaTheme="majorEastAsia" w:hAnsi="Times New Roman" w:cstheme="majorBidi"/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D12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2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23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2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239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2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239"/>
    <w:rPr>
      <w:rFonts w:ascii="Segoe UI" w:hAnsi="Segoe UI" w:cs="Segoe UI"/>
      <w:sz w:val="18"/>
      <w:szCs w:val="18"/>
    </w:rPr>
  </w:style>
  <w:style w:type="character" w:customStyle="1" w:styleId="key-name">
    <w:name w:val="key-name"/>
    <w:basedOn w:val="DefaultParagraphFont"/>
    <w:rsid w:val="00BF7581"/>
  </w:style>
  <w:style w:type="character" w:customStyle="1" w:styleId="apple-converted-space">
    <w:name w:val="apple-converted-space"/>
    <w:basedOn w:val="DefaultParagraphFont"/>
    <w:rsid w:val="00BF7581"/>
  </w:style>
  <w:style w:type="character" w:customStyle="1" w:styleId="punctuation">
    <w:name w:val="punctuation"/>
    <w:basedOn w:val="DefaultParagraphFont"/>
    <w:rsid w:val="00BF7581"/>
  </w:style>
  <w:style w:type="character" w:customStyle="1" w:styleId="stringvalue">
    <w:name w:val="stringvalue"/>
    <w:basedOn w:val="DefaultParagraphFont"/>
    <w:rsid w:val="00BF7581"/>
  </w:style>
  <w:style w:type="character" w:customStyle="1" w:styleId="numeric">
    <w:name w:val="numeric"/>
    <w:basedOn w:val="DefaultParagraphFont"/>
    <w:rsid w:val="00803C12"/>
  </w:style>
  <w:style w:type="character" w:customStyle="1" w:styleId="array-key-number">
    <w:name w:val="array-key-number"/>
    <w:basedOn w:val="DefaultParagraphFont"/>
    <w:rsid w:val="008537F5"/>
  </w:style>
  <w:style w:type="character" w:customStyle="1" w:styleId="nullvalue">
    <w:name w:val="nullvalue"/>
    <w:basedOn w:val="DefaultParagraphFont"/>
    <w:rsid w:val="008537F5"/>
  </w:style>
  <w:style w:type="character" w:customStyle="1" w:styleId="sbrace">
    <w:name w:val="sbrace"/>
    <w:basedOn w:val="DefaultParagraphFont"/>
    <w:rsid w:val="00821977"/>
  </w:style>
  <w:style w:type="character" w:customStyle="1" w:styleId="sobjectk">
    <w:name w:val="sobjectk"/>
    <w:basedOn w:val="DefaultParagraphFont"/>
    <w:rsid w:val="00821977"/>
  </w:style>
  <w:style w:type="character" w:customStyle="1" w:styleId="scolon">
    <w:name w:val="scolon"/>
    <w:basedOn w:val="DefaultParagraphFont"/>
    <w:rsid w:val="00821977"/>
  </w:style>
  <w:style w:type="character" w:customStyle="1" w:styleId="sobjectv">
    <w:name w:val="sobjectv"/>
    <w:basedOn w:val="DefaultParagraphFont"/>
    <w:rsid w:val="00821977"/>
  </w:style>
  <w:style w:type="character" w:customStyle="1" w:styleId="scomma">
    <w:name w:val="scomma"/>
    <w:basedOn w:val="DefaultParagraphFont"/>
    <w:rsid w:val="00821977"/>
  </w:style>
  <w:style w:type="paragraph" w:styleId="Header">
    <w:name w:val="header"/>
    <w:basedOn w:val="Normal"/>
    <w:link w:val="HeaderChar"/>
    <w:uiPriority w:val="99"/>
    <w:unhideWhenUsed/>
    <w:rsid w:val="00726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3F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26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3F4"/>
    <w:rPr>
      <w:rFonts w:ascii="Times New Roman" w:hAnsi="Times New Roman"/>
    </w:rPr>
  </w:style>
  <w:style w:type="paragraph" w:styleId="Revision">
    <w:name w:val="Revision"/>
    <w:hidden/>
    <w:uiPriority w:val="99"/>
    <w:semiHidden/>
    <w:rsid w:val="00881F04"/>
    <w:pPr>
      <w:spacing w:after="0" w:line="240" w:lineRule="auto"/>
    </w:pPr>
    <w:rPr>
      <w:rFonts w:ascii="Times New Roman" w:hAnsi="Times New Roman"/>
    </w:rPr>
  </w:style>
  <w:style w:type="character" w:customStyle="1" w:styleId="sbracket">
    <w:name w:val="sbracket"/>
    <w:basedOn w:val="DefaultParagraphFont"/>
    <w:rsid w:val="00EC16E7"/>
  </w:style>
  <w:style w:type="character" w:styleId="FollowedHyperlink">
    <w:name w:val="FollowedHyperlink"/>
    <w:basedOn w:val="DefaultParagraphFont"/>
    <w:uiPriority w:val="99"/>
    <w:semiHidden/>
    <w:unhideWhenUsed/>
    <w:rsid w:val="00372C0D"/>
    <w:rPr>
      <w:color w:val="954F72" w:themeColor="followedHyperlink"/>
      <w:u w:val="single"/>
    </w:rPr>
  </w:style>
  <w:style w:type="character" w:customStyle="1" w:styleId="json-viewer">
    <w:name w:val="json-viewer"/>
    <w:basedOn w:val="DefaultParagraphFont"/>
    <w:rsid w:val="004F0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27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67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621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0781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68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66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242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121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727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9570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092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090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00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26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906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7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56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4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92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654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87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1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85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7273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744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60442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400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45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25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01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780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6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93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6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68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04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25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32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3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21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90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76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90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26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7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1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94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341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1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592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949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083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558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734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88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1412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501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03688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67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810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756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983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027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9493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53422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839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304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578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75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248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52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6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8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0130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18370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651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1644">
                          <w:marLeft w:val="14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5811">
                              <w:marLeft w:val="0"/>
                              <w:marRight w:val="0"/>
                              <w:marTop w:val="22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5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none" w:sz="0" w:space="9" w:color="auto"/>
                                        <w:bottom w:val="none" w:sz="0" w:space="5" w:color="auto"/>
                                        <w:right w:val="none" w:sz="0" w:space="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79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44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02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322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445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39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581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58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1933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4311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3583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580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384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8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3519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8323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1338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624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8934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028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81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48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09252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301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484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89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54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993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82402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992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91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5875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504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571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764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145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329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99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44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9753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423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3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96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642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964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9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39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83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712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08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21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260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16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38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28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2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0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79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1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9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1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5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45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22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02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04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1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59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701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87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64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93929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720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08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7946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847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437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407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8133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296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405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721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723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62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0506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922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6310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457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882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0559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7766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18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0495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775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3405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825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14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468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637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521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1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6919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77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205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3609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920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65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101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4656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261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159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599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314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9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34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96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07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531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050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605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8489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753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34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2373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120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723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610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019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5806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5239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639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054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778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9070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6977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38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4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20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9563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088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069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5577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0896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1343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54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3106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6151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43804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6374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95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38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9390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91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295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461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18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35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345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046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676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78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343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6301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716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8711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591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871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5280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245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604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5327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500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668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1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55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31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41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756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23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670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2485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118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9239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247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49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54445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2039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7419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710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415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9476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950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1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100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7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98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28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8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75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5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0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68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7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55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7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27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64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2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27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01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9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149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40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1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817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592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5595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091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3037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01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485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479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573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695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84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2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70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01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8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6313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8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4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834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90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34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377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9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59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61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43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0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83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49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65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40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6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99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98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6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36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1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14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12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7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4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24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94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08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6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14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1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49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4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97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92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68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2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58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3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66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7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11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87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2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10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5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564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3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43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684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534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4768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52465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85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085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84380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47308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415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9331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2860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149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10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02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7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3815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677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516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6302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1476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36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5117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38185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963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499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1206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373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762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72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964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89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054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77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7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06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724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6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13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1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6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4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93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78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67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05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09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49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00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9473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11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86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8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1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43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74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9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01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6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9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9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55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03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66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5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39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55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11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86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2792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4865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530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4083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620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8689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40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4673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3680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0012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9144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27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0920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0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2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33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78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77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78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70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84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7986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61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19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653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228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096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901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1978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3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8677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437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3312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222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456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4353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0752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304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923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2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7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65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68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40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35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81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72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90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60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20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69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33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16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95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9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15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43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85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8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44691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016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81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0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62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37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3016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068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064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025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38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0101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54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313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03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240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667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668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903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93205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2060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317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917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655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102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647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300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0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6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530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1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55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233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541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02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06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6168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38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9892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210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849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90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4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295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53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0568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26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479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3109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792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7709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513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489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961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366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9864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936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839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023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322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24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393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22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4980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1391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68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0311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1018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4667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407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414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850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03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8539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21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426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410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812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01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119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602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82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75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144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9029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504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4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550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85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203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2027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270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301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428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32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2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132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64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8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578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94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923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46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0903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6795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15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688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012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671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84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08266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774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339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524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62345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6171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6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24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710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6636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6150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594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1385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397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04151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83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4228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902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30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7682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470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833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765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654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6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6170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791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4550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72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71883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7836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365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060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919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75984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387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35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2520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9764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48078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874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9136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353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8615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11812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859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72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0973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6113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08766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510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860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74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558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25490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776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719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23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7441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6006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8694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874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923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141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4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484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350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23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213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3485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82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11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285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570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11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03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93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5415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937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750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145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45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444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0804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847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167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080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6172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0238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591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5677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0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95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76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38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989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092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1741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587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4193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050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785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58622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993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413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239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27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62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482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64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464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9595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3533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5957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25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033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6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722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099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0528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942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9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827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49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5555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336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698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7245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413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1983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9550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635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44844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785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6874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62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573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412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208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692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974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63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1377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804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1877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573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2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000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5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06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941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0904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9238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719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8423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6048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508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851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22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0513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669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183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755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256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760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028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3421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85567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227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4667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68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941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640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555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2587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24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675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57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12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242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495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8440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721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025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2038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8111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643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396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214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482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829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158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406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936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090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6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480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48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0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0178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939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1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873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1507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189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149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9530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4970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688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573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423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1237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439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4625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5983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29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1028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0168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43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712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758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2561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632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663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080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7067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225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108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965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343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5675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9673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75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7721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095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8067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7408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14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22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20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4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3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344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23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0595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12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000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660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9363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15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2960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69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791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830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94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873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58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878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853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68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22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552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248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851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560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13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3295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325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74009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54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4996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2665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8160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685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6346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848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84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43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5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43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805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484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9088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570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64384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7838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6672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06269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7817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300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2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99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40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19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000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87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19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78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9317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154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940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1847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790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791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4388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3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935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150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8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045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585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67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095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1925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53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511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1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665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26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0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6484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945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670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68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124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50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11100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6902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6026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99167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09910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96169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10155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06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1682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2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689655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00532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041679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4987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5814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4871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367597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05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4512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367857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762845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552859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92789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45364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538602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328806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3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9688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116294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278858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51379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748110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2182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25151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31525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0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3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995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3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60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12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94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68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70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1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47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9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18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01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25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57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6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67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02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07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85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59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7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04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38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63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31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48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15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56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24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20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24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77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4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30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94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3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83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89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35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03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6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3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50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4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49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1579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188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045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475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1872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75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527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15765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833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3052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0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1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38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6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360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629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0859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23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6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6403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1530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8624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67298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800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957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8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812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79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63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205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620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2511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708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2822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0960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9369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471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8020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891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986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50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8179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5207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381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16722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1487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3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882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77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7921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091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4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191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6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56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120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289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53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294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763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236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8455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8694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91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3423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567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6286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0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8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453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802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0690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0064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5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4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5520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2948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4089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43885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0077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765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608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2191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957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95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6767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4211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986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4224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996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58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6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033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9067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24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7198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115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0593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42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746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6530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252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4523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9789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73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4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35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0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3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755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645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81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150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471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4534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7677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983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421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72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1263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612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54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6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27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86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024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27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112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186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773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194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489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5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0732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23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221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85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543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42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188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38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3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13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04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27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1806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139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4162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584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13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25076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6140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155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8633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898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5975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4332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576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505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ELL-VOSTRO\Desktop\:%20http:\localhost:7777\qlvb\api\incommingdocument\getpagingdocument\" TargetMode="External"/><Relationship Id="rId21" Type="http://schemas.openxmlformats.org/officeDocument/2006/relationships/hyperlink" Target="%20http://localhost:7777/spring/api/document/getfilingclerk/%7bid%7d/" TargetMode="External"/><Relationship Id="rId42" Type="http://schemas.openxmlformats.org/officeDocument/2006/relationships/hyperlink" Target="https://dev-qlvbdh.vnptsoftware.vn/qlvb/api/document/getapprovedvalue/" TargetMode="External"/><Relationship Id="rId47" Type="http://schemas.openxmlformats.org/officeDocument/2006/relationships/hyperlink" Target="https://dev-qlvbdh.vnptsoftware.vn/qlvb/api/document/%20lookupdocument/" TargetMode="External"/><Relationship Id="rId63" Type="http://schemas.openxmlformats.org/officeDocument/2006/relationships/hyperlink" Target="https://dev-qlvbdh.vnptsoftware.vn/qlvbdh/view_img.jsp?insid=%7binstanceId%7d&amp;defid=%7bprocessId%7d" TargetMode="External"/><Relationship Id="rId68" Type="http://schemas.openxmlformats.org/officeDocument/2006/relationships/hyperlink" Target="https://dev-qlvbdh.vnptsoftware.vn/qlvb/api/%20document/forwarddocument/" TargetMode="External"/><Relationship Id="rId84" Type="http://schemas.openxmlformats.org/officeDocument/2006/relationships/hyperlink" Target="https://dev-qlvbdh.vnptsoftware.vn/qlvb/api/file/download/" TargetMode="External"/><Relationship Id="rId89" Type="http://schemas.openxmlformats.org/officeDocument/2006/relationships/hyperlink" Target="file:///C:\Users\minhd\Downloads\:%20https:\dev-qlvbdh.vnptsoftware.vn\qlvb\api\file\%20downloaddocument\%7bid%7d\" TargetMode="External"/><Relationship Id="rId16" Type="http://schemas.openxmlformats.org/officeDocument/2006/relationships/hyperlink" Target="http://localhost:7777/qlvb/api/outgoingdocument/savedocument/" TargetMode="External"/><Relationship Id="rId11" Type="http://schemas.openxmlformats.org/officeDocument/2006/relationships/hyperlink" Target="http://localhost:7777/qlvb/api/document/getdetaildocument/%20%7bid" TargetMode="External"/><Relationship Id="rId32" Type="http://schemas.openxmlformats.org/officeDocument/2006/relationships/hyperlink" Target="http://localhost:7777/qlvb/api/document/getpagingwaitingdocument/" TargetMode="External"/><Relationship Id="rId37" Type="http://schemas.openxmlformats.org/officeDocument/2006/relationships/hyperlink" Target="http://localhost:7777/qlvb/api/getuserinfo/me/" TargetMode="External"/><Relationship Id="rId53" Type="http://schemas.openxmlformats.org/officeDocument/2006/relationships/hyperlink" Target="https://14.225.6.6/qlvbdh/upload/QLVB_EGOV/update_user/avatar/vanthuqh@vnpt.vn/docs.png" TargetMode="External"/><Relationship Id="rId58" Type="http://schemas.openxmlformats.org/officeDocument/2006/relationships/hyperlink" Target="https://dev-qlvbdh.vnptsoftware.vn/qlvb/api/%20schedule/getdetailmeetingschedule/%7bid%7d/" TargetMode="External"/><Relationship Id="rId74" Type="http://schemas.openxmlformats.org/officeDocument/2006/relationships/hyperlink" Target="https://dev-qlvbdh.vnptsoftware.vn/qlvb/api/%20incommingdocument/checksendcomment/%7bid%7d/" TargetMode="External"/><Relationship Id="rId79" Type="http://schemas.openxmlformats.org/officeDocument/2006/relationships/hyperlink" Target="https://14.225.6.6/qlvbdh/upload/QLVB_EGOV/update_user/avatar/vanthuqh@vnpt.vn/IMG_1013.JPG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file:///C:\Users\minhd\Downloads\:%20https:\dev-qlvbdh.vnptsoftware.vn\qlvb\api\file\%20uploaddocument\" TargetMode="External"/><Relationship Id="rId95" Type="http://schemas.openxmlformats.org/officeDocument/2006/relationships/fontTable" Target="fontTable.xml"/><Relationship Id="rId22" Type="http://schemas.openxmlformats.org/officeDocument/2006/relationships/hyperlink" Target="%20http://localhost:7777/qlvb/api/incommingdocument/getlistprimaryuser/" TargetMode="External"/><Relationship Id="rId27" Type="http://schemas.openxmlformats.org/officeDocument/2006/relationships/hyperlink" Target="file:///C:\Users\DELL-VOSTRO\Desktop\:%20http:\localhost:7777\qlvb\api\incommingdocument\%20concurrentprocess\" TargetMode="External"/><Relationship Id="rId43" Type="http://schemas.openxmlformats.org/officeDocument/2006/relationships/hyperlink" Target="https://dev-qlvbdh.vnptsoftware.vn/qlvb/api/document/getlisttypecode/" TargetMode="External"/><Relationship Id="rId48" Type="http://schemas.openxmlformats.org/officeDocument/2006/relationships/hyperlink" Target="https://dev-qlvbdh.vnptsoftware.vn/qlvb/api/outgoingdocument/recovertranferdocument/%7bid%7d/" TargetMode="External"/><Relationship Id="rId64" Type="http://schemas.openxmlformats.org/officeDocument/2006/relationships/hyperlink" Target="https://dev-qlvbdh.vnptsoftware.vn/qlvb/api/document/getdocrelated/%7bid%7d/" TargetMode="External"/><Relationship Id="rId69" Type="http://schemas.openxmlformats.org/officeDocument/2006/relationships/hyperlink" Target="https://dev-qlvbdh.vnptsoftware.vn/qlvb/api/%20document/forwarddocument/" TargetMode="External"/><Relationship Id="rId8" Type="http://schemas.openxmlformats.org/officeDocument/2006/relationships/hyperlink" Target="http://localhost:7777/qlvb/api/login/" TargetMode="External"/><Relationship Id="rId51" Type="http://schemas.openxmlformats.org/officeDocument/2006/relationships/hyperlink" Target="https://dev-qlvbdh.vnptsoftware.vn/qlvb/api/outgoingdocument/checkrecoverdocument/%7bid%7d/" TargetMode="External"/><Relationship Id="rId72" Type="http://schemas.openxmlformats.org/officeDocument/2006/relationships/hyperlink" Target="https://dev-qlvbdh.vnptsoftware.vn/qlvb/api/%20document/checksigneddocument/%7bid%7d/" TargetMode="External"/><Relationship Id="rId80" Type="http://schemas.openxmlformats.org/officeDocument/2006/relationships/hyperlink" Target="https://14.225.6.6/qlvbdh/upload/QLVB_EGOV/update_user/avatar/vanthuqh@vnpt.vn/IMG_1013.JPG" TargetMode="External"/><Relationship Id="rId85" Type="http://schemas.openxmlformats.org/officeDocument/2006/relationships/hyperlink" Target="https://dev-qlvbdh.vnptsoftware.vn/qlvb/api/%20document/getlistunit/" TargetMode="External"/><Relationship Id="rId93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://localhost:7777/qlvb/api/file/getfileattach/%7bid%7d/" TargetMode="External"/><Relationship Id="rId17" Type="http://schemas.openxmlformats.org/officeDocument/2006/relationships/hyperlink" Target="http://localhost:7777/qlvb/api/outgoingdocument/tranferdocument/%20" TargetMode="External"/><Relationship Id="rId25" Type="http://schemas.openxmlformats.org/officeDocument/2006/relationships/hyperlink" Target="file:///C:\Users\DELL-VOSTRO\Desktop\:%20http:\localhost:7777\qlvb\api\incommingdocument\getpagingdocument\" TargetMode="External"/><Relationship Id="rId33" Type="http://schemas.openxmlformats.org/officeDocument/2006/relationships/hyperlink" Target="http://localhost:7777/qlvb/api/document/getpagingwaitingdocument/" TargetMode="External"/><Relationship Id="rId38" Type="http://schemas.openxmlformats.org/officeDocument/2006/relationships/hyperlink" Target="https://dev-qlvbdh.vnptsoftware.vn/qlvb/api/document/getusertotranfer/" TargetMode="External"/><Relationship Id="rId46" Type="http://schemas.openxmlformats.org/officeDocument/2006/relationships/hyperlink" Target="http://localhost:7777/qlvb/api/document/getpagingwaitingdocument/" TargetMode="External"/><Relationship Id="rId59" Type="http://schemas.openxmlformats.org/officeDocument/2006/relationships/hyperlink" Target="https://dev-qlvbdh.vnptsoftware.vn/qlvb/api/%20schedule/getdetailworkingschedule/%7bid%7d/" TargetMode="External"/><Relationship Id="rId67" Type="http://schemas.openxmlformats.org/officeDocument/2006/relationships/hyperlink" Target="https://dev-qlvbdh.vnptsoftware.vn/qlvb/api/getuserunitnotify%20/" TargetMode="External"/><Relationship Id="rId20" Type="http://schemas.openxmlformats.org/officeDocument/2006/relationships/hyperlink" Target="http://localhost:7777/qlvb/api/document/deletedocument/" TargetMode="External"/><Relationship Id="rId41" Type="http://schemas.openxmlformats.org/officeDocument/2006/relationships/hyperlink" Target="https://dev-qlvbdh.vnptsoftware.vn/qlvb/api/document/getapprovedvalue/" TargetMode="External"/><Relationship Id="rId54" Type="http://schemas.openxmlformats.org/officeDocument/2006/relationships/hyperlink" Target="https://14.225.6.6/qlvbdh/upload/QLVB_EGOV/update_user/avatar/vanthuqh@vnpt.vn/docs.png" TargetMode="External"/><Relationship Id="rId62" Type="http://schemas.openxmlformats.org/officeDocument/2006/relationships/hyperlink" Target="https://dev-qlvbdh.vnptsoftware.vn/qlvb/api/document/getlistnotifydocument/" TargetMode="External"/><Relationship Id="rId70" Type="http://schemas.openxmlformats.org/officeDocument/2006/relationships/hyperlink" Target="http://localhost:7777/qlvb/api/document/getpagingwaitingdocument/" TargetMode="External"/><Relationship Id="rId75" Type="http://schemas.openxmlformats.org/officeDocument/2006/relationships/hyperlink" Target="https://dev-qlvbdh.vnptsoftware.vn/qlvb/api/%20document/checksigneddocument/%7bid%7d/" TargetMode="External"/><Relationship Id="rId83" Type="http://schemas.openxmlformats.org/officeDocument/2006/relationships/hyperlink" Target="https://dev-qlvbdh.vnptsoftware.vn/qlvb/api/%20document/getlistunit/" TargetMode="External"/><Relationship Id="rId88" Type="http://schemas.openxmlformats.org/officeDocument/2006/relationships/hyperlink" Target="https://dev-qlvbdh.vnptsoftware.vn/qlvb/api/getcertificate/" TargetMode="External"/><Relationship Id="rId91" Type="http://schemas.openxmlformats.org/officeDocument/2006/relationships/hyperlink" Target="file:///C:\Users\minhd\Downloads\:%20https:\dev-qlvbdh.vnptsoftware.vn\qlvb\api\firebase\send\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localhost:7777/qlvb/api/document/getuserconcurrentsend/%7bid%7d/" TargetMode="External"/><Relationship Id="rId23" Type="http://schemas.openxmlformats.org/officeDocument/2006/relationships/hyperlink" Target="file:///C:\Users\DELL-VOSTRO\Desktop\:%20http:\localhost:7777\qlvb\api\incommingdocument\getpagingdocument\" TargetMode="External"/><Relationship Id="rId28" Type="http://schemas.openxmlformats.org/officeDocument/2006/relationships/hyperlink" Target="file:///C:\Users\DELL-VOSTRO\Desktop\:%20http:\localhost:7777\qlvb\api\incommingdocument\%20concurrentprocess\" TargetMode="External"/><Relationship Id="rId36" Type="http://schemas.openxmlformats.org/officeDocument/2006/relationships/hyperlink" Target="http://localhost:7777/qlvb/api/getuserinfo/luongdx/" TargetMode="External"/><Relationship Id="rId49" Type="http://schemas.openxmlformats.org/officeDocument/2006/relationships/hyperlink" Target="https://dev-qlvbdh.vnptsoftware.vn/qlvb/api/incommingdocument/recoverdocument/%7bid%7d/" TargetMode="External"/><Relationship Id="rId57" Type="http://schemas.openxmlformats.org/officeDocument/2006/relationships/hyperlink" Target="https://dev-qlvbdh.vnptsoftware.vn/qlvb/api/schedule/getlistschedule/" TargetMode="External"/><Relationship Id="rId10" Type="http://schemas.openxmlformats.org/officeDocument/2006/relationships/hyperlink" Target="http://localhost:7777/qlvb/api/outgoingdocument/getpagingdocument/" TargetMode="External"/><Relationship Id="rId31" Type="http://schemas.openxmlformats.org/officeDocument/2006/relationships/hyperlink" Target="https://dev-qlvbdh.vnptsoftware.vn/qlvb/api/searchcontacts/" TargetMode="External"/><Relationship Id="rId44" Type="http://schemas.openxmlformats.org/officeDocument/2006/relationships/hyperlink" Target="https://dev-qlvbdh.vnptsoftware.vn/qlvb/api/document/%20getlistfield/" TargetMode="External"/><Relationship Id="rId52" Type="http://schemas.openxmlformats.org/officeDocument/2006/relationships/hyperlink" Target="https://dev-qlvbdh.vnptsoftware.vn/qlvb/api/document/getactivitylog/%7bid%7d/" TargetMode="External"/><Relationship Id="rId60" Type="http://schemas.openxmlformats.org/officeDocument/2006/relationships/hyperlink" Target="http://localhost:7777/qlvb/api/document/getpagingwaitingdocument/" TargetMode="External"/><Relationship Id="rId65" Type="http://schemas.openxmlformats.org/officeDocument/2006/relationships/hyperlink" Target="http://localhost:7777/qlvb/api/document/getpagingwaitingdocument/" TargetMode="External"/><Relationship Id="rId73" Type="http://schemas.openxmlformats.org/officeDocument/2006/relationships/hyperlink" Target="https://dev-qlvbdh.vnptsoftware.vn/qlvb/api/%20document/checksigneddocument/%7bid%7d/" TargetMode="External"/><Relationship Id="rId78" Type="http://schemas.openxmlformats.org/officeDocument/2006/relationships/hyperlink" Target="https://dev-qlvbdh.vnptsoftware.vn/qlvb/api/notifycation/getlistnotify/" TargetMode="External"/><Relationship Id="rId81" Type="http://schemas.openxmlformats.org/officeDocument/2006/relationships/hyperlink" Target="https://dev-qlvbdh.vnptsoftware.vn/qlvb/api/notifycation/setreadnotify/" TargetMode="External"/><Relationship Id="rId86" Type="http://schemas.openxmlformats.org/officeDocument/2006/relationships/hyperlink" Target="https://dev-qlvbdh.vnptsoftware.vn/qlvb/api/%20document/%20getlistexternal/" TargetMode="External"/><Relationship Id="rId9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7777/qlvb/api/logout/" TargetMode="External"/><Relationship Id="rId13" Type="http://schemas.openxmlformats.org/officeDocument/2006/relationships/hyperlink" Target="http://localhost:7777/qlvb/api/file/getfilerelated/%7bid%7d/" TargetMode="External"/><Relationship Id="rId18" Type="http://schemas.openxmlformats.org/officeDocument/2006/relationships/hyperlink" Target="http://localhost:7777/qlvb/api/outgoingdocument/promulgatedocument/%20" TargetMode="External"/><Relationship Id="rId39" Type="http://schemas.openxmlformats.org/officeDocument/2006/relationships/hyperlink" Target="https://dev-qlvbdh.vnptsoftware.vn/qlvb/api/document/getapprovedvalue/" TargetMode="External"/><Relationship Id="rId34" Type="http://schemas.openxmlformats.org/officeDocument/2006/relationships/hyperlink" Target="http://localhost:7777/qlvb/api/document/getpagingwaitingdocument/" TargetMode="External"/><Relationship Id="rId50" Type="http://schemas.openxmlformats.org/officeDocument/2006/relationships/hyperlink" Target="https://dev-qlvbdh.vnptsoftware.vn/qlvb/api/incommingdocument/checkrecoverdocument/%7bid%7d/" TargetMode="External"/><Relationship Id="rId55" Type="http://schemas.openxmlformats.org/officeDocument/2006/relationships/hyperlink" Target="https://14.225.6.6/qlvbdh/upload/QLVB_EGOV/update_user/avatar/vanthuqh@vnpt.vn/docs.png" TargetMode="External"/><Relationship Id="rId76" Type="http://schemas.openxmlformats.org/officeDocument/2006/relationships/hyperlink" Target="https://dev-qlvbdh.vnptsoftware.vn/qlvb/api/%20report/documentreport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ocalhost:7777/qlvb/api/document/getpagingwaitingdocument/" TargetMode="External"/><Relationship Id="rId92" Type="http://schemas.openxmlformats.org/officeDocument/2006/relationships/hyperlink" Target="https://dev-qlvbdh.vnptsoftware.vn/qlvb/api/getavatar/%7buserid%7d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localhost:7777/qlvb/api/updatepassword/" TargetMode="External"/><Relationship Id="rId24" Type="http://schemas.openxmlformats.org/officeDocument/2006/relationships/hyperlink" Target="file:///C:\Users\DELL-VOSTRO\Desktop\:%20http:\localhost:7777\qlvb\api\incommingdocument\getpagingdocument\" TargetMode="External"/><Relationship Id="rId40" Type="http://schemas.openxmlformats.org/officeDocument/2006/relationships/hyperlink" Target="https://dev-qlvbdh.vnptsoftware.vn/qlvb/api/document/getuserconcurrentsend/" TargetMode="External"/><Relationship Id="rId45" Type="http://schemas.openxmlformats.org/officeDocument/2006/relationships/hyperlink" Target="https://dev-qlvbdh.vnptsoftware.vn/qlvb/api/document/getlisttypecode/" TargetMode="External"/><Relationship Id="rId66" Type="http://schemas.openxmlformats.org/officeDocument/2006/relationships/hyperlink" Target="http://localhost:7777/qlvb/api/document/getpagingwaitingdocument/" TargetMode="External"/><Relationship Id="rId87" Type="http://schemas.openxmlformats.org/officeDocument/2006/relationships/hyperlink" Target="https://dev-qlvbdh.vnptsoftware.vn/qlvb/api/%20incommingdocument/promulgatedocument/" TargetMode="External"/><Relationship Id="rId61" Type="http://schemas.openxmlformats.org/officeDocument/2006/relationships/hyperlink" Target="https://dev-qlvbdh.vnptsoftware.vn/qlvb/api/document/getpagingnotifydocument/" TargetMode="External"/><Relationship Id="rId82" Type="http://schemas.openxmlformats.org/officeDocument/2006/relationships/hyperlink" Target="https://dev-qlvbdh.vnptsoftware.vn/qlvb/api/%20document/getlistunit/" TargetMode="External"/><Relationship Id="rId19" Type="http://schemas.openxmlformats.org/officeDocument/2006/relationships/hyperlink" Target="http://localhost:7777/qlvb/api/document/deletedocument/" TargetMode="External"/><Relationship Id="rId14" Type="http://schemas.openxmlformats.org/officeDocument/2006/relationships/hyperlink" Target="http://localhost:7777/qlvb/api/document/getusertotranfer/" TargetMode="External"/><Relationship Id="rId30" Type="http://schemas.openxmlformats.org/officeDocument/2006/relationships/hyperlink" Target="http://localhost:7777/qlvb/api/getcontacts/" TargetMode="External"/><Relationship Id="rId35" Type="http://schemas.openxmlformats.org/officeDocument/2006/relationships/hyperlink" Target="http://localhost:7777/qlvb/api/getuserinfo/%7buserid%7d/" TargetMode="External"/><Relationship Id="rId56" Type="http://schemas.openxmlformats.org/officeDocument/2006/relationships/hyperlink" Target="https://14.225.6.6/qlvbdh/upload/QLVB_EGOV/update_user/avatar/vanthuqh@vnpt.vn/docs.png" TargetMode="External"/><Relationship Id="rId77" Type="http://schemas.openxmlformats.org/officeDocument/2006/relationships/hyperlink" Target="https://dev-qlvbdh.vnptsoftware.vn/qlvb/api/%20report/%20jobreport/%7bmonth%7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74CE3-ABC4-41B9-A71F-C80FF0C83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91</Pages>
  <Words>13689</Words>
  <Characters>78029</Characters>
  <Application>Microsoft Office Word</Application>
  <DocSecurity>0</DocSecurity>
  <Lines>650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BuiBichNgoc</dc:creator>
  <cp:lastModifiedBy>Dang Minh</cp:lastModifiedBy>
  <cp:revision>2</cp:revision>
  <dcterms:created xsi:type="dcterms:W3CDTF">2018-11-09T10:21:00Z</dcterms:created>
  <dcterms:modified xsi:type="dcterms:W3CDTF">2018-11-09T10:21:00Z</dcterms:modified>
</cp:coreProperties>
</file>